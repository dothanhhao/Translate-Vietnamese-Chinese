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7D47" w14:textId="77777777" w:rsidR="00A704F8" w:rsidRPr="00E70F1F" w:rsidRDefault="00FF5A66" w:rsidP="007B3DA2">
      <w:pPr>
        <w:jc w:val="center"/>
        <w:rPr>
          <w:rFonts w:ascii="Times New Roman" w:hAnsi="Times New Roman" w:cs="Times New Roman"/>
          <w:b/>
          <w:sz w:val="20"/>
          <w:szCs w:val="20"/>
        </w:rPr>
      </w:pPr>
      <w:del w:id="0" w:author="Administrator" w:date="2017-09-27T11:31:00Z">
        <w:r w:rsidRPr="00E70F1F" w:rsidDel="00E70F1F">
          <w:rPr>
            <w:rFonts w:ascii="Times New Roman" w:hAnsi="Times New Roman" w:cs="Times New Roman"/>
            <w:b/>
            <w:sz w:val="20"/>
            <w:szCs w:val="20"/>
          </w:rPr>
          <w:delText>Lấy Dữ Liệu Song Ngữ Từ</w:delText>
        </w:r>
        <w:r w:rsidR="00E85037" w:rsidRPr="00E70F1F" w:rsidDel="00E70F1F">
          <w:rPr>
            <w:rFonts w:ascii="Times New Roman" w:hAnsi="Times New Roman" w:cs="Times New Roman"/>
            <w:b/>
            <w:sz w:val="20"/>
            <w:szCs w:val="20"/>
          </w:rPr>
          <w:delText xml:space="preserve"> Các Trang Báo Mạng </w:delText>
        </w:r>
      </w:del>
      <w:ins w:id="1" w:author="Administrator" w:date="2017-09-27T11:31:00Z">
        <w:r w:rsidR="00E70F1F">
          <w:rPr>
            <w:rFonts w:ascii="Times New Roman" w:hAnsi="Times New Roman" w:cs="Times New Roman"/>
            <w:b/>
            <w:sz w:val="20"/>
            <w:szCs w:val="20"/>
          </w:rPr>
          <w:t xml:space="preserve">Thu thập văn bản </w:t>
        </w:r>
      </w:ins>
      <w:ins w:id="2" w:author="Administrator" w:date="2017-09-27T11:32:00Z">
        <w:r w:rsidR="00E70F1F">
          <w:rPr>
            <w:rFonts w:ascii="Times New Roman" w:hAnsi="Times New Roman" w:cs="Times New Roman"/>
            <w:b/>
            <w:sz w:val="20"/>
            <w:szCs w:val="20"/>
          </w:rPr>
          <w:t>song ngữ tự động</w:t>
        </w:r>
      </w:ins>
      <w:ins w:id="3" w:author="Administrator" w:date="2017-09-27T11:33:00Z">
        <w:r w:rsidR="00E70F1F">
          <w:rPr>
            <w:rFonts w:ascii="Times New Roman" w:hAnsi="Times New Roman" w:cs="Times New Roman"/>
            <w:b/>
            <w:sz w:val="20"/>
            <w:szCs w:val="20"/>
          </w:rPr>
          <w:t xml:space="preserve"> Việt - Hoa</w:t>
        </w:r>
      </w:ins>
      <w:ins w:id="4" w:author="Administrator" w:date="2017-09-27T11:32:00Z">
        <w:r w:rsidR="00E70F1F">
          <w:rPr>
            <w:rFonts w:ascii="Times New Roman" w:hAnsi="Times New Roman" w:cs="Times New Roman"/>
            <w:b/>
            <w:sz w:val="20"/>
            <w:szCs w:val="20"/>
          </w:rPr>
          <w:t xml:space="preserve"> từ các website </w:t>
        </w:r>
      </w:ins>
    </w:p>
    <w:p w14:paraId="304CD819" w14:textId="77777777" w:rsidR="007B3DA2" w:rsidRPr="00E70F1F" w:rsidRDefault="007B3DA2" w:rsidP="007B3DA2">
      <w:pPr>
        <w:jc w:val="center"/>
        <w:rPr>
          <w:rFonts w:ascii="Times New Roman" w:hAnsi="Times New Roman" w:cs="Times New Roman"/>
          <w:b/>
          <w:sz w:val="20"/>
          <w:szCs w:val="20"/>
        </w:rPr>
      </w:pPr>
    </w:p>
    <w:p w14:paraId="0F0AFF9E" w14:textId="77777777" w:rsidR="007B3DA2" w:rsidRPr="00E70F1F" w:rsidRDefault="007B3DA2" w:rsidP="007B3DA2">
      <w:pPr>
        <w:rPr>
          <w:rFonts w:ascii="Times New Roman" w:hAnsi="Times New Roman" w:cs="Times New Roman"/>
          <w:b/>
          <w:sz w:val="20"/>
          <w:szCs w:val="20"/>
          <w:vertAlign w:val="superscript"/>
          <w:rPrChange w:id="5" w:author="Administrator" w:date="2017-09-27T11:08:00Z">
            <w:rPr>
              <w:rFonts w:ascii="Times New Roman" w:hAnsi="Times New Roman" w:cs="Times New Roman"/>
              <w:b/>
              <w:sz w:val="20"/>
              <w:szCs w:val="20"/>
            </w:rPr>
          </w:rPrChange>
        </w:rPr>
      </w:pPr>
      <w:r w:rsidRPr="00E70F1F">
        <w:rPr>
          <w:rFonts w:ascii="Times New Roman" w:hAnsi="Times New Roman" w:cs="Times New Roman"/>
          <w:b/>
          <w:sz w:val="20"/>
          <w:szCs w:val="20"/>
        </w:rPr>
        <w:t>Trịnh Văn Minh</w:t>
      </w:r>
      <w:ins w:id="6" w:author="Administrator" w:date="2017-09-27T11:07:00Z">
        <w:r w:rsidR="00E70F1F">
          <w:rPr>
            <w:rFonts w:ascii="Times New Roman" w:hAnsi="Times New Roman" w:cs="Times New Roman"/>
            <w:b/>
            <w:sz w:val="20"/>
            <w:szCs w:val="20"/>
            <w:vertAlign w:val="superscript"/>
          </w:rPr>
          <w:t>1</w:t>
        </w:r>
      </w:ins>
      <w:r w:rsidRPr="00E70F1F">
        <w:rPr>
          <w:rFonts w:ascii="Times New Roman" w:hAnsi="Times New Roman" w:cs="Times New Roman"/>
          <w:b/>
          <w:sz w:val="20"/>
          <w:szCs w:val="20"/>
        </w:rPr>
        <w:t>, Lê Nhựt Quang</w:t>
      </w:r>
      <w:ins w:id="7" w:author="Administrator" w:date="2017-09-27T11:08:00Z">
        <w:r w:rsidR="00E70F1F">
          <w:rPr>
            <w:rFonts w:ascii="Times New Roman" w:hAnsi="Times New Roman" w:cs="Times New Roman"/>
            <w:b/>
            <w:sz w:val="20"/>
            <w:szCs w:val="20"/>
            <w:vertAlign w:val="superscript"/>
          </w:rPr>
          <w:t>2</w:t>
        </w:r>
      </w:ins>
      <w:r w:rsidR="00E70F1F">
        <w:rPr>
          <w:rFonts w:ascii="Times New Roman" w:hAnsi="Times New Roman" w:cs="Times New Roman"/>
          <w:b/>
          <w:sz w:val="20"/>
          <w:szCs w:val="20"/>
        </w:rPr>
        <w:t>, Trần Thanh Phước</w:t>
      </w:r>
      <w:ins w:id="8" w:author="Administrator" w:date="2017-09-27T11:08:00Z">
        <w:r w:rsidR="00E70F1F">
          <w:rPr>
            <w:rFonts w:ascii="Times New Roman" w:hAnsi="Times New Roman" w:cs="Times New Roman"/>
            <w:b/>
            <w:sz w:val="20"/>
            <w:szCs w:val="20"/>
            <w:vertAlign w:val="superscript"/>
          </w:rPr>
          <w:t>3</w:t>
        </w:r>
      </w:ins>
    </w:p>
    <w:p w14:paraId="33FCFD48" w14:textId="77777777" w:rsidR="000C1BD6" w:rsidRDefault="00E70F1F" w:rsidP="007B3DA2">
      <w:pPr>
        <w:rPr>
          <w:ins w:id="9" w:author="Minh Trịnh" w:date="2017-09-27T12:51:00Z"/>
          <w:rFonts w:ascii="Times New Roman" w:hAnsi="Times New Roman" w:cs="Times New Roman"/>
          <w:i/>
          <w:sz w:val="20"/>
          <w:szCs w:val="20"/>
        </w:rPr>
      </w:pPr>
      <w:ins w:id="10" w:author="Administrator" w:date="2017-09-27T11:08:00Z">
        <w:r>
          <w:rPr>
            <w:rFonts w:ascii="Times New Roman" w:hAnsi="Times New Roman" w:cs="Times New Roman"/>
            <w:i/>
            <w:sz w:val="20"/>
            <w:szCs w:val="20"/>
          </w:rPr>
          <w:t xml:space="preserve">NLP-KD Lab, Faculty of Information Technology, </w:t>
        </w:r>
      </w:ins>
      <w:r w:rsidR="007B3DA2" w:rsidRPr="00E70F1F">
        <w:rPr>
          <w:rFonts w:ascii="Times New Roman" w:hAnsi="Times New Roman" w:cs="Times New Roman"/>
          <w:i/>
          <w:sz w:val="20"/>
          <w:szCs w:val="20"/>
        </w:rPr>
        <w:t>Ton Duc Thang University, Ho Chi Minh city, VietNam</w:t>
      </w:r>
    </w:p>
    <w:p w14:paraId="0B8D856E" w14:textId="77777777" w:rsidR="000C1BD6" w:rsidRDefault="000C1BD6" w:rsidP="007B3DA2">
      <w:pPr>
        <w:rPr>
          <w:ins w:id="11" w:author="Minh Trịnh" w:date="2017-09-27T12:51:00Z"/>
          <w:rFonts w:ascii="Times New Roman" w:hAnsi="Times New Roman" w:cs="Times New Roman"/>
          <w:i/>
          <w:sz w:val="20"/>
          <w:szCs w:val="20"/>
        </w:rPr>
      </w:pPr>
      <w:ins w:id="12" w:author="Minh Trịnh" w:date="2017-09-27T12:51:00Z">
        <w:r>
          <w:rPr>
            <w:rFonts w:ascii="Times New Roman" w:hAnsi="Times New Roman" w:cs="Times New Roman"/>
            <w:i/>
            <w:sz w:val="20"/>
            <w:szCs w:val="20"/>
          </w:rPr>
          <w:t>1Email:51403301@tdt.edu.vn</w:t>
        </w:r>
      </w:ins>
    </w:p>
    <w:p w14:paraId="4F44915F" w14:textId="77777777" w:rsidR="000C1BD6" w:rsidRDefault="000C1BD6" w:rsidP="007B3DA2">
      <w:pPr>
        <w:rPr>
          <w:ins w:id="13" w:author="Administrator" w:date="2017-09-27T11:08:00Z"/>
          <w:rFonts w:ascii="Times New Roman" w:hAnsi="Times New Roman" w:cs="Times New Roman"/>
          <w:i/>
          <w:sz w:val="20"/>
          <w:szCs w:val="20"/>
        </w:rPr>
      </w:pPr>
      <w:ins w:id="14" w:author="Minh Trịnh" w:date="2017-09-27T12:51:00Z">
        <w:r>
          <w:rPr>
            <w:rFonts w:ascii="Times New Roman" w:hAnsi="Times New Roman" w:cs="Times New Roman"/>
            <w:i/>
            <w:sz w:val="20"/>
            <w:szCs w:val="20"/>
          </w:rPr>
          <w:t>2Email:</w:t>
        </w:r>
      </w:ins>
      <w:ins w:id="15" w:author="Minh Trịnh" w:date="2017-09-27T12:55:00Z">
        <w:r>
          <w:rPr>
            <w:rFonts w:ascii="Times New Roman" w:hAnsi="Times New Roman" w:cs="Times New Roman"/>
            <w:i/>
            <w:sz w:val="20"/>
            <w:szCs w:val="20"/>
          </w:rPr>
          <w:t>51403014@tdt.edu.vn</w:t>
        </w:r>
      </w:ins>
    </w:p>
    <w:p w14:paraId="1489BD22" w14:textId="77777777" w:rsidR="00E70F1F" w:rsidRPr="00E70F1F" w:rsidRDefault="00E70F1F" w:rsidP="007B3DA2">
      <w:pPr>
        <w:rPr>
          <w:rFonts w:ascii="Times New Roman" w:hAnsi="Times New Roman" w:cs="Times New Roman"/>
          <w:i/>
          <w:sz w:val="20"/>
          <w:szCs w:val="20"/>
        </w:rPr>
      </w:pPr>
      <w:ins w:id="16" w:author="Administrator" w:date="2017-09-27T11:08:00Z">
        <w:r>
          <w:rPr>
            <w:rFonts w:ascii="Times New Roman" w:hAnsi="Times New Roman" w:cs="Times New Roman"/>
            <w:i/>
            <w:sz w:val="20"/>
            <w:szCs w:val="20"/>
          </w:rPr>
          <w:t>3Email: tranthanhphuoc@tdt.edu.vn</w:t>
        </w:r>
      </w:ins>
    </w:p>
    <w:p w14:paraId="0329901B" w14:textId="77777777" w:rsidR="007B3DA2" w:rsidRPr="00E70F1F" w:rsidRDefault="007B3DA2" w:rsidP="007B3DA2">
      <w:pPr>
        <w:rPr>
          <w:rFonts w:ascii="Times New Roman" w:hAnsi="Times New Roman" w:cs="Times New Roman"/>
          <w:sz w:val="20"/>
          <w:szCs w:val="20"/>
        </w:rPr>
      </w:pPr>
    </w:p>
    <w:p w14:paraId="6C8A0B9C" w14:textId="77777777" w:rsidR="007B3DA2" w:rsidRPr="00E70F1F" w:rsidRDefault="007B3DA2" w:rsidP="007B3DA2">
      <w:pPr>
        <w:rPr>
          <w:rFonts w:ascii="Times New Roman" w:hAnsi="Times New Roman" w:cs="Times New Roman"/>
          <w:sz w:val="20"/>
          <w:szCs w:val="20"/>
        </w:rPr>
      </w:pPr>
    </w:p>
    <w:p w14:paraId="06EC5B89" w14:textId="19CB5666" w:rsidR="00BB66C4" w:rsidRPr="00E70F1F" w:rsidRDefault="007B3DA2">
      <w:pPr>
        <w:jc w:val="both"/>
        <w:rPr>
          <w:rFonts w:ascii="Times New Roman" w:hAnsi="Times New Roman" w:cs="Times New Roman"/>
          <w:sz w:val="20"/>
          <w:szCs w:val="20"/>
        </w:rPr>
        <w:pPrChange w:id="17" w:author="Administrator" w:date="2017-09-27T11:32:00Z">
          <w:pPr/>
        </w:pPrChange>
      </w:pPr>
      <w:r w:rsidRPr="00E70F1F">
        <w:rPr>
          <w:rFonts w:ascii="Times New Roman" w:hAnsi="Times New Roman" w:cs="Times New Roman"/>
          <w:b/>
          <w:sz w:val="20"/>
          <w:szCs w:val="20"/>
        </w:rPr>
        <w:t>Tóm tắt:</w:t>
      </w:r>
      <w:ins w:id="18" w:author="Administrator" w:date="2017-09-27T11:32:00Z">
        <w:r w:rsidR="00E70F1F">
          <w:rPr>
            <w:rFonts w:ascii="Times New Roman" w:hAnsi="Times New Roman" w:cs="Times New Roman"/>
            <w:b/>
            <w:sz w:val="20"/>
            <w:szCs w:val="20"/>
          </w:rPr>
          <w:t xml:space="preserve"> Ngữ liệu đơn - song ngữ</w:t>
        </w:r>
      </w:ins>
      <w:r w:rsidRPr="00E70F1F">
        <w:rPr>
          <w:rFonts w:ascii="Times New Roman" w:hAnsi="Times New Roman" w:cs="Times New Roman"/>
          <w:b/>
          <w:sz w:val="20"/>
          <w:szCs w:val="20"/>
        </w:rPr>
        <w:t xml:space="preserve"> </w:t>
      </w:r>
      <w:ins w:id="19" w:author="Administrator" w:date="2017-09-27T11:32:00Z">
        <w:r w:rsidR="00E70F1F">
          <w:rPr>
            <w:rFonts w:ascii="Times New Roman" w:hAnsi="Times New Roman" w:cs="Times New Roman"/>
            <w:b/>
            <w:sz w:val="20"/>
            <w:szCs w:val="20"/>
          </w:rPr>
          <w:t>là vô cùng cần thiết, phục vụ cho các bài toán xử lý ngôn ngữ tự nhiên</w:t>
        </w:r>
      </w:ins>
      <w:ins w:id="20" w:author="Administrator" w:date="2017-09-27T11:34:00Z">
        <w:r w:rsidR="00E70F1F">
          <w:rPr>
            <w:rFonts w:ascii="Times New Roman" w:hAnsi="Times New Roman" w:cs="Times New Roman"/>
            <w:b/>
            <w:sz w:val="20"/>
            <w:szCs w:val="20"/>
          </w:rPr>
          <w:t xml:space="preserve">, </w:t>
        </w:r>
      </w:ins>
      <w:ins w:id="21" w:author="Administrator" w:date="2017-09-27T11:35:00Z">
        <w:r w:rsidR="00E70F1F">
          <w:rPr>
            <w:rFonts w:ascii="Times New Roman" w:hAnsi="Times New Roman" w:cs="Times New Roman"/>
            <w:b/>
            <w:sz w:val="20"/>
            <w:szCs w:val="20"/>
          </w:rPr>
          <w:t>đặc biệt</w:t>
        </w:r>
      </w:ins>
      <w:ins w:id="22" w:author="Administrator" w:date="2017-09-27T11:34:00Z">
        <w:r w:rsidR="00E70F1F">
          <w:rPr>
            <w:rFonts w:ascii="Times New Roman" w:hAnsi="Times New Roman" w:cs="Times New Roman"/>
            <w:b/>
            <w:sz w:val="20"/>
            <w:szCs w:val="20"/>
          </w:rPr>
          <w:t xml:space="preserve"> dịch máy. </w:t>
        </w:r>
      </w:ins>
      <w:ins w:id="23" w:author="Administrator" w:date="2017-09-27T11:35:00Z">
        <w:r w:rsidR="00E70F1F">
          <w:rPr>
            <w:rFonts w:ascii="Times New Roman" w:hAnsi="Times New Roman" w:cs="Times New Roman"/>
            <w:b/>
            <w:sz w:val="20"/>
            <w:szCs w:val="20"/>
          </w:rPr>
          <w:t>Hoa-Việt là cặp ngôn ngữ nghèo tài nguyên, dữ liệu song ngữ Hoa-Việt còn hạn chế. Vì vậy, trong bài báo này, chúng tôi đề xuất thu thập các văn bản song ngữ Hoa-Việt từ các web</w:t>
        </w:r>
      </w:ins>
      <w:ins w:id="24" w:author="Minh Trịnh" w:date="2017-09-27T13:41:00Z">
        <w:r w:rsidR="0046479E">
          <w:rPr>
            <w:rFonts w:ascii="Times New Roman" w:hAnsi="Times New Roman" w:cs="Times New Roman"/>
            <w:b/>
            <w:sz w:val="20"/>
            <w:szCs w:val="20"/>
          </w:rPr>
          <w:t>site</w:t>
        </w:r>
      </w:ins>
      <w:ins w:id="25" w:author="Administrator" w:date="2017-09-27T11:35:00Z">
        <w:r w:rsidR="00E70F1F">
          <w:rPr>
            <w:rFonts w:ascii="Times New Roman" w:hAnsi="Times New Roman" w:cs="Times New Roman"/>
            <w:b/>
            <w:sz w:val="20"/>
            <w:szCs w:val="20"/>
          </w:rPr>
          <w:t xml:space="preserve"> song ngữ tiếng </w:t>
        </w:r>
      </w:ins>
      <w:ins w:id="26" w:author="Administrator" w:date="2017-09-27T11:36:00Z">
        <w:r w:rsidR="00E70F1F">
          <w:rPr>
            <w:rFonts w:ascii="Times New Roman" w:hAnsi="Times New Roman" w:cs="Times New Roman"/>
            <w:b/>
            <w:sz w:val="20"/>
            <w:szCs w:val="20"/>
          </w:rPr>
          <w:t>Hoa-</w:t>
        </w:r>
      </w:ins>
      <w:ins w:id="27" w:author="Administrator" w:date="2017-09-27T11:35:00Z">
        <w:r w:rsidR="00E70F1F">
          <w:rPr>
            <w:rFonts w:ascii="Times New Roman" w:hAnsi="Times New Roman" w:cs="Times New Roman"/>
            <w:b/>
            <w:sz w:val="20"/>
            <w:szCs w:val="20"/>
          </w:rPr>
          <w:t>Việ</w:t>
        </w:r>
      </w:ins>
      <w:ins w:id="28" w:author="Administrator" w:date="2017-09-27T11:36:00Z">
        <w:r w:rsidR="00E70F1F">
          <w:rPr>
            <w:rFonts w:ascii="Times New Roman" w:hAnsi="Times New Roman" w:cs="Times New Roman"/>
            <w:b/>
            <w:sz w:val="20"/>
            <w:szCs w:val="20"/>
          </w:rPr>
          <w:t xml:space="preserve">t. Ngữ liệu văn bản song ngữ này là tiền đề để rút trích các cặp câu song ngữ ở những công trình tiếp theo. </w:t>
        </w:r>
      </w:ins>
      <w:ins w:id="29" w:author="Administrator" w:date="2017-09-27T11:37:00Z">
        <w:r w:rsidR="00E70F1F">
          <w:rPr>
            <w:rFonts w:ascii="Times New Roman" w:hAnsi="Times New Roman" w:cs="Times New Roman"/>
            <w:b/>
            <w:sz w:val="20"/>
            <w:szCs w:val="20"/>
          </w:rPr>
          <w:t xml:space="preserve">Hệ thống thu thập của chúng tôi được tiến hành trên 10 trang web song ngữ Việt – Hoa và bước đầu đã cho được kết quả đáng khích lệ. </w:t>
        </w:r>
      </w:ins>
      <w:ins w:id="30" w:author="Administrator" w:date="2017-09-27T11:38:00Z">
        <w:r w:rsidR="00E70F1F">
          <w:rPr>
            <w:rFonts w:ascii="Times New Roman" w:hAnsi="Times New Roman" w:cs="Times New Roman"/>
            <w:b/>
            <w:sz w:val="20"/>
            <w:szCs w:val="20"/>
          </w:rPr>
          <w:t>Hệ thống này có thể được triển khai để thu thập tự động cho nhiều cặp ngôn ngữ khác.</w:t>
        </w:r>
      </w:ins>
      <w:del w:id="31" w:author="Administrator" w:date="2017-09-27T11:36:00Z">
        <w:r w:rsidR="00F318EE" w:rsidRPr="00E70F1F" w:rsidDel="00E70F1F">
          <w:rPr>
            <w:rFonts w:ascii="Times New Roman" w:hAnsi="Times New Roman" w:cs="Times New Roman"/>
            <w:sz w:val="20"/>
            <w:szCs w:val="20"/>
          </w:rPr>
          <w:delText>Để xây dựng một tập hợp song ngữ có chứa hàng triệu từ là một thách thức lớn. Với nguồn dữ liệu song ngữ còn hạn chế như hiện nay rất khó để có thể xây dựng một hệ thống dịch máy hoàn hảo.</w:delText>
        </w:r>
        <w:r w:rsidR="001A6FB7" w:rsidRPr="00E70F1F" w:rsidDel="00E70F1F">
          <w:rPr>
            <w:rFonts w:ascii="Times New Roman" w:hAnsi="Times New Roman" w:cs="Times New Roman"/>
            <w:sz w:val="20"/>
            <w:szCs w:val="20"/>
          </w:rPr>
          <w:delText xml:space="preserve"> Tuy nhiên, rút trích dữ liệu từ các trang báo</w:delText>
        </w:r>
        <w:r w:rsidR="00B605E4" w:rsidRPr="00E70F1F" w:rsidDel="00E70F1F">
          <w:rPr>
            <w:rFonts w:ascii="Times New Roman" w:hAnsi="Times New Roman" w:cs="Times New Roman"/>
            <w:sz w:val="20"/>
            <w:szCs w:val="20"/>
          </w:rPr>
          <w:delText xml:space="preserve"> mạng</w:delText>
        </w:r>
        <w:r w:rsidR="007829E7" w:rsidRPr="00E70F1F" w:rsidDel="00E70F1F">
          <w:rPr>
            <w:rFonts w:ascii="Times New Roman" w:hAnsi="Times New Roman" w:cs="Times New Roman"/>
            <w:sz w:val="20"/>
            <w:szCs w:val="20"/>
          </w:rPr>
          <w:delText xml:space="preserve"> có dữ liệu song ngữ, dùng phương pháp đánh giá và phân tích sau đó rút ra từ các cặ</w:delText>
        </w:r>
        <w:r w:rsidR="00B605E4" w:rsidRPr="00E70F1F" w:rsidDel="00E70F1F">
          <w:rPr>
            <w:rFonts w:ascii="Times New Roman" w:hAnsi="Times New Roman" w:cs="Times New Roman"/>
            <w:sz w:val="20"/>
            <w:szCs w:val="20"/>
          </w:rPr>
          <w:delText>p câu</w:delText>
        </w:r>
        <w:r w:rsidR="007829E7" w:rsidRPr="00E70F1F" w:rsidDel="00E70F1F">
          <w:rPr>
            <w:rFonts w:ascii="Times New Roman" w:hAnsi="Times New Roman" w:cs="Times New Roman"/>
            <w:sz w:val="20"/>
            <w:szCs w:val="20"/>
          </w:rPr>
          <w:delText xml:space="preserve"> có thể tạo ra một tập hợp dữ liệu song ngữ có độ chính xác cao.</w:delText>
        </w:r>
        <w:r w:rsidR="00B605E4" w:rsidRPr="00E70F1F" w:rsidDel="00E70F1F">
          <w:rPr>
            <w:rFonts w:ascii="Times New Roman" w:hAnsi="Times New Roman" w:cs="Times New Roman"/>
            <w:sz w:val="20"/>
            <w:szCs w:val="20"/>
          </w:rPr>
          <w:delText xml:space="preserve"> Chúng tôi thử nghiệm trên ngôn ngữ tiếng Trung Quốc và tiếng Việt, </w:delText>
        </w:r>
        <w:r w:rsidR="00045829" w:rsidRPr="00E70F1F" w:rsidDel="00E70F1F">
          <w:rPr>
            <w:rFonts w:ascii="Times New Roman" w:hAnsi="Times New Roman" w:cs="Times New Roman"/>
            <w:sz w:val="20"/>
            <w:szCs w:val="20"/>
          </w:rPr>
          <w:delText>bằng các phương pháp trực quan, chúng tôi hứa hẹn sẽ mang lại một tập hợp dữ liệu song ngữ với tính chính xác cao để phục vụ cho dịch máy.</w:delText>
        </w:r>
        <w:r w:rsidR="00B605E4" w:rsidRPr="00E70F1F" w:rsidDel="00E70F1F">
          <w:rPr>
            <w:rFonts w:ascii="Times New Roman" w:hAnsi="Times New Roman" w:cs="Times New Roman"/>
            <w:sz w:val="20"/>
            <w:szCs w:val="20"/>
          </w:rPr>
          <w:delText xml:space="preserve"> </w:delText>
        </w:r>
      </w:del>
    </w:p>
    <w:p w14:paraId="3480448D" w14:textId="77777777" w:rsidR="00BB66C4" w:rsidRPr="00E70F1F" w:rsidRDefault="00BB66C4" w:rsidP="00BB66C4">
      <w:pPr>
        <w:pStyle w:val="ListParagraph"/>
        <w:numPr>
          <w:ilvl w:val="0"/>
          <w:numId w:val="1"/>
        </w:numPr>
        <w:rPr>
          <w:rFonts w:ascii="Times New Roman" w:hAnsi="Times New Roman" w:cs="Times New Roman"/>
          <w:b/>
          <w:sz w:val="20"/>
          <w:szCs w:val="20"/>
        </w:rPr>
      </w:pPr>
      <w:r w:rsidRPr="00E70F1F">
        <w:rPr>
          <w:rFonts w:ascii="Times New Roman" w:hAnsi="Times New Roman" w:cs="Times New Roman"/>
          <w:b/>
          <w:sz w:val="20"/>
          <w:szCs w:val="20"/>
        </w:rPr>
        <w:t>Giới thiệu</w:t>
      </w:r>
    </w:p>
    <w:p w14:paraId="37D2AE63" w14:textId="0F9A0AD0" w:rsidR="00BB66C4" w:rsidRDefault="00BB66C4">
      <w:pPr>
        <w:ind w:left="360" w:firstLine="360"/>
        <w:rPr>
          <w:ins w:id="32" w:author="Minh Trịnh" w:date="2017-09-27T15:19:00Z"/>
          <w:rFonts w:ascii="Times New Roman" w:hAnsi="Times New Roman" w:cs="Times New Roman"/>
          <w:sz w:val="20"/>
          <w:szCs w:val="20"/>
        </w:rPr>
      </w:pPr>
      <w:commentRangeStart w:id="33"/>
      <w:commentRangeStart w:id="34"/>
      <w:r w:rsidRPr="00E70F1F">
        <w:rPr>
          <w:rFonts w:ascii="Times New Roman" w:hAnsi="Times New Roman" w:cs="Times New Roman"/>
          <w:sz w:val="20"/>
          <w:szCs w:val="20"/>
        </w:rPr>
        <w:t xml:space="preserve">Dịch máy thống kê hiện là phương pháp tốt nhất đối với hệ thống văn bản và dữ liệu lớn có sẵn. </w:t>
      </w:r>
      <w:r w:rsidR="00673356" w:rsidRPr="00E70F1F">
        <w:rPr>
          <w:rFonts w:ascii="Times New Roman" w:hAnsi="Times New Roman" w:cs="Times New Roman"/>
          <w:sz w:val="20"/>
          <w:szCs w:val="20"/>
        </w:rPr>
        <w:t>Tất cả</w:t>
      </w:r>
      <w:r w:rsidR="008B61B8" w:rsidRPr="00E70F1F">
        <w:rPr>
          <w:rFonts w:ascii="Times New Roman" w:hAnsi="Times New Roman" w:cs="Times New Roman"/>
          <w:sz w:val="20"/>
          <w:szCs w:val="20"/>
        </w:rPr>
        <w:t xml:space="preserve"> các phương pháp dịch máy đều được ước tính bằng cách huấn luyện tố</w:t>
      </w:r>
      <w:r w:rsidR="0070202E" w:rsidRPr="00E70F1F">
        <w:rPr>
          <w:rFonts w:ascii="Times New Roman" w:hAnsi="Times New Roman" w:cs="Times New Roman"/>
          <w:sz w:val="20"/>
          <w:szCs w:val="20"/>
        </w:rPr>
        <w:t>i đa và có</w:t>
      </w:r>
      <w:r w:rsidR="008B61B8" w:rsidRPr="00E70F1F">
        <w:rPr>
          <w:rFonts w:ascii="Times New Roman" w:hAnsi="Times New Roman" w:cs="Times New Roman"/>
          <w:sz w:val="20"/>
          <w:szCs w:val="20"/>
        </w:rPr>
        <w:t xml:space="preserve"> khả năng lặp đi lặp lại dựa trên dữ liệu lớn các văn bản song ngữ tự nhiên. Từ đó cho thấy dữ liệu đầu vào để cho dịch máy thống kê là rất quan trọng và chất lượng của dịch máy cũng phụ thuộc vào dữ liệu. </w:t>
      </w:r>
      <w:r w:rsidR="001A588F" w:rsidRPr="00E70F1F">
        <w:rPr>
          <w:rFonts w:ascii="Times New Roman" w:hAnsi="Times New Roman" w:cs="Times New Roman"/>
          <w:sz w:val="20"/>
          <w:szCs w:val="20"/>
        </w:rPr>
        <w:t xml:space="preserve">Do đó, xây dựng một tập hợp </w:t>
      </w:r>
      <w:r w:rsidR="0070202E" w:rsidRPr="00E70F1F">
        <w:rPr>
          <w:rFonts w:ascii="Times New Roman" w:hAnsi="Times New Roman" w:cs="Times New Roman"/>
          <w:sz w:val="20"/>
          <w:szCs w:val="20"/>
        </w:rPr>
        <w:t>các câu, từ song ngữ là một nhiệm vụ hết sức quan trọng trong việc xây dựng bất kỳ hệ thống dịch máy nào.</w:t>
      </w:r>
    </w:p>
    <w:p w14:paraId="239D793F" w14:textId="7926AAB9" w:rsidR="00D36D04" w:rsidRDefault="001875AB">
      <w:pPr>
        <w:ind w:left="360" w:firstLine="360"/>
        <w:rPr>
          <w:ins w:id="35" w:author="Minh Trịnh" w:date="2017-09-27T15:42:00Z"/>
          <w:rFonts w:ascii="Times New Roman" w:hAnsi="Times New Roman" w:cs="Times New Roman"/>
          <w:sz w:val="20"/>
          <w:szCs w:val="20"/>
        </w:rPr>
      </w:pPr>
      <w:ins w:id="36" w:author="Minh Trịnh" w:date="2017-09-27T15:34:00Z">
        <w:r>
          <w:rPr>
            <w:rFonts w:ascii="Times New Roman" w:hAnsi="Times New Roman" w:cs="Times New Roman"/>
            <w:sz w:val="20"/>
            <w:szCs w:val="20"/>
          </w:rPr>
          <w:t xml:space="preserve">Để có được dữ liệu cho dịch máy, các nhà nghiên cứu ngôn ngữ học thường </w:t>
        </w:r>
      </w:ins>
      <w:ins w:id="37" w:author="Minh Trịnh" w:date="2017-09-27T15:35:00Z">
        <w:r>
          <w:rPr>
            <w:rFonts w:ascii="Times New Roman" w:hAnsi="Times New Roman" w:cs="Times New Roman"/>
            <w:sz w:val="20"/>
            <w:szCs w:val="20"/>
          </w:rPr>
          <w:t xml:space="preserve">sử dụng một trong hai phương pháp đó là thu thập thủ công hoặc </w:t>
        </w:r>
      </w:ins>
      <w:ins w:id="38" w:author="Minh Trịnh" w:date="2017-09-27T15:36:00Z">
        <w:r>
          <w:rPr>
            <w:rFonts w:ascii="Times New Roman" w:hAnsi="Times New Roman" w:cs="Times New Roman"/>
            <w:sz w:val="20"/>
            <w:szCs w:val="20"/>
          </w:rPr>
          <w:t>rút trích văn bản tự động từ các website. Phương pháp thủ công có độ chính xác rất cao, nhưng phải đòi hỏi có một đội ngũ</w:t>
        </w:r>
      </w:ins>
      <w:ins w:id="39" w:author="Minh Trịnh" w:date="2017-09-27T15:38:00Z">
        <w:r w:rsidR="001F4213">
          <w:rPr>
            <w:rFonts w:ascii="Times New Roman" w:hAnsi="Times New Roman" w:cs="Times New Roman"/>
            <w:sz w:val="20"/>
            <w:szCs w:val="20"/>
          </w:rPr>
          <w:t xml:space="preserve"> chuyên gia về </w:t>
        </w:r>
      </w:ins>
      <w:ins w:id="40" w:author="Minh Trịnh" w:date="2017-09-27T15:39:00Z">
        <w:r w:rsidR="001F4213">
          <w:rPr>
            <w:rFonts w:ascii="Times New Roman" w:hAnsi="Times New Roman" w:cs="Times New Roman"/>
            <w:sz w:val="20"/>
            <w:szCs w:val="20"/>
          </w:rPr>
          <w:t xml:space="preserve">ngôn ngữ học và am hiểu về song ngữ. </w:t>
        </w:r>
      </w:ins>
      <w:ins w:id="41" w:author="Minh Trịnh" w:date="2017-09-27T15:42:00Z">
        <w:r w:rsidR="001F4213">
          <w:rPr>
            <w:rFonts w:ascii="Times New Roman" w:hAnsi="Times New Roman" w:cs="Times New Roman"/>
            <w:sz w:val="20"/>
            <w:szCs w:val="20"/>
          </w:rPr>
          <w:t>Phương pháp thủ công này thì tốn rất nhiều thời gian và chi phí.</w:t>
        </w:r>
      </w:ins>
    </w:p>
    <w:p w14:paraId="5B706514" w14:textId="44B7D88C" w:rsidR="001F4213" w:rsidRDefault="001F4213">
      <w:pPr>
        <w:ind w:left="360" w:firstLine="360"/>
        <w:rPr>
          <w:ins w:id="42" w:author="Minh Trịnh" w:date="2017-09-27T13:38:00Z"/>
          <w:rFonts w:ascii="Times New Roman" w:hAnsi="Times New Roman" w:cs="Times New Roman"/>
          <w:sz w:val="20"/>
          <w:szCs w:val="20"/>
        </w:rPr>
      </w:pPr>
      <w:ins w:id="43" w:author="Minh Trịnh" w:date="2017-09-27T15:43:00Z">
        <w:r>
          <w:rPr>
            <w:rFonts w:ascii="Times New Roman" w:hAnsi="Times New Roman" w:cs="Times New Roman"/>
            <w:sz w:val="20"/>
            <w:szCs w:val="20"/>
          </w:rPr>
          <w:t>Hiện nay với sự phát triển của các website song ngữ ngày càng phong phú</w:t>
        </w:r>
      </w:ins>
      <w:ins w:id="44" w:author="Minh Trịnh" w:date="2017-09-27T15:44:00Z">
        <w:r>
          <w:rPr>
            <w:rFonts w:ascii="Times New Roman" w:hAnsi="Times New Roman" w:cs="Times New Roman"/>
            <w:sz w:val="20"/>
            <w:szCs w:val="20"/>
          </w:rPr>
          <w:t xml:space="preserve"> cho nên phương pháp rút trích tự động cũng mang lại hiệu quả cao, tuy nhiê</w:t>
        </w:r>
      </w:ins>
      <w:ins w:id="45" w:author="Minh Trịnh" w:date="2017-09-27T15:45:00Z">
        <w:r>
          <w:rPr>
            <w:rFonts w:ascii="Times New Roman" w:hAnsi="Times New Roman" w:cs="Times New Roman"/>
            <w:sz w:val="20"/>
            <w:szCs w:val="20"/>
          </w:rPr>
          <w:t>n mức độ chính xác sẽ không cao bằng phương pháp thủ công, nhưng cũng có thể sử dụng trong nghiên cứu được.</w:t>
        </w:r>
      </w:ins>
      <w:ins w:id="46" w:author="Minh Trịnh" w:date="2017-09-27T15:47:00Z">
        <w:r w:rsidR="0071706A">
          <w:rPr>
            <w:rFonts w:ascii="Times New Roman" w:hAnsi="Times New Roman" w:cs="Times New Roman"/>
            <w:sz w:val="20"/>
            <w:szCs w:val="20"/>
          </w:rPr>
          <w:t xml:space="preserve"> Với phương pháp tự động này sẽ tiết kiệm được thời gian và chi phí và số lượng từ ngữ thu được sẽ rất nhiều.</w:t>
        </w:r>
      </w:ins>
    </w:p>
    <w:p w14:paraId="2878EBA6" w14:textId="311E81C7" w:rsidR="004A7578" w:rsidRDefault="004A7578">
      <w:pPr>
        <w:ind w:left="360"/>
        <w:rPr>
          <w:ins w:id="47" w:author="Minh Trịnh" w:date="2017-09-27T14:42:00Z"/>
          <w:rFonts w:ascii="Times New Roman" w:hAnsi="Times New Roman" w:cs="Times New Roman"/>
          <w:sz w:val="20"/>
          <w:szCs w:val="20"/>
        </w:rPr>
        <w:pPrChange w:id="48" w:author="Administrator" w:date="2017-09-27T11:34:00Z">
          <w:pPr>
            <w:ind w:left="360" w:firstLine="360"/>
          </w:pPr>
        </w:pPrChange>
      </w:pPr>
      <w:ins w:id="49" w:author="Minh Trịnh" w:date="2017-09-27T13:04:00Z">
        <w:r>
          <w:rPr>
            <w:rFonts w:ascii="Times New Roman" w:hAnsi="Times New Roman" w:cs="Times New Roman"/>
            <w:sz w:val="20"/>
            <w:szCs w:val="20"/>
          </w:rPr>
          <w:tab/>
        </w:r>
      </w:ins>
      <w:ins w:id="50" w:author="Minh Trịnh" w:date="2017-09-27T13:07:00Z">
        <w:r w:rsidR="00605D6F">
          <w:rPr>
            <w:rFonts w:ascii="Times New Roman" w:hAnsi="Times New Roman" w:cs="Times New Roman"/>
            <w:sz w:val="20"/>
            <w:szCs w:val="20"/>
          </w:rPr>
          <w:t>Trong</w:t>
        </w:r>
      </w:ins>
      <w:ins w:id="51" w:author="Minh Trịnh" w:date="2017-09-27T13:09:00Z">
        <w:r w:rsidR="00116DE3">
          <w:rPr>
            <w:rFonts w:ascii="Times New Roman" w:hAnsi="Times New Roman" w:cs="Times New Roman"/>
            <w:sz w:val="20"/>
            <w:szCs w:val="20"/>
          </w:rPr>
          <w:t xml:space="preserve"> bài báo này</w:t>
        </w:r>
        <w:r w:rsidR="00605D6F">
          <w:rPr>
            <w:rFonts w:ascii="Times New Roman" w:hAnsi="Times New Roman" w:cs="Times New Roman"/>
            <w:sz w:val="20"/>
            <w:szCs w:val="20"/>
          </w:rPr>
          <w:t xml:space="preserve">, mục đích của chúng tôi </w:t>
        </w:r>
      </w:ins>
      <w:ins w:id="52" w:author="Minh Trịnh" w:date="2017-09-27T13:10:00Z">
        <w:r w:rsidR="00605D6F">
          <w:rPr>
            <w:rFonts w:ascii="Times New Roman" w:hAnsi="Times New Roman" w:cs="Times New Roman"/>
            <w:sz w:val="20"/>
            <w:szCs w:val="20"/>
          </w:rPr>
          <w:t>là</w:t>
        </w:r>
      </w:ins>
      <w:ins w:id="53" w:author="Minh Trịnh" w:date="2017-09-27T13:11:00Z">
        <w:r w:rsidR="00605D6F">
          <w:rPr>
            <w:rFonts w:ascii="Times New Roman" w:hAnsi="Times New Roman" w:cs="Times New Roman"/>
            <w:sz w:val="20"/>
            <w:szCs w:val="20"/>
          </w:rPr>
          <w:t xml:space="preserve"> tập trung</w:t>
        </w:r>
      </w:ins>
      <w:ins w:id="54" w:author="Minh Trịnh" w:date="2017-09-27T13:10:00Z">
        <w:r w:rsidR="00DC1688">
          <w:rPr>
            <w:rFonts w:ascii="Times New Roman" w:hAnsi="Times New Roman" w:cs="Times New Roman"/>
            <w:sz w:val="20"/>
            <w:szCs w:val="20"/>
          </w:rPr>
          <w:t xml:space="preserve"> thu thập</w:t>
        </w:r>
        <w:r w:rsidR="00605D6F">
          <w:rPr>
            <w:rFonts w:ascii="Times New Roman" w:hAnsi="Times New Roman" w:cs="Times New Roman"/>
            <w:sz w:val="20"/>
            <w:szCs w:val="20"/>
          </w:rPr>
          <w:t xml:space="preserve"> dữ liệu song ngữ Việt- Hoa từ các trang báo mạng</w:t>
        </w:r>
      </w:ins>
      <w:ins w:id="55" w:author="Minh Trịnh" w:date="2017-09-27T13:11:00Z">
        <w:r w:rsidR="00605D6F">
          <w:rPr>
            <w:rFonts w:ascii="Times New Roman" w:hAnsi="Times New Roman" w:cs="Times New Roman"/>
            <w:sz w:val="20"/>
            <w:szCs w:val="20"/>
          </w:rPr>
          <w:t xml:space="preserve"> có dữ liệu song ngữ</w:t>
        </w:r>
        <w:r w:rsidR="00DC1688">
          <w:rPr>
            <w:rFonts w:ascii="Times New Roman" w:hAnsi="Times New Roman" w:cs="Times New Roman"/>
            <w:sz w:val="20"/>
            <w:szCs w:val="20"/>
          </w:rPr>
          <w:t xml:space="preserve"> của người Việt. </w:t>
        </w:r>
      </w:ins>
      <w:ins w:id="56" w:author="Minh Trịnh" w:date="2017-09-27T13:18:00Z">
        <w:r w:rsidR="00DC1688">
          <w:rPr>
            <w:rFonts w:ascii="Times New Roman" w:hAnsi="Times New Roman" w:cs="Times New Roman"/>
            <w:sz w:val="20"/>
            <w:szCs w:val="20"/>
          </w:rPr>
          <w:t xml:space="preserve">Chúng tôi lựa chọn thu thập dữ liệu </w:t>
        </w:r>
      </w:ins>
      <w:ins w:id="57" w:author="Minh Trịnh" w:date="2017-09-27T13:19:00Z">
        <w:r w:rsidR="00DC1688">
          <w:rPr>
            <w:rFonts w:ascii="Times New Roman" w:hAnsi="Times New Roman" w:cs="Times New Roman"/>
            <w:sz w:val="20"/>
            <w:szCs w:val="20"/>
          </w:rPr>
          <w:t>từ các trang báo mạng vì những trang báo này có nhiều thể loạ</w:t>
        </w:r>
        <w:r w:rsidR="00982FA3">
          <w:rPr>
            <w:rFonts w:ascii="Times New Roman" w:hAnsi="Times New Roman" w:cs="Times New Roman"/>
            <w:sz w:val="20"/>
            <w:szCs w:val="20"/>
          </w:rPr>
          <w:t>i</w:t>
        </w:r>
        <w:r w:rsidR="00DC1688">
          <w:rPr>
            <w:rFonts w:ascii="Times New Roman" w:hAnsi="Times New Roman" w:cs="Times New Roman"/>
            <w:sz w:val="20"/>
            <w:szCs w:val="20"/>
          </w:rPr>
          <w:t xml:space="preserve"> như là: kinh tế, chính trị, văn hóa, giáo dục, thể thao, đời sống,</w:t>
        </w:r>
      </w:ins>
      <w:ins w:id="58" w:author="Minh Trịnh" w:date="2017-09-27T13:20:00Z">
        <w:r w:rsidR="00DC1688">
          <w:rPr>
            <w:rFonts w:ascii="Times New Roman" w:hAnsi="Times New Roman" w:cs="Times New Roman"/>
            <w:sz w:val="20"/>
            <w:szCs w:val="20"/>
          </w:rPr>
          <w:t xml:space="preserve">… </w:t>
        </w:r>
      </w:ins>
      <w:ins w:id="59" w:author="Minh Trịnh" w:date="2017-09-27T13:21:00Z">
        <w:r w:rsidR="00DC1688">
          <w:rPr>
            <w:rFonts w:ascii="Times New Roman" w:hAnsi="Times New Roman" w:cs="Times New Roman"/>
            <w:sz w:val="20"/>
            <w:szCs w:val="20"/>
          </w:rPr>
          <w:t>Vốn từ ngữ</w:t>
        </w:r>
      </w:ins>
      <w:ins w:id="60" w:author="Minh Trịnh" w:date="2017-09-27T13:32:00Z">
        <w:r w:rsidR="00982FA3">
          <w:rPr>
            <w:rFonts w:ascii="Times New Roman" w:hAnsi="Times New Roman" w:cs="Times New Roman"/>
            <w:sz w:val="20"/>
            <w:szCs w:val="20"/>
          </w:rPr>
          <w:t xml:space="preserve"> và nội dung</w:t>
        </w:r>
      </w:ins>
      <w:ins w:id="61" w:author="Minh Trịnh" w:date="2017-09-27T13:21:00Z">
        <w:r w:rsidR="00DC1688">
          <w:rPr>
            <w:rFonts w:ascii="Times New Roman" w:hAnsi="Times New Roman" w:cs="Times New Roman"/>
            <w:sz w:val="20"/>
            <w:szCs w:val="20"/>
          </w:rPr>
          <w:t xml:space="preserve"> của các trang báo này sẽ rất phong phú, đủ các lĩnh vực từ sang trọng cho đến đời số</w:t>
        </w:r>
        <w:r w:rsidR="00982FA3">
          <w:rPr>
            <w:rFonts w:ascii="Times New Roman" w:hAnsi="Times New Roman" w:cs="Times New Roman"/>
            <w:sz w:val="20"/>
            <w:szCs w:val="20"/>
          </w:rPr>
          <w:t>ng dân dã, để các bài báo được thể hiện ở trên các trang báo mạng có uy tí</w:t>
        </w:r>
      </w:ins>
      <w:ins w:id="62" w:author="Minh Trịnh" w:date="2017-09-27T13:34:00Z">
        <w:r w:rsidR="00982FA3">
          <w:rPr>
            <w:rFonts w:ascii="Times New Roman" w:hAnsi="Times New Roman" w:cs="Times New Roman"/>
            <w:sz w:val="20"/>
            <w:szCs w:val="20"/>
          </w:rPr>
          <w:t>n</w:t>
        </w:r>
      </w:ins>
      <w:ins w:id="63" w:author="Minh Trịnh" w:date="2017-09-27T13:21:00Z">
        <w:r w:rsidR="00982FA3">
          <w:rPr>
            <w:rFonts w:ascii="Times New Roman" w:hAnsi="Times New Roman" w:cs="Times New Roman"/>
            <w:sz w:val="20"/>
            <w:szCs w:val="20"/>
          </w:rPr>
          <w:t xml:space="preserve"> như vậy</w:t>
        </w:r>
      </w:ins>
      <w:ins w:id="64" w:author="Minh Trịnh" w:date="2017-09-27T13:34:00Z">
        <w:r w:rsidR="00982FA3">
          <w:rPr>
            <w:rFonts w:ascii="Times New Roman" w:hAnsi="Times New Roman" w:cs="Times New Roman"/>
            <w:sz w:val="20"/>
            <w:szCs w:val="20"/>
          </w:rPr>
          <w:t xml:space="preserve"> thì</w:t>
        </w:r>
      </w:ins>
      <w:ins w:id="65" w:author="Minh Trịnh" w:date="2017-09-27T13:21:00Z">
        <w:r w:rsidR="00982FA3">
          <w:rPr>
            <w:rFonts w:ascii="Times New Roman" w:hAnsi="Times New Roman" w:cs="Times New Roman"/>
            <w:sz w:val="20"/>
            <w:szCs w:val="20"/>
          </w:rPr>
          <w:t xml:space="preserve"> cũng đã được</w:t>
        </w:r>
      </w:ins>
      <w:ins w:id="66" w:author="Minh Trịnh" w:date="2017-09-27T13:36:00Z">
        <w:r w:rsidR="0046479E">
          <w:rPr>
            <w:rFonts w:ascii="Times New Roman" w:hAnsi="Times New Roman" w:cs="Times New Roman"/>
            <w:sz w:val="20"/>
            <w:szCs w:val="20"/>
          </w:rPr>
          <w:t xml:space="preserve"> thông qua bộ phận</w:t>
        </w:r>
      </w:ins>
      <w:ins w:id="67" w:author="Minh Trịnh" w:date="2017-09-27T13:21:00Z">
        <w:r w:rsidR="00982FA3">
          <w:rPr>
            <w:rFonts w:ascii="Times New Roman" w:hAnsi="Times New Roman" w:cs="Times New Roman"/>
            <w:sz w:val="20"/>
            <w:szCs w:val="20"/>
          </w:rPr>
          <w:t xml:space="preserve"> kiểm duyệt về nội dung</w:t>
        </w:r>
      </w:ins>
      <w:ins w:id="68" w:author="Minh Trịnh" w:date="2017-09-27T13:35:00Z">
        <w:r w:rsidR="00982FA3">
          <w:rPr>
            <w:rFonts w:ascii="Times New Roman" w:hAnsi="Times New Roman" w:cs="Times New Roman"/>
            <w:sz w:val="20"/>
            <w:szCs w:val="20"/>
          </w:rPr>
          <w:t xml:space="preserve"> để phù hợp với mọi tầng lớp, cũng như không vi phạm pháp luật.</w:t>
        </w:r>
      </w:ins>
      <w:ins w:id="69" w:author="Minh Trịnh" w:date="2017-09-27T13:21:00Z">
        <w:r w:rsidR="00DC1688">
          <w:rPr>
            <w:rFonts w:ascii="Times New Roman" w:hAnsi="Times New Roman" w:cs="Times New Roman"/>
            <w:sz w:val="20"/>
            <w:szCs w:val="20"/>
          </w:rPr>
          <w:t xml:space="preserve"> Như vậ</w:t>
        </w:r>
        <w:r w:rsidR="0046479E">
          <w:rPr>
            <w:rFonts w:ascii="Times New Roman" w:hAnsi="Times New Roman" w:cs="Times New Roman"/>
            <w:sz w:val="20"/>
            <w:szCs w:val="20"/>
          </w:rPr>
          <w:t>y các trang báo mạng là một nguồn dữ liệu dồ</w:t>
        </w:r>
        <w:r w:rsidR="009E07FF">
          <w:rPr>
            <w:rFonts w:ascii="Times New Roman" w:hAnsi="Times New Roman" w:cs="Times New Roman"/>
            <w:sz w:val="20"/>
            <w:szCs w:val="20"/>
          </w:rPr>
          <w:t>i dào và an toàn để là tiền để cho dữ liệu song ngữ Việt-Hoa.</w:t>
        </w:r>
      </w:ins>
    </w:p>
    <w:p w14:paraId="7A658F33" w14:textId="13E79500" w:rsidR="00011656" w:rsidRDefault="00011656">
      <w:pPr>
        <w:ind w:left="360"/>
        <w:rPr>
          <w:ins w:id="70" w:author="Minh Trịnh" w:date="2017-09-27T13:46:00Z"/>
          <w:rFonts w:ascii="Times New Roman" w:hAnsi="Times New Roman" w:cs="Times New Roman"/>
          <w:sz w:val="20"/>
          <w:szCs w:val="20"/>
        </w:rPr>
        <w:pPrChange w:id="71" w:author="Administrator" w:date="2017-09-27T11:34:00Z">
          <w:pPr>
            <w:ind w:left="360" w:firstLine="360"/>
          </w:pPr>
        </w:pPrChange>
      </w:pPr>
      <w:ins w:id="72" w:author="Minh Trịnh" w:date="2017-09-27T14:42:00Z">
        <w:r>
          <w:rPr>
            <w:rFonts w:ascii="Times New Roman" w:hAnsi="Times New Roman" w:cs="Times New Roman"/>
            <w:sz w:val="20"/>
            <w:szCs w:val="20"/>
          </w:rPr>
          <w:tab/>
          <w:t xml:space="preserve">Ngoài ra, chúng tôi còn </w:t>
        </w:r>
      </w:ins>
      <w:ins w:id="73" w:author="Minh Trịnh" w:date="2017-09-27T14:53:00Z">
        <w:r w:rsidR="009F71A5">
          <w:rPr>
            <w:rFonts w:ascii="Times New Roman" w:hAnsi="Times New Roman" w:cs="Times New Roman"/>
            <w:sz w:val="20"/>
            <w:szCs w:val="20"/>
          </w:rPr>
          <w:t>giới thiệu phương pháp thu thập dữ liệu</w:t>
        </w:r>
      </w:ins>
      <w:ins w:id="74" w:author="Minh Trịnh" w:date="2017-09-27T14:58:00Z">
        <w:r w:rsidR="009F71A5">
          <w:rPr>
            <w:rFonts w:ascii="Times New Roman" w:hAnsi="Times New Roman" w:cs="Times New Roman"/>
            <w:sz w:val="20"/>
            <w:szCs w:val="20"/>
          </w:rPr>
          <w:t xml:space="preserve"> dựa trên </w:t>
        </w:r>
      </w:ins>
      <w:ins w:id="75" w:author="Minh Trịnh" w:date="2017-09-27T14:59:00Z">
        <w:r w:rsidR="009F71A5">
          <w:rPr>
            <w:rFonts w:ascii="Times New Roman" w:hAnsi="Times New Roman" w:cs="Times New Roman"/>
            <w:sz w:val="20"/>
            <w:szCs w:val="20"/>
          </w:rPr>
          <w:t>thư viện có tên (</w:t>
        </w:r>
      </w:ins>
      <w:ins w:id="76" w:author="Minh Trịnh" w:date="2017-09-28T14:34:00Z">
        <w:r w:rsidR="00D05977">
          <w:rPr>
            <w:rFonts w:ascii="Times New Roman" w:hAnsi="Times New Roman" w:cs="Times New Roman"/>
            <w:sz w:val="20"/>
            <w:szCs w:val="20"/>
          </w:rPr>
          <w:t>JSOUP</w:t>
        </w:r>
      </w:ins>
      <w:ins w:id="77" w:author="Minh Trịnh" w:date="2017-09-27T14:59:00Z">
        <w:r w:rsidR="009F71A5">
          <w:rPr>
            <w:rFonts w:ascii="Times New Roman" w:hAnsi="Times New Roman" w:cs="Times New Roman"/>
            <w:sz w:val="20"/>
            <w:szCs w:val="20"/>
          </w:rPr>
          <w:t>)</w:t>
        </w:r>
      </w:ins>
      <w:ins w:id="78" w:author="Minh Trịnh" w:date="2017-09-27T15:02:00Z">
        <w:r w:rsidR="009F71A5">
          <w:rPr>
            <w:rFonts w:ascii="Times New Roman" w:hAnsi="Times New Roman" w:cs="Times New Roman"/>
            <w:sz w:val="20"/>
            <w:szCs w:val="20"/>
          </w:rPr>
          <w:t xml:space="preserve"> để lấy các</w:t>
        </w:r>
      </w:ins>
      <w:ins w:id="79" w:author="Minh Trịnh" w:date="2017-09-27T15:03:00Z">
        <w:r w:rsidR="009F71A5">
          <w:rPr>
            <w:rFonts w:ascii="Times New Roman" w:hAnsi="Times New Roman" w:cs="Times New Roman"/>
            <w:sz w:val="20"/>
            <w:szCs w:val="20"/>
          </w:rPr>
          <w:t xml:space="preserve"> </w:t>
        </w:r>
        <w:r w:rsidR="00966C0B">
          <w:rPr>
            <w:rFonts w:ascii="Times New Roman" w:hAnsi="Times New Roman" w:cs="Times New Roman"/>
            <w:sz w:val="20"/>
            <w:szCs w:val="20"/>
          </w:rPr>
          <w:t xml:space="preserve">đoạn văn bản bên trong tên thẻ HTML. </w:t>
        </w:r>
      </w:ins>
      <w:ins w:id="80" w:author="Minh Trịnh" w:date="2017-09-27T15:04:00Z">
        <w:r w:rsidR="00966C0B">
          <w:rPr>
            <w:rFonts w:ascii="Times New Roman" w:hAnsi="Times New Roman" w:cs="Times New Roman"/>
            <w:sz w:val="20"/>
            <w:szCs w:val="20"/>
          </w:rPr>
          <w:t xml:space="preserve">Trước tiên, chúng tôi thực hiện </w:t>
        </w:r>
      </w:ins>
      <w:ins w:id="81" w:author="Minh Trịnh" w:date="2017-09-27T15:05:00Z">
        <w:r w:rsidR="00966C0B">
          <w:rPr>
            <w:rFonts w:ascii="Times New Roman" w:hAnsi="Times New Roman" w:cs="Times New Roman"/>
            <w:sz w:val="20"/>
            <w:szCs w:val="20"/>
          </w:rPr>
          <w:t xml:space="preserve">phương pháp tìm số phân trang lớn nhất </w:t>
        </w:r>
      </w:ins>
      <w:ins w:id="82" w:author="Minh Trịnh" w:date="2017-09-27T15:07:00Z">
        <w:r w:rsidR="00966C0B">
          <w:rPr>
            <w:rFonts w:ascii="Times New Roman" w:hAnsi="Times New Roman" w:cs="Times New Roman"/>
            <w:sz w:val="20"/>
            <w:szCs w:val="20"/>
          </w:rPr>
          <w:t>để biết có tổng bao nhiêu phân trang có thể lấy và để lưu lại số</w:t>
        </w:r>
      </w:ins>
      <w:ins w:id="83" w:author="Minh Trịnh" w:date="2017-09-27T15:10:00Z">
        <w:r w:rsidR="00966C0B">
          <w:rPr>
            <w:rFonts w:ascii="Times New Roman" w:hAnsi="Times New Roman" w:cs="Times New Roman"/>
            <w:sz w:val="20"/>
            <w:szCs w:val="20"/>
          </w:rPr>
          <w:t xml:space="preserve"> phân</w:t>
        </w:r>
      </w:ins>
      <w:ins w:id="84" w:author="Minh Trịnh" w:date="2017-09-27T15:07:00Z">
        <w:r w:rsidR="00966C0B">
          <w:rPr>
            <w:rFonts w:ascii="Times New Roman" w:hAnsi="Times New Roman" w:cs="Times New Roman"/>
            <w:sz w:val="20"/>
            <w:szCs w:val="20"/>
          </w:rPr>
          <w:t xml:space="preserve"> trang hiện tại đang lấy trên tổng số</w:t>
        </w:r>
      </w:ins>
      <w:ins w:id="85" w:author="Minh Trịnh" w:date="2017-09-27T15:11:00Z">
        <w:r w:rsidR="00966C0B">
          <w:rPr>
            <w:rFonts w:ascii="Times New Roman" w:hAnsi="Times New Roman" w:cs="Times New Roman"/>
            <w:sz w:val="20"/>
            <w:szCs w:val="20"/>
          </w:rPr>
          <w:t xml:space="preserve"> phân</w:t>
        </w:r>
      </w:ins>
      <w:ins w:id="86" w:author="Minh Trịnh" w:date="2017-09-27T15:07:00Z">
        <w:r w:rsidR="00966C0B">
          <w:rPr>
            <w:rFonts w:ascii="Times New Roman" w:hAnsi="Times New Roman" w:cs="Times New Roman"/>
            <w:sz w:val="20"/>
            <w:szCs w:val="20"/>
          </w:rPr>
          <w:t xml:space="preserve"> trang</w:t>
        </w:r>
      </w:ins>
      <w:ins w:id="87" w:author="Minh Trịnh" w:date="2017-09-27T15:11:00Z">
        <w:r w:rsidR="00966C0B">
          <w:rPr>
            <w:rFonts w:ascii="Times New Roman" w:hAnsi="Times New Roman" w:cs="Times New Roman"/>
            <w:sz w:val="20"/>
            <w:szCs w:val="20"/>
          </w:rPr>
          <w:t>. Từ đó, chúng tôi tiến hành cấu hình</w:t>
        </w:r>
      </w:ins>
      <w:ins w:id="88" w:author="Minh Trịnh" w:date="2017-09-27T15:16:00Z">
        <w:r w:rsidR="002144AD">
          <w:rPr>
            <w:rFonts w:ascii="Times New Roman" w:hAnsi="Times New Roman" w:cs="Times New Roman"/>
            <w:sz w:val="20"/>
            <w:szCs w:val="20"/>
          </w:rPr>
          <w:t xml:space="preserve"> để lấy văn bản trong</w:t>
        </w:r>
      </w:ins>
      <w:ins w:id="89" w:author="Minh Trịnh" w:date="2017-09-27T15:12:00Z">
        <w:r w:rsidR="00966C0B">
          <w:rPr>
            <w:rFonts w:ascii="Times New Roman" w:hAnsi="Times New Roman" w:cs="Times New Roman"/>
            <w:sz w:val="20"/>
            <w:szCs w:val="20"/>
          </w:rPr>
          <w:t xml:space="preserve"> thẻ tiêu đề và thẻ nội dung</w:t>
        </w:r>
      </w:ins>
      <w:ins w:id="90" w:author="Minh Trịnh" w:date="2017-09-27T15:16:00Z">
        <w:r w:rsidR="002144AD">
          <w:rPr>
            <w:rFonts w:ascii="Times New Roman" w:hAnsi="Times New Roman" w:cs="Times New Roman"/>
            <w:sz w:val="20"/>
            <w:szCs w:val="20"/>
          </w:rPr>
          <w:t>.</w:t>
        </w:r>
      </w:ins>
      <w:ins w:id="91" w:author="Minh Trịnh" w:date="2017-09-27T15:17:00Z">
        <w:r w:rsidR="002144AD">
          <w:rPr>
            <w:rFonts w:ascii="Times New Roman" w:hAnsi="Times New Roman" w:cs="Times New Roman"/>
            <w:sz w:val="20"/>
            <w:szCs w:val="20"/>
          </w:rPr>
          <w:t xml:space="preserve"> Sau nhiều lần cải tiến, chúng tôi đã làm cho tốc độ lấy dữ liệu tăng kể</w:t>
        </w:r>
      </w:ins>
      <w:ins w:id="92" w:author="Minh Trịnh" w:date="2017-09-27T15:18:00Z">
        <w:r w:rsidR="002144AD">
          <w:rPr>
            <w:rFonts w:ascii="Times New Roman" w:hAnsi="Times New Roman" w:cs="Times New Roman"/>
            <w:sz w:val="20"/>
            <w:szCs w:val="20"/>
          </w:rPr>
          <w:t xml:space="preserve"> (cụ thể trong phần 4 trình bày về thử nghiệm).</w:t>
        </w:r>
      </w:ins>
      <w:ins w:id="93" w:author="Minh Trịnh" w:date="2017-09-27T15:11:00Z">
        <w:r w:rsidR="00966C0B">
          <w:rPr>
            <w:rFonts w:ascii="Times New Roman" w:hAnsi="Times New Roman" w:cs="Times New Roman"/>
            <w:sz w:val="20"/>
            <w:szCs w:val="20"/>
          </w:rPr>
          <w:t xml:space="preserve"> </w:t>
        </w:r>
      </w:ins>
    </w:p>
    <w:p w14:paraId="1E0C6121" w14:textId="20FE66BD" w:rsidR="009E07FF" w:rsidRDefault="009E07FF">
      <w:pPr>
        <w:ind w:left="360"/>
        <w:rPr>
          <w:ins w:id="94" w:author="Minh Trịnh" w:date="2017-09-27T14:14:00Z"/>
          <w:rFonts w:ascii="Times New Roman" w:hAnsi="Times New Roman" w:cs="Times New Roman"/>
          <w:sz w:val="20"/>
          <w:szCs w:val="20"/>
        </w:rPr>
        <w:pPrChange w:id="95" w:author="Administrator" w:date="2017-09-27T11:34:00Z">
          <w:pPr>
            <w:ind w:left="360" w:firstLine="360"/>
          </w:pPr>
        </w:pPrChange>
      </w:pPr>
      <w:ins w:id="96" w:author="Minh Trịnh" w:date="2017-09-27T13:46:00Z">
        <w:r>
          <w:rPr>
            <w:rFonts w:ascii="Times New Roman" w:hAnsi="Times New Roman" w:cs="Times New Roman"/>
            <w:sz w:val="20"/>
            <w:szCs w:val="20"/>
          </w:rPr>
          <w:lastRenderedPageBreak/>
          <w:tab/>
          <w:t xml:space="preserve">Chúng tôi đã tiến hành thu thập dữ liệu trên một số trang báo, với nguồn dữ liệu thu thập được </w:t>
        </w:r>
      </w:ins>
      <w:ins w:id="97" w:author="Minh Trịnh" w:date="2017-09-27T13:55:00Z">
        <w:r>
          <w:rPr>
            <w:rFonts w:ascii="Times New Roman" w:hAnsi="Times New Roman" w:cs="Times New Roman"/>
            <w:sz w:val="20"/>
            <w:szCs w:val="20"/>
          </w:rPr>
          <w:t>chúng tôi trình bày trong phần 4</w:t>
        </w:r>
      </w:ins>
      <w:ins w:id="98" w:author="Minh Trịnh" w:date="2017-09-27T13:56:00Z">
        <w:r>
          <w:rPr>
            <w:rFonts w:ascii="Times New Roman" w:hAnsi="Times New Roman" w:cs="Times New Roman"/>
            <w:sz w:val="20"/>
            <w:szCs w:val="20"/>
          </w:rPr>
          <w:t xml:space="preserve"> </w:t>
        </w:r>
      </w:ins>
      <w:ins w:id="99" w:author="Minh Trịnh" w:date="2017-09-27T13:55:00Z">
        <w:r>
          <w:rPr>
            <w:rFonts w:ascii="Times New Roman" w:hAnsi="Times New Roman" w:cs="Times New Roman"/>
            <w:sz w:val="20"/>
            <w:szCs w:val="20"/>
          </w:rPr>
          <w:t>(</w:t>
        </w:r>
      </w:ins>
      <w:ins w:id="100" w:author="Minh Trịnh" w:date="2017-09-27T13:56:00Z">
        <w:r>
          <w:rPr>
            <w:rFonts w:ascii="Times New Roman" w:hAnsi="Times New Roman" w:cs="Times New Roman"/>
            <w:sz w:val="20"/>
            <w:szCs w:val="20"/>
          </w:rPr>
          <w:t>Thử nghiệm</w:t>
        </w:r>
      </w:ins>
      <w:ins w:id="101" w:author="Minh Trịnh" w:date="2017-09-27T13:55:00Z">
        <w:r>
          <w:rPr>
            <w:rFonts w:ascii="Times New Roman" w:hAnsi="Times New Roman" w:cs="Times New Roman"/>
            <w:sz w:val="20"/>
            <w:szCs w:val="20"/>
          </w:rPr>
          <w:t>)</w:t>
        </w:r>
      </w:ins>
      <w:ins w:id="102" w:author="Minh Trịnh" w:date="2017-09-27T14:04:00Z">
        <w:r w:rsidR="00453955">
          <w:rPr>
            <w:rFonts w:ascii="Times New Roman" w:hAnsi="Times New Roman" w:cs="Times New Roman"/>
            <w:sz w:val="20"/>
            <w:szCs w:val="20"/>
          </w:rPr>
          <w:t>. Chúng tôi thu thập về</w:t>
        </w:r>
      </w:ins>
      <w:ins w:id="103" w:author="Minh Trịnh" w:date="2017-09-27T14:08:00Z">
        <w:r w:rsidR="00116DE3">
          <w:rPr>
            <w:rFonts w:ascii="Times New Roman" w:hAnsi="Times New Roman" w:cs="Times New Roman"/>
            <w:sz w:val="20"/>
            <w:szCs w:val="20"/>
          </w:rPr>
          <w:t xml:space="preserve"> và lưu dưới</w:t>
        </w:r>
      </w:ins>
      <w:ins w:id="104" w:author="Minh Trịnh" w:date="2017-09-27T14:04:00Z">
        <w:r w:rsidR="00453955">
          <w:rPr>
            <w:rFonts w:ascii="Times New Roman" w:hAnsi="Times New Roman" w:cs="Times New Roman"/>
            <w:sz w:val="20"/>
            <w:szCs w:val="20"/>
          </w:rPr>
          <w:t xml:space="preserve"> dạng tập tin</w:t>
        </w:r>
      </w:ins>
      <w:ins w:id="105" w:author="Minh Trịnh" w:date="2017-09-27T14:06:00Z">
        <w:r w:rsidR="00116DE3">
          <w:rPr>
            <w:rFonts w:ascii="Times New Roman" w:hAnsi="Times New Roman" w:cs="Times New Roman"/>
            <w:sz w:val="20"/>
            <w:szCs w:val="20"/>
          </w:rPr>
          <w:t xml:space="preserve"> văn bản, để dễ dàng xử</w:t>
        </w:r>
        <w:r w:rsidR="00223648">
          <w:rPr>
            <w:rFonts w:ascii="Times New Roman" w:hAnsi="Times New Roman" w:cs="Times New Roman"/>
            <w:sz w:val="20"/>
            <w:szCs w:val="20"/>
          </w:rPr>
          <w:t xml:space="preserve"> lý và</w:t>
        </w:r>
        <w:r w:rsidR="00116DE3">
          <w:rPr>
            <w:rFonts w:ascii="Times New Roman" w:hAnsi="Times New Roman" w:cs="Times New Roman"/>
            <w:sz w:val="20"/>
            <w:szCs w:val="20"/>
          </w:rPr>
          <w:t xml:space="preserve"> lưu trữ</w:t>
        </w:r>
      </w:ins>
      <w:ins w:id="106" w:author="Minh Trịnh" w:date="2017-09-27T13:56:00Z">
        <w:r>
          <w:rPr>
            <w:rFonts w:ascii="Times New Roman" w:hAnsi="Times New Roman" w:cs="Times New Roman"/>
            <w:sz w:val="20"/>
            <w:szCs w:val="20"/>
          </w:rPr>
          <w:t>. Ngoài ra, chúng tôi còn phát triển ứng dụng</w:t>
        </w:r>
      </w:ins>
      <w:ins w:id="107" w:author="Minh Trịnh" w:date="2017-09-27T13:57:00Z">
        <w:r w:rsidR="004C3EBD">
          <w:rPr>
            <w:rFonts w:ascii="Times New Roman" w:hAnsi="Times New Roman" w:cs="Times New Roman"/>
            <w:sz w:val="20"/>
            <w:szCs w:val="20"/>
          </w:rPr>
          <w:t xml:space="preserve"> để tiện lợi cho thu thập thêm dữ liệu</w:t>
        </w:r>
      </w:ins>
      <w:ins w:id="108" w:author="Minh Trịnh" w:date="2017-09-27T13:59:00Z">
        <w:r w:rsidR="004C3EBD">
          <w:rPr>
            <w:rFonts w:ascii="Times New Roman" w:hAnsi="Times New Roman" w:cs="Times New Roman"/>
            <w:sz w:val="20"/>
            <w:szCs w:val="20"/>
          </w:rPr>
          <w:t xml:space="preserve"> từ các website khác</w:t>
        </w:r>
      </w:ins>
      <w:ins w:id="109" w:author="Minh Trịnh" w:date="2017-09-27T13:57:00Z">
        <w:r w:rsidR="004C3EBD">
          <w:rPr>
            <w:rFonts w:ascii="Times New Roman" w:hAnsi="Times New Roman" w:cs="Times New Roman"/>
            <w:sz w:val="20"/>
            <w:szCs w:val="20"/>
          </w:rPr>
          <w:t xml:space="preserve"> sau này và</w:t>
        </w:r>
      </w:ins>
      <w:ins w:id="110" w:author="Minh Trịnh" w:date="2017-09-27T14:12:00Z">
        <w:r w:rsidR="00116DE3">
          <w:rPr>
            <w:rFonts w:ascii="Times New Roman" w:hAnsi="Times New Roman" w:cs="Times New Roman"/>
            <w:sz w:val="20"/>
            <w:szCs w:val="20"/>
          </w:rPr>
          <w:t xml:space="preserve"> lấy</w:t>
        </w:r>
      </w:ins>
      <w:ins w:id="111" w:author="Minh Trịnh" w:date="2017-09-27T13:57:00Z">
        <w:r w:rsidR="004C3EBD">
          <w:rPr>
            <w:rFonts w:ascii="Times New Roman" w:hAnsi="Times New Roman" w:cs="Times New Roman"/>
            <w:sz w:val="20"/>
            <w:szCs w:val="20"/>
          </w:rPr>
          <w:t xml:space="preserve"> </w:t>
        </w:r>
      </w:ins>
      <w:ins w:id="112" w:author="Minh Trịnh" w:date="2017-09-27T14:00:00Z">
        <w:r w:rsidR="004C3EBD">
          <w:rPr>
            <w:rFonts w:ascii="Times New Roman" w:hAnsi="Times New Roman" w:cs="Times New Roman"/>
            <w:sz w:val="20"/>
            <w:szCs w:val="20"/>
          </w:rPr>
          <w:t xml:space="preserve">dữ liệu </w:t>
        </w:r>
      </w:ins>
      <w:ins w:id="113" w:author="Minh Trịnh" w:date="2017-09-27T13:57:00Z">
        <w:r w:rsidR="004C3EBD">
          <w:rPr>
            <w:rFonts w:ascii="Times New Roman" w:hAnsi="Times New Roman" w:cs="Times New Roman"/>
            <w:sz w:val="20"/>
            <w:szCs w:val="20"/>
          </w:rPr>
          <w:t>mới từ các website đã thu thập.</w:t>
        </w:r>
      </w:ins>
    </w:p>
    <w:p w14:paraId="3659AD70" w14:textId="41D22C07" w:rsidR="00116DE3" w:rsidRPr="00E70F1F" w:rsidRDefault="00116DE3">
      <w:pPr>
        <w:ind w:left="360"/>
        <w:rPr>
          <w:rFonts w:ascii="Times New Roman" w:hAnsi="Times New Roman" w:cs="Times New Roman"/>
          <w:sz w:val="20"/>
          <w:szCs w:val="20"/>
        </w:rPr>
        <w:pPrChange w:id="114" w:author="Minh Trịnh" w:date="2017-09-27T18:56:00Z">
          <w:pPr>
            <w:ind w:left="360" w:firstLine="360"/>
          </w:pPr>
        </w:pPrChange>
      </w:pPr>
      <w:ins w:id="115" w:author="Minh Trịnh" w:date="2017-09-27T14:14:00Z">
        <w:r>
          <w:rPr>
            <w:rFonts w:ascii="Times New Roman" w:hAnsi="Times New Roman" w:cs="Times New Roman"/>
            <w:sz w:val="20"/>
            <w:szCs w:val="20"/>
          </w:rPr>
          <w:tab/>
          <w:t xml:space="preserve">Phần còn lại của bài báo này theo cấu trúc như sau: </w:t>
        </w:r>
      </w:ins>
      <w:ins w:id="116" w:author="Minh Trịnh" w:date="2017-09-27T14:15:00Z">
        <w:r>
          <w:rPr>
            <w:rFonts w:ascii="Times New Roman" w:hAnsi="Times New Roman" w:cs="Times New Roman"/>
            <w:sz w:val="20"/>
            <w:szCs w:val="20"/>
          </w:rPr>
          <w:t>phầ</w:t>
        </w:r>
        <w:r w:rsidR="00551F06">
          <w:rPr>
            <w:rFonts w:ascii="Times New Roman" w:hAnsi="Times New Roman" w:cs="Times New Roman"/>
            <w:sz w:val="20"/>
            <w:szCs w:val="20"/>
          </w:rPr>
          <w:t>n 2 trình bày một số công trình liên quan, phần 3 trình bày</w:t>
        </w:r>
      </w:ins>
      <w:ins w:id="117" w:author="Minh Trịnh" w:date="2017-09-27T14:20:00Z">
        <w:r w:rsidR="00551F06">
          <w:rPr>
            <w:rFonts w:ascii="Times New Roman" w:hAnsi="Times New Roman" w:cs="Times New Roman"/>
            <w:sz w:val="20"/>
            <w:szCs w:val="20"/>
          </w:rPr>
          <w:t xml:space="preserve"> chi tiết về</w:t>
        </w:r>
      </w:ins>
      <w:ins w:id="118" w:author="Minh Trịnh" w:date="2017-09-27T14:15:00Z">
        <w:r w:rsidR="00551F06">
          <w:rPr>
            <w:rFonts w:ascii="Times New Roman" w:hAnsi="Times New Roman" w:cs="Times New Roman"/>
            <w:sz w:val="20"/>
            <w:szCs w:val="20"/>
          </w:rPr>
          <w:t xml:space="preserve"> </w:t>
        </w:r>
      </w:ins>
      <w:ins w:id="119" w:author="Minh Trịnh" w:date="2017-09-27T14:17:00Z">
        <w:r w:rsidR="00551F06">
          <w:rPr>
            <w:rFonts w:ascii="Times New Roman" w:hAnsi="Times New Roman" w:cs="Times New Roman"/>
            <w:sz w:val="20"/>
            <w:szCs w:val="20"/>
          </w:rPr>
          <w:t>phương pháp lấy dữ liệu</w:t>
        </w:r>
      </w:ins>
      <w:ins w:id="120" w:author="Minh Trịnh" w:date="2017-09-27T14:19:00Z">
        <w:r w:rsidR="00551F06">
          <w:rPr>
            <w:rFonts w:ascii="Times New Roman" w:hAnsi="Times New Roman" w:cs="Times New Roman"/>
            <w:sz w:val="20"/>
            <w:szCs w:val="20"/>
          </w:rPr>
          <w:t>, phần 4 trình bày về các dữ liệu chúng tôi đã thử nghiệm</w:t>
        </w:r>
      </w:ins>
      <w:ins w:id="121" w:author="Minh Trịnh" w:date="2017-09-27T14:39:00Z">
        <w:r w:rsidR="00011656">
          <w:rPr>
            <w:rFonts w:ascii="Times New Roman" w:hAnsi="Times New Roman" w:cs="Times New Roman"/>
            <w:sz w:val="20"/>
            <w:szCs w:val="20"/>
          </w:rPr>
          <w:t xml:space="preserve">, phần 5 là </w:t>
        </w:r>
      </w:ins>
      <w:ins w:id="122" w:author="Minh Trịnh" w:date="2017-09-28T16:21:00Z">
        <w:r w:rsidR="00857A00">
          <w:rPr>
            <w:rFonts w:ascii="Times New Roman" w:hAnsi="Times New Roman" w:cs="Times New Roman"/>
            <w:sz w:val="20"/>
            <w:szCs w:val="20"/>
          </w:rPr>
          <w:t>hướng phát triển của ứng dụng. Cuối cùng</w:t>
        </w:r>
      </w:ins>
      <w:ins w:id="123" w:author="Minh Trịnh" w:date="2017-09-28T16:22:00Z">
        <w:r w:rsidR="00857A00">
          <w:rPr>
            <w:rFonts w:ascii="Times New Roman" w:hAnsi="Times New Roman" w:cs="Times New Roman"/>
            <w:sz w:val="20"/>
            <w:szCs w:val="20"/>
          </w:rPr>
          <w:t>, phần 6</w:t>
        </w:r>
      </w:ins>
      <w:ins w:id="124" w:author="Minh Trịnh" w:date="2017-09-28T16:21:00Z">
        <w:r w:rsidR="00857A00">
          <w:rPr>
            <w:rFonts w:ascii="Times New Roman" w:hAnsi="Times New Roman" w:cs="Times New Roman"/>
            <w:sz w:val="20"/>
            <w:szCs w:val="20"/>
          </w:rPr>
          <w:t xml:space="preserve"> là</w:t>
        </w:r>
      </w:ins>
      <w:ins w:id="125" w:author="Minh Trịnh" w:date="2017-09-28T16:22:00Z">
        <w:r w:rsidR="00857A00">
          <w:rPr>
            <w:rFonts w:ascii="Times New Roman" w:hAnsi="Times New Roman" w:cs="Times New Roman"/>
            <w:sz w:val="20"/>
            <w:szCs w:val="20"/>
          </w:rPr>
          <w:t xml:space="preserve"> phần kết luận</w:t>
        </w:r>
      </w:ins>
      <w:ins w:id="126" w:author="Minh Trịnh" w:date="2017-09-28T16:23:00Z">
        <w:r w:rsidR="00857A00">
          <w:rPr>
            <w:rFonts w:ascii="Times New Roman" w:hAnsi="Times New Roman" w:cs="Times New Roman"/>
            <w:sz w:val="20"/>
            <w:szCs w:val="20"/>
          </w:rPr>
          <w:t xml:space="preserve"> của chúng tôi.</w:t>
        </w:r>
      </w:ins>
    </w:p>
    <w:p w14:paraId="41F5176C" w14:textId="77777777" w:rsidR="0070202E" w:rsidRPr="00E70F1F" w:rsidDel="004A7578" w:rsidRDefault="003B4962">
      <w:pPr>
        <w:ind w:left="360"/>
        <w:rPr>
          <w:del w:id="127" w:author="Minh Trịnh" w:date="2017-09-27T13:04:00Z"/>
          <w:rFonts w:ascii="Times New Roman" w:hAnsi="Times New Roman" w:cs="Times New Roman"/>
          <w:sz w:val="20"/>
          <w:szCs w:val="20"/>
        </w:rPr>
        <w:pPrChange w:id="128" w:author="Administrator" w:date="2017-09-27T11:34:00Z">
          <w:pPr>
            <w:ind w:left="360" w:firstLine="360"/>
          </w:pPr>
        </w:pPrChange>
      </w:pPr>
      <w:del w:id="129" w:author="Minh Trịnh" w:date="2017-09-27T13:04:00Z">
        <w:r w:rsidRPr="00E70F1F" w:rsidDel="004A7578">
          <w:rPr>
            <w:rFonts w:ascii="Times New Roman" w:hAnsi="Times New Roman" w:cs="Times New Roman"/>
            <w:sz w:val="20"/>
            <w:szCs w:val="20"/>
          </w:rPr>
          <w:delText xml:space="preserve">Dữ liệu song ngữ có sẵn ở rất nhiều nguồn khác nhau chẳng hạn như Wikipedia, trang báo mạng tin tức có nhiều ngôn ngữ, do vậy những tập hợp </w:delText>
        </w:r>
        <w:r w:rsidR="00623886" w:rsidRPr="00E70F1F" w:rsidDel="004A7578">
          <w:rPr>
            <w:rFonts w:ascii="Times New Roman" w:hAnsi="Times New Roman" w:cs="Times New Roman"/>
            <w:sz w:val="20"/>
            <w:szCs w:val="20"/>
          </w:rPr>
          <w:delText>dữ liệu này chứa một số câu song ngữ có độ chính xác cao là mục tiêu của chúng tôi.</w:delText>
        </w:r>
        <w:commentRangeEnd w:id="33"/>
        <w:r w:rsidR="00E70F1F" w:rsidDel="004A7578">
          <w:rPr>
            <w:rStyle w:val="CommentReference"/>
          </w:rPr>
          <w:commentReference w:id="33"/>
        </w:r>
      </w:del>
      <w:commentRangeEnd w:id="34"/>
      <w:r w:rsidR="002709AC">
        <w:rPr>
          <w:rStyle w:val="CommentReference"/>
        </w:rPr>
        <w:commentReference w:id="34"/>
      </w:r>
    </w:p>
    <w:p w14:paraId="0836FD31" w14:textId="2F8AA559" w:rsidR="00CE3422" w:rsidRPr="008A74E9" w:rsidRDefault="00BD60A6">
      <w:pPr>
        <w:pStyle w:val="ListParagraph"/>
        <w:numPr>
          <w:ilvl w:val="0"/>
          <w:numId w:val="1"/>
        </w:numPr>
        <w:rPr>
          <w:ins w:id="130" w:author="Minh Trịnh" w:date="2017-09-27T18:04:00Z"/>
          <w:rFonts w:ascii="Times New Roman" w:hAnsi="Times New Roman" w:cs="Times New Roman"/>
          <w:b/>
          <w:sz w:val="20"/>
          <w:szCs w:val="20"/>
          <w:rPrChange w:id="131" w:author="Minh Trịnh" w:date="2017-09-27T18:21:00Z">
            <w:rPr>
              <w:ins w:id="132" w:author="Minh Trịnh" w:date="2017-09-27T18:04:00Z"/>
            </w:rPr>
          </w:rPrChange>
        </w:rPr>
      </w:pPr>
      <w:r w:rsidRPr="00E70F1F">
        <w:rPr>
          <w:rFonts w:ascii="Times New Roman" w:hAnsi="Times New Roman" w:cs="Times New Roman"/>
          <w:b/>
          <w:sz w:val="20"/>
          <w:szCs w:val="20"/>
        </w:rPr>
        <w:t xml:space="preserve">Công trình liên quan </w:t>
      </w:r>
    </w:p>
    <w:p w14:paraId="17A3EEC5" w14:textId="14BDAD36" w:rsidR="008A74E9" w:rsidRDefault="003D5B4C">
      <w:pPr>
        <w:ind w:left="360" w:firstLine="360"/>
        <w:rPr>
          <w:ins w:id="133" w:author="Minh Trịnh" w:date="2017-09-27T18:21:00Z"/>
          <w:rFonts w:ascii="Times New Roman" w:hAnsi="Times New Roman" w:cs="Times New Roman"/>
          <w:sz w:val="20"/>
          <w:szCs w:val="20"/>
        </w:rPr>
        <w:pPrChange w:id="134" w:author="Minh Trịnh" w:date="2017-09-27T18:21:00Z">
          <w:pPr>
            <w:pStyle w:val="ListParagraph"/>
            <w:numPr>
              <w:numId w:val="1"/>
            </w:numPr>
            <w:ind w:left="360" w:hanging="360"/>
          </w:pPr>
        </w:pPrChange>
      </w:pPr>
      <w:ins w:id="135" w:author="Minh Trịnh" w:date="2017-09-27T17:39:00Z">
        <w:r w:rsidRPr="008A74E9">
          <w:rPr>
            <w:rFonts w:ascii="Times New Roman" w:hAnsi="Times New Roman" w:cs="Times New Roman"/>
            <w:sz w:val="20"/>
            <w:szCs w:val="20"/>
            <w:rPrChange w:id="136" w:author="Minh Trịnh" w:date="2017-09-27T18:16:00Z">
              <w:rPr/>
            </w:rPrChange>
          </w:rPr>
          <w:t xml:space="preserve">Trong phần này, chúng tôi </w:t>
        </w:r>
      </w:ins>
      <w:ins w:id="137" w:author="Minh Trịnh" w:date="2017-09-27T17:43:00Z">
        <w:r w:rsidRPr="008A74E9">
          <w:rPr>
            <w:rFonts w:ascii="Times New Roman" w:hAnsi="Times New Roman" w:cs="Times New Roman"/>
            <w:sz w:val="20"/>
            <w:szCs w:val="20"/>
            <w:rPrChange w:id="138" w:author="Minh Trịnh" w:date="2017-09-27T18:16:00Z">
              <w:rPr/>
            </w:rPrChange>
          </w:rPr>
          <w:t>tập trung vào việc khảo sát các phương pháp thu thập dữ liệu</w:t>
        </w:r>
      </w:ins>
      <w:ins w:id="139" w:author="Minh Trịnh" w:date="2017-09-27T17:45:00Z">
        <w:r w:rsidRPr="008A74E9">
          <w:rPr>
            <w:rFonts w:ascii="Times New Roman" w:hAnsi="Times New Roman" w:cs="Times New Roman"/>
            <w:sz w:val="20"/>
            <w:szCs w:val="20"/>
            <w:rPrChange w:id="140" w:author="Minh Trịnh" w:date="2017-09-27T18:16:00Z">
              <w:rPr/>
            </w:rPrChange>
          </w:rPr>
          <w:t xml:space="preserve"> từ web. </w:t>
        </w:r>
      </w:ins>
      <w:ins w:id="141" w:author="Minh Trịnh" w:date="2017-09-27T18:15:00Z">
        <w:r w:rsidR="008A74E9" w:rsidRPr="008A74E9">
          <w:rPr>
            <w:rFonts w:ascii="Times New Roman" w:hAnsi="Times New Roman" w:cs="Times New Roman"/>
            <w:sz w:val="20"/>
            <w:szCs w:val="20"/>
            <w:rPrChange w:id="142" w:author="Minh Trịnh" w:date="2017-09-27T18:16:00Z">
              <w:rPr/>
            </w:rPrChange>
          </w:rPr>
          <w:t>Để biết thêm các phương pháp thu thập dữ liệu</w:t>
        </w:r>
      </w:ins>
      <w:ins w:id="143" w:author="Minh Trịnh" w:date="2017-09-27T18:16:00Z">
        <w:r w:rsidR="008A74E9">
          <w:rPr>
            <w:rFonts w:ascii="Times New Roman" w:hAnsi="Times New Roman" w:cs="Times New Roman"/>
            <w:sz w:val="20"/>
            <w:szCs w:val="20"/>
          </w:rPr>
          <w:t xml:space="preserve"> </w:t>
        </w:r>
      </w:ins>
      <w:ins w:id="144" w:author="Minh Trịnh" w:date="2017-09-27T18:17:00Z">
        <w:r w:rsidR="008A74E9">
          <w:rPr>
            <w:rFonts w:ascii="Times New Roman" w:hAnsi="Times New Roman" w:cs="Times New Roman"/>
            <w:sz w:val="20"/>
            <w:szCs w:val="20"/>
          </w:rPr>
          <w:t>và thu thập dữ liệu</w:t>
        </w:r>
      </w:ins>
      <w:ins w:id="145" w:author="Minh Trịnh" w:date="2017-09-27T18:20:00Z">
        <w:r w:rsidR="007F724E">
          <w:rPr>
            <w:rFonts w:ascii="Times New Roman" w:hAnsi="Times New Roman" w:cs="Times New Roman"/>
            <w:sz w:val="20"/>
            <w:szCs w:val="20"/>
          </w:rPr>
          <w:t xml:space="preserve"> tự động</w:t>
        </w:r>
      </w:ins>
      <w:ins w:id="146" w:author="Minh Trịnh" w:date="2017-09-27T18:17:00Z">
        <w:r w:rsidR="008A74E9">
          <w:rPr>
            <w:rFonts w:ascii="Times New Roman" w:hAnsi="Times New Roman" w:cs="Times New Roman"/>
            <w:sz w:val="20"/>
            <w:szCs w:val="20"/>
          </w:rPr>
          <w:t xml:space="preserve"> như vậy có hợp pháp</w:t>
        </w:r>
      </w:ins>
      <w:ins w:id="147" w:author="Minh Trịnh" w:date="2017-09-27T19:56:00Z">
        <w:r w:rsidR="0013424B">
          <w:rPr>
            <w:rFonts w:ascii="Times New Roman" w:hAnsi="Times New Roman" w:cs="Times New Roman"/>
            <w:sz w:val="20"/>
            <w:szCs w:val="20"/>
          </w:rPr>
          <w:t xml:space="preserve"> và các thư viện mã nguồn mở hỗ trợ lấy dữ liệu từ web</w:t>
        </w:r>
      </w:ins>
      <w:ins w:id="148" w:author="Minh Trịnh" w:date="2017-09-27T18:17:00Z">
        <w:r w:rsidR="008A74E9">
          <w:rPr>
            <w:rFonts w:ascii="Times New Roman" w:hAnsi="Times New Roman" w:cs="Times New Roman"/>
            <w:sz w:val="20"/>
            <w:szCs w:val="20"/>
          </w:rPr>
          <w:t xml:space="preserve">. </w:t>
        </w:r>
      </w:ins>
    </w:p>
    <w:p w14:paraId="0DA11073" w14:textId="2E527367" w:rsidR="00CE3422" w:rsidRDefault="007F724E">
      <w:pPr>
        <w:ind w:left="360" w:firstLine="360"/>
        <w:rPr>
          <w:ins w:id="149" w:author="Minh Trịnh" w:date="2017-09-27T18:48:00Z"/>
          <w:rFonts w:ascii="Times New Roman" w:hAnsi="Times New Roman" w:cs="Times New Roman"/>
          <w:sz w:val="20"/>
          <w:szCs w:val="20"/>
        </w:rPr>
        <w:pPrChange w:id="150" w:author="Minh Trịnh" w:date="2017-09-27T18:21:00Z">
          <w:pPr>
            <w:pStyle w:val="ListParagraph"/>
            <w:numPr>
              <w:numId w:val="1"/>
            </w:numPr>
            <w:ind w:left="360" w:hanging="360"/>
          </w:pPr>
        </w:pPrChange>
      </w:pPr>
      <w:ins w:id="151" w:author="Minh Trịnh" w:date="2017-09-27T18:08:00Z">
        <w:r>
          <w:rPr>
            <w:rFonts w:ascii="Times New Roman" w:hAnsi="Times New Roman" w:cs="Times New Roman"/>
            <w:sz w:val="20"/>
            <w:szCs w:val="20"/>
          </w:rPr>
          <w:t>Trong</w:t>
        </w:r>
      </w:ins>
      <w:ins w:id="152" w:author="Minh Trịnh" w:date="2017-09-27T20:06:00Z">
        <w:r w:rsidR="002A71B0">
          <w:rPr>
            <w:rFonts w:ascii="Times New Roman" w:hAnsi="Times New Roman" w:cs="Times New Roman"/>
            <w:sz w:val="20"/>
            <w:szCs w:val="20"/>
          </w:rPr>
          <w:t xml:space="preserve"> tài liệu tham khảo</w:t>
        </w:r>
      </w:ins>
      <w:ins w:id="153" w:author="Minh Trịnh" w:date="2017-09-27T18:08:00Z">
        <w:r>
          <w:rPr>
            <w:rFonts w:ascii="Times New Roman" w:hAnsi="Times New Roman" w:cs="Times New Roman"/>
            <w:sz w:val="20"/>
            <w:szCs w:val="20"/>
          </w:rPr>
          <w:t xml:space="preserve"> [1] </w:t>
        </w:r>
      </w:ins>
      <w:ins w:id="154" w:author="Minh Trịnh" w:date="2017-09-27T18:28:00Z">
        <w:r>
          <w:rPr>
            <w:rFonts w:ascii="Times New Roman" w:hAnsi="Times New Roman" w:cs="Times New Roman"/>
            <w:sz w:val="20"/>
            <w:szCs w:val="20"/>
          </w:rPr>
          <w:t xml:space="preserve">có </w:t>
        </w:r>
      </w:ins>
      <w:ins w:id="155" w:author="Minh Trịnh" w:date="2017-09-27T18:29:00Z">
        <w:r>
          <w:rPr>
            <w:rFonts w:ascii="Times New Roman" w:hAnsi="Times New Roman" w:cs="Times New Roman"/>
            <w:sz w:val="20"/>
            <w:szCs w:val="20"/>
          </w:rPr>
          <w:t xml:space="preserve">phần nghiên cứu về các </w:t>
        </w:r>
      </w:ins>
      <w:ins w:id="156" w:author="Minh Trịnh" w:date="2017-09-27T18:30:00Z">
        <w:r>
          <w:rPr>
            <w:rFonts w:ascii="Times New Roman" w:hAnsi="Times New Roman" w:cs="Times New Roman"/>
            <w:sz w:val="20"/>
            <w:szCs w:val="20"/>
          </w:rPr>
          <w:t xml:space="preserve">kỹ thuật thu thập dữ liệu </w:t>
        </w:r>
      </w:ins>
      <w:ins w:id="157" w:author="Minh Trịnh" w:date="2017-09-27T18:36:00Z">
        <w:r>
          <w:rPr>
            <w:rFonts w:ascii="Times New Roman" w:hAnsi="Times New Roman" w:cs="Times New Roman"/>
            <w:sz w:val="20"/>
            <w:szCs w:val="20"/>
          </w:rPr>
          <w:t>tự động có hợp pháp trên các quốc gia trên thế giới</w:t>
        </w:r>
      </w:ins>
      <w:ins w:id="158" w:author="Minh Trịnh" w:date="2017-09-27T18:38:00Z">
        <w:r w:rsidR="00742ADE">
          <w:rPr>
            <w:rFonts w:ascii="Times New Roman" w:hAnsi="Times New Roman" w:cs="Times New Roman"/>
            <w:sz w:val="20"/>
            <w:szCs w:val="20"/>
          </w:rPr>
          <w:t xml:space="preserve">. Kết quả là chưa có bất kỳ thủ tục tố tụng </w:t>
        </w:r>
      </w:ins>
      <w:ins w:id="159" w:author="Minh Trịnh" w:date="2017-09-27T18:39:00Z">
        <w:r w:rsidR="00742ADE">
          <w:rPr>
            <w:rFonts w:ascii="Times New Roman" w:hAnsi="Times New Roman" w:cs="Times New Roman"/>
            <w:sz w:val="20"/>
            <w:szCs w:val="20"/>
          </w:rPr>
          <w:t xml:space="preserve">pháp lý liên quan đến </w:t>
        </w:r>
      </w:ins>
      <w:ins w:id="160" w:author="Minh Trịnh" w:date="2017-09-27T18:42:00Z">
        <w:r w:rsidR="00742ADE">
          <w:rPr>
            <w:rFonts w:ascii="Times New Roman" w:hAnsi="Times New Roman" w:cs="Times New Roman"/>
            <w:sz w:val="20"/>
            <w:szCs w:val="20"/>
          </w:rPr>
          <w:t>rút trích dữ liệu tự động.</w:t>
        </w:r>
      </w:ins>
      <w:ins w:id="161" w:author="Minh Trịnh" w:date="2017-09-27T18:43:00Z">
        <w:r w:rsidR="00742ADE">
          <w:rPr>
            <w:rFonts w:ascii="Times New Roman" w:hAnsi="Times New Roman" w:cs="Times New Roman"/>
            <w:sz w:val="20"/>
            <w:szCs w:val="20"/>
          </w:rPr>
          <w:t xml:space="preserve"> Tuy nhiên, ở nước Đức đã có quyết định </w:t>
        </w:r>
      </w:ins>
      <w:ins w:id="162" w:author="Minh Trịnh" w:date="2017-09-27T18:45:00Z">
        <w:r w:rsidR="00742ADE">
          <w:rPr>
            <w:rFonts w:ascii="Times New Roman" w:hAnsi="Times New Roman" w:cs="Times New Roman"/>
            <w:sz w:val="20"/>
            <w:szCs w:val="20"/>
          </w:rPr>
          <w:t xml:space="preserve">vế quyền sở hữu </w:t>
        </w:r>
      </w:ins>
      <w:ins w:id="163" w:author="Minh Trịnh" w:date="2017-09-27T18:46:00Z">
        <w:r w:rsidR="00742ADE">
          <w:rPr>
            <w:rFonts w:ascii="Times New Roman" w:hAnsi="Times New Roman" w:cs="Times New Roman"/>
            <w:sz w:val="20"/>
            <w:szCs w:val="20"/>
          </w:rPr>
          <w:t>dữ liệu trực tuyến và ngăn chặn tình trạng thu thập dữ liệu tự động.</w:t>
        </w:r>
      </w:ins>
    </w:p>
    <w:p w14:paraId="54D53FAA" w14:textId="4395B515" w:rsidR="00CC61B7" w:rsidRDefault="00CC61B7">
      <w:pPr>
        <w:ind w:left="360" w:firstLine="360"/>
        <w:rPr>
          <w:ins w:id="164" w:author="Minh Trịnh" w:date="2017-09-27T18:56:00Z"/>
          <w:rFonts w:ascii="Times New Roman" w:hAnsi="Times New Roman" w:cs="Times New Roman"/>
          <w:sz w:val="20"/>
          <w:szCs w:val="20"/>
        </w:rPr>
        <w:pPrChange w:id="165" w:author="Minh Trịnh" w:date="2017-09-27T18:21:00Z">
          <w:pPr>
            <w:pStyle w:val="ListParagraph"/>
            <w:numPr>
              <w:numId w:val="1"/>
            </w:numPr>
            <w:ind w:left="360" w:hanging="360"/>
          </w:pPr>
        </w:pPrChange>
      </w:pPr>
      <w:ins w:id="166" w:author="Minh Trịnh" w:date="2017-09-27T18:48:00Z">
        <w:r>
          <w:rPr>
            <w:rFonts w:ascii="Times New Roman" w:hAnsi="Times New Roman" w:cs="Times New Roman"/>
            <w:sz w:val="20"/>
            <w:szCs w:val="20"/>
          </w:rPr>
          <w:t xml:space="preserve">Nhưng hầu hết về luật pháp </w:t>
        </w:r>
      </w:ins>
      <w:ins w:id="167" w:author="Minh Trịnh" w:date="2017-09-27T18:51:00Z">
        <w:r>
          <w:rPr>
            <w:rFonts w:ascii="Times New Roman" w:hAnsi="Times New Roman" w:cs="Times New Roman"/>
            <w:sz w:val="20"/>
            <w:szCs w:val="20"/>
          </w:rPr>
          <w:t>trên thế giới, chỉ cần không dùng các thủ thuật để thu thập tài khoản, mật khẩu, thông tin cá nhân</w:t>
        </w:r>
      </w:ins>
      <w:ins w:id="168" w:author="Minh Trịnh" w:date="2017-09-27T18:52:00Z">
        <w:r>
          <w:rPr>
            <w:rFonts w:ascii="Times New Roman" w:hAnsi="Times New Roman" w:cs="Times New Roman"/>
            <w:sz w:val="20"/>
            <w:szCs w:val="20"/>
          </w:rPr>
          <w:t>, hoặc các tệp dữ liệu bị cấm tải xuống</w:t>
        </w:r>
      </w:ins>
      <w:ins w:id="169" w:author="Minh Trịnh" w:date="2017-09-27T18:53:00Z">
        <w:r>
          <w:rPr>
            <w:rFonts w:ascii="Times New Roman" w:hAnsi="Times New Roman" w:cs="Times New Roman"/>
            <w:sz w:val="20"/>
            <w:szCs w:val="20"/>
          </w:rPr>
          <w:t xml:space="preserve"> và không gây thiệt hại cho chủ sở hữu dữ liệu</w:t>
        </w:r>
      </w:ins>
      <w:ins w:id="170" w:author="Minh Trịnh" w:date="2017-09-27T18:52:00Z">
        <w:r>
          <w:rPr>
            <w:rFonts w:ascii="Times New Roman" w:hAnsi="Times New Roman" w:cs="Times New Roman"/>
            <w:sz w:val="20"/>
            <w:szCs w:val="20"/>
          </w:rPr>
          <w:t xml:space="preserve"> trước khi trả phí thì đều hợp pháp.</w:t>
        </w:r>
      </w:ins>
    </w:p>
    <w:p w14:paraId="6150B72D" w14:textId="2AA4F7CB" w:rsidR="00CC61B7" w:rsidRDefault="00CC61B7">
      <w:pPr>
        <w:ind w:left="360" w:firstLine="360"/>
        <w:rPr>
          <w:ins w:id="171" w:author="Minh Trịnh" w:date="2017-09-27T20:05:00Z"/>
          <w:rFonts w:ascii="Times New Roman" w:hAnsi="Times New Roman" w:cs="Times New Roman"/>
          <w:sz w:val="20"/>
          <w:szCs w:val="20"/>
        </w:rPr>
        <w:pPrChange w:id="172" w:author="Minh Trịnh" w:date="2017-09-27T18:21:00Z">
          <w:pPr>
            <w:pStyle w:val="ListParagraph"/>
            <w:numPr>
              <w:numId w:val="1"/>
            </w:numPr>
            <w:ind w:left="360" w:hanging="360"/>
          </w:pPr>
        </w:pPrChange>
      </w:pPr>
      <w:ins w:id="173" w:author="Minh Trịnh" w:date="2017-09-27T18:56:00Z">
        <w:r>
          <w:rPr>
            <w:rFonts w:ascii="Times New Roman" w:hAnsi="Times New Roman" w:cs="Times New Roman"/>
            <w:sz w:val="20"/>
            <w:szCs w:val="20"/>
          </w:rPr>
          <w:t>Với nghiên cứu ở [1] thì chúng tôi rút trích văn bản tự động từ các trang báo mạng là hoàn toàn hợp pháp, vì dữ liệu báo mạng là cho mọi người cùng đọc</w:t>
        </w:r>
      </w:ins>
      <w:ins w:id="174" w:author="Minh Trịnh" w:date="2017-09-27T18:58:00Z">
        <w:r w:rsidR="004F7910">
          <w:rPr>
            <w:rFonts w:ascii="Times New Roman" w:hAnsi="Times New Roman" w:cs="Times New Roman"/>
            <w:sz w:val="20"/>
            <w:szCs w:val="20"/>
          </w:rPr>
          <w:t xml:space="preserve"> và được để ở chế độ công khai. Ngoài ra</w:t>
        </w:r>
      </w:ins>
      <w:ins w:id="175" w:author="Minh Trịnh" w:date="2017-09-27T19:00:00Z">
        <w:r w:rsidR="004F7910">
          <w:rPr>
            <w:rFonts w:ascii="Times New Roman" w:hAnsi="Times New Roman" w:cs="Times New Roman"/>
            <w:sz w:val="20"/>
            <w:szCs w:val="20"/>
          </w:rPr>
          <w:t>,</w:t>
        </w:r>
      </w:ins>
      <w:ins w:id="176" w:author="Minh Trịnh" w:date="2017-09-27T18:58:00Z">
        <w:r w:rsidR="004F7910">
          <w:rPr>
            <w:rFonts w:ascii="Times New Roman" w:hAnsi="Times New Roman" w:cs="Times New Roman"/>
            <w:sz w:val="20"/>
            <w:szCs w:val="20"/>
          </w:rPr>
          <w:t xml:space="preserve"> chúng tôi không dùng bất kỳ các thủ thuật</w:t>
        </w:r>
      </w:ins>
      <w:ins w:id="177" w:author="Minh Trịnh" w:date="2017-09-27T19:00:00Z">
        <w:r w:rsidR="004F7910">
          <w:rPr>
            <w:rFonts w:ascii="Times New Roman" w:hAnsi="Times New Roman" w:cs="Times New Roman"/>
            <w:sz w:val="20"/>
            <w:szCs w:val="20"/>
          </w:rPr>
          <w:t xml:space="preserve"> nào khác để lấy thông tin cá nhân của người dùng hoặc gây thiệt hại cho chủ sở hữu.</w:t>
        </w:r>
      </w:ins>
    </w:p>
    <w:p w14:paraId="15C2E35E" w14:textId="0B0BBC10" w:rsidR="002A71B0" w:rsidRDefault="002A71B0">
      <w:pPr>
        <w:ind w:left="360" w:firstLine="360"/>
        <w:rPr>
          <w:ins w:id="178" w:author="Minh Trịnh" w:date="2017-09-28T14:52:00Z"/>
          <w:rFonts w:ascii="Times New Roman" w:hAnsi="Times New Roman" w:cs="Times New Roman"/>
          <w:sz w:val="20"/>
          <w:szCs w:val="20"/>
        </w:rPr>
        <w:pPrChange w:id="179" w:author="Minh Trịnh" w:date="2017-09-27T18:21:00Z">
          <w:pPr>
            <w:pStyle w:val="ListParagraph"/>
            <w:numPr>
              <w:numId w:val="1"/>
            </w:numPr>
            <w:ind w:left="360" w:hanging="360"/>
          </w:pPr>
        </w:pPrChange>
      </w:pPr>
      <w:ins w:id="180" w:author="Minh Trịnh" w:date="2017-09-27T20:05:00Z">
        <w:r>
          <w:rPr>
            <w:rFonts w:ascii="Times New Roman" w:hAnsi="Times New Roman" w:cs="Times New Roman"/>
            <w:sz w:val="20"/>
            <w:szCs w:val="20"/>
          </w:rPr>
          <w:t>Trong tài liệu tham khảo [2]</w:t>
        </w:r>
      </w:ins>
      <w:ins w:id="181" w:author="Minh Trịnh" w:date="2017-09-27T20:08:00Z">
        <w:r>
          <w:rPr>
            <w:rFonts w:ascii="Times New Roman" w:hAnsi="Times New Roman" w:cs="Times New Roman"/>
            <w:sz w:val="20"/>
            <w:szCs w:val="20"/>
          </w:rPr>
          <w:t xml:space="preserve"> nghiên cứu về các phương pháp</w:t>
        </w:r>
      </w:ins>
      <w:ins w:id="182" w:author="Minh Trịnh" w:date="2017-09-27T21:06:00Z">
        <w:r w:rsidR="00AC4C32">
          <w:rPr>
            <w:rFonts w:ascii="Times New Roman" w:hAnsi="Times New Roman" w:cs="Times New Roman"/>
            <w:sz w:val="20"/>
            <w:szCs w:val="20"/>
          </w:rPr>
          <w:t xml:space="preserve"> rút trích và</w:t>
        </w:r>
      </w:ins>
      <w:ins w:id="183" w:author="Minh Trịnh" w:date="2017-09-27T21:08:00Z">
        <w:r w:rsidR="00AC4C32">
          <w:rPr>
            <w:rFonts w:ascii="Times New Roman" w:hAnsi="Times New Roman" w:cs="Times New Roman"/>
            <w:sz w:val="20"/>
            <w:szCs w:val="20"/>
          </w:rPr>
          <w:t xml:space="preserve"> kỹ thuật</w:t>
        </w:r>
      </w:ins>
      <w:ins w:id="184" w:author="Minh Trịnh" w:date="2017-09-27T21:06:00Z">
        <w:r w:rsidR="00AC4C32">
          <w:rPr>
            <w:rFonts w:ascii="Times New Roman" w:hAnsi="Times New Roman" w:cs="Times New Roman"/>
            <w:sz w:val="20"/>
            <w:szCs w:val="20"/>
          </w:rPr>
          <w:t xml:space="preserve"> khai thác văn bản</w:t>
        </w:r>
      </w:ins>
      <w:ins w:id="185" w:author="Minh Trịnh" w:date="2017-09-27T20:08:00Z">
        <w:r>
          <w:rPr>
            <w:rFonts w:ascii="Times New Roman" w:hAnsi="Times New Roman" w:cs="Times New Roman"/>
            <w:sz w:val="20"/>
            <w:szCs w:val="20"/>
          </w:rPr>
          <w:t>,</w:t>
        </w:r>
      </w:ins>
      <w:ins w:id="186" w:author="Minh Trịnh" w:date="2017-09-27T21:06:00Z">
        <w:r w:rsidR="00F0137B">
          <w:rPr>
            <w:rFonts w:ascii="Times New Roman" w:hAnsi="Times New Roman" w:cs="Times New Roman"/>
            <w:sz w:val="20"/>
            <w:szCs w:val="20"/>
          </w:rPr>
          <w:t xml:space="preserve"> đã có phần nói về các </w:t>
        </w:r>
      </w:ins>
      <w:ins w:id="187" w:author="Minh Trịnh" w:date="2017-09-28T14:31:00Z">
        <w:r w:rsidR="00F0137B">
          <w:rPr>
            <w:rFonts w:ascii="Times New Roman" w:hAnsi="Times New Roman" w:cs="Times New Roman"/>
            <w:sz w:val="20"/>
            <w:szCs w:val="20"/>
          </w:rPr>
          <w:t xml:space="preserve">thư viện mã nguồn mở để rút trích dữ liệu, </w:t>
        </w:r>
      </w:ins>
      <w:ins w:id="188" w:author="Minh Trịnh" w:date="2017-09-28T14:32:00Z">
        <w:r w:rsidR="00F0137B">
          <w:rPr>
            <w:rFonts w:ascii="Times New Roman" w:hAnsi="Times New Roman" w:cs="Times New Roman"/>
            <w:sz w:val="20"/>
            <w:szCs w:val="20"/>
          </w:rPr>
          <w:t xml:space="preserve">và đưa ra các </w:t>
        </w:r>
      </w:ins>
      <w:ins w:id="189" w:author="Minh Trịnh" w:date="2017-09-28T14:33:00Z">
        <w:r w:rsidR="00F0137B">
          <w:rPr>
            <w:rFonts w:ascii="Times New Roman" w:hAnsi="Times New Roman" w:cs="Times New Roman"/>
            <w:sz w:val="20"/>
            <w:szCs w:val="20"/>
          </w:rPr>
          <w:t>một số mã nguồn mở trong đó có JSOUP</w:t>
        </w:r>
      </w:ins>
      <w:ins w:id="190" w:author="Minh Trịnh" w:date="2017-09-28T14:34:00Z">
        <w:r w:rsidR="00D05977">
          <w:rPr>
            <w:rFonts w:ascii="Times New Roman" w:hAnsi="Times New Roman" w:cs="Times New Roman"/>
            <w:sz w:val="20"/>
            <w:szCs w:val="20"/>
          </w:rPr>
          <w:t xml:space="preserve"> mà chúng tôi đang sử dụng. </w:t>
        </w:r>
      </w:ins>
      <w:ins w:id="191" w:author="Minh Trịnh" w:date="2017-09-28T14:35:00Z">
        <w:r w:rsidR="00D05977">
          <w:rPr>
            <w:rFonts w:ascii="Times New Roman" w:hAnsi="Times New Roman" w:cs="Times New Roman"/>
            <w:sz w:val="20"/>
            <w:szCs w:val="20"/>
          </w:rPr>
          <w:t>Giulio Barcaroli</w:t>
        </w:r>
      </w:ins>
      <w:ins w:id="192" w:author="Minh Trịnh" w:date="2017-09-28T14:36:00Z">
        <w:r w:rsidR="00D05977">
          <w:rPr>
            <w:rFonts w:ascii="Times New Roman" w:hAnsi="Times New Roman" w:cs="Times New Roman"/>
            <w:sz w:val="20"/>
            <w:szCs w:val="20"/>
          </w:rPr>
          <w:t xml:space="preserve"> [2] </w:t>
        </w:r>
      </w:ins>
      <w:ins w:id="193" w:author="Minh Trịnh" w:date="2017-09-28T14:41:00Z">
        <w:r w:rsidR="00D05977">
          <w:rPr>
            <w:rFonts w:ascii="Times New Roman" w:hAnsi="Times New Roman" w:cs="Times New Roman"/>
            <w:sz w:val="20"/>
            <w:szCs w:val="20"/>
          </w:rPr>
          <w:t xml:space="preserve">cũng đưa ra một số khó khăn khi sử dụng mã nguồn mở này </w:t>
        </w:r>
      </w:ins>
      <w:ins w:id="194" w:author="Minh Trịnh" w:date="2017-09-28T14:44:00Z">
        <w:r w:rsidR="0061342E">
          <w:rPr>
            <w:rFonts w:ascii="Times New Roman" w:hAnsi="Times New Roman" w:cs="Times New Roman"/>
            <w:sz w:val="20"/>
            <w:szCs w:val="20"/>
          </w:rPr>
          <w:t xml:space="preserve">đó là các trang web </w:t>
        </w:r>
      </w:ins>
      <w:ins w:id="195" w:author="Minh Trịnh" w:date="2017-09-28T14:48:00Z">
        <w:r w:rsidR="0061342E">
          <w:rPr>
            <w:rFonts w:ascii="Times New Roman" w:hAnsi="Times New Roman" w:cs="Times New Roman"/>
            <w:sz w:val="20"/>
            <w:szCs w:val="20"/>
          </w:rPr>
          <w:t xml:space="preserve">không thể truy cập đầy đủ và không hoàn toàn dựa trên </w:t>
        </w:r>
      </w:ins>
      <w:ins w:id="196" w:author="Minh Trịnh" w:date="2017-09-28T14:52:00Z">
        <w:r w:rsidR="0061342E">
          <w:rPr>
            <w:rFonts w:ascii="Times New Roman" w:hAnsi="Times New Roman" w:cs="Times New Roman"/>
            <w:sz w:val="20"/>
            <w:szCs w:val="20"/>
          </w:rPr>
          <w:t>văn bản chuẩn HTML.</w:t>
        </w:r>
      </w:ins>
    </w:p>
    <w:p w14:paraId="14C3C835" w14:textId="491BF3E9" w:rsidR="003D5B4C" w:rsidRPr="00406EAD" w:rsidRDefault="0061342E">
      <w:pPr>
        <w:ind w:left="360" w:firstLine="360"/>
        <w:rPr>
          <w:ins w:id="197" w:author="Minh Trịnh" w:date="2017-09-27T15:58:00Z"/>
          <w:rFonts w:ascii="Times New Roman" w:hAnsi="Times New Roman" w:cs="Times New Roman"/>
          <w:sz w:val="20"/>
          <w:szCs w:val="20"/>
          <w:rPrChange w:id="198" w:author="Minh Trịnh" w:date="2017-09-28T15:07:00Z">
            <w:rPr>
              <w:ins w:id="199" w:author="Minh Trịnh" w:date="2017-09-27T15:58:00Z"/>
              <w:rFonts w:ascii="Times New Roman" w:hAnsi="Times New Roman" w:cs="Times New Roman"/>
              <w:b/>
              <w:sz w:val="20"/>
              <w:szCs w:val="20"/>
            </w:rPr>
          </w:rPrChange>
        </w:rPr>
        <w:pPrChange w:id="200" w:author="Minh Trịnh" w:date="2017-09-28T15:07:00Z">
          <w:pPr>
            <w:pStyle w:val="ListParagraph"/>
            <w:numPr>
              <w:numId w:val="1"/>
            </w:numPr>
            <w:ind w:left="360" w:hanging="360"/>
          </w:pPr>
        </w:pPrChange>
      </w:pPr>
      <w:ins w:id="201" w:author="Minh Trịnh" w:date="2017-09-28T14:52:00Z">
        <w:r>
          <w:rPr>
            <w:rFonts w:ascii="Times New Roman" w:hAnsi="Times New Roman" w:cs="Times New Roman"/>
            <w:sz w:val="20"/>
            <w:szCs w:val="20"/>
          </w:rPr>
          <w:t>Từ nghiên cứu [2] chúng tôi biết được những khó khăn mình gặp phả</w:t>
        </w:r>
        <w:r w:rsidR="00367BA7">
          <w:rPr>
            <w:rFonts w:ascii="Times New Roman" w:hAnsi="Times New Roman" w:cs="Times New Roman"/>
            <w:sz w:val="20"/>
            <w:szCs w:val="20"/>
          </w:rPr>
          <w:t>i và</w:t>
        </w:r>
      </w:ins>
      <w:ins w:id="202" w:author="Minh Trịnh" w:date="2017-09-28T15:06:00Z">
        <w:r w:rsidR="005B183D">
          <w:rPr>
            <w:rFonts w:ascii="Times New Roman" w:hAnsi="Times New Roman" w:cs="Times New Roman"/>
            <w:sz w:val="20"/>
            <w:szCs w:val="20"/>
          </w:rPr>
          <w:t xml:space="preserve"> nên tùy thuộc vào công nghệ sử dụng cho trang báo đó, chúng tôi có các cách lấy dữ liệu khác nhau.</w:t>
        </w:r>
      </w:ins>
    </w:p>
    <w:p w14:paraId="0D66FC0A" w14:textId="77777777" w:rsidR="00B47593" w:rsidRPr="00E70F1F" w:rsidRDefault="00B47593">
      <w:pPr>
        <w:pStyle w:val="ListParagraph"/>
        <w:ind w:left="360"/>
        <w:rPr>
          <w:rFonts w:ascii="Times New Roman" w:hAnsi="Times New Roman" w:cs="Times New Roman"/>
          <w:b/>
          <w:sz w:val="20"/>
          <w:szCs w:val="20"/>
        </w:rPr>
        <w:pPrChange w:id="203" w:author="Minh Trịnh" w:date="2017-09-27T15:58:00Z">
          <w:pPr>
            <w:pStyle w:val="ListParagraph"/>
            <w:numPr>
              <w:numId w:val="1"/>
            </w:numPr>
            <w:ind w:left="360" w:hanging="360"/>
          </w:pPr>
        </w:pPrChange>
      </w:pPr>
    </w:p>
    <w:p w14:paraId="261D1871" w14:textId="7A18AEB8" w:rsidR="00933762" w:rsidRPr="00E70F1F" w:rsidDel="00B47593" w:rsidRDefault="007B7293" w:rsidP="00FB50A0">
      <w:pPr>
        <w:ind w:left="360" w:firstLine="360"/>
        <w:rPr>
          <w:del w:id="204" w:author="Minh Trịnh" w:date="2017-09-27T15:58:00Z"/>
          <w:rFonts w:ascii="Times New Roman" w:hAnsi="Times New Roman" w:cs="Times New Roman"/>
          <w:sz w:val="20"/>
          <w:szCs w:val="20"/>
        </w:rPr>
      </w:pPr>
      <w:commentRangeStart w:id="205"/>
      <w:del w:id="206" w:author="Minh Trịnh" w:date="2017-09-27T15:58:00Z">
        <w:r w:rsidRPr="00E70F1F" w:rsidDel="00B47593">
          <w:rPr>
            <w:rFonts w:ascii="Times New Roman" w:hAnsi="Times New Roman" w:cs="Times New Roman"/>
            <w:sz w:val="20"/>
            <w:szCs w:val="20"/>
          </w:rPr>
          <w:delText xml:space="preserve">Để thuận lợi cho việc lấy dữ liệu từ nhiều nguồn báo mạng khác nhau, để mang lại nguồn dữ liệu thử nghiệm lớn khi cần thiết, chúng tôi đã tạo ra một ứng dụng để lấy dữ liệu. </w:delText>
        </w:r>
      </w:del>
    </w:p>
    <w:p w14:paraId="453F6CCF" w14:textId="657DCC76" w:rsidR="00EA5C2F" w:rsidRPr="00E70F1F" w:rsidDel="00B47593" w:rsidRDefault="005A04A5" w:rsidP="00592568">
      <w:pPr>
        <w:ind w:left="360" w:firstLine="360"/>
        <w:rPr>
          <w:del w:id="207" w:author="Minh Trịnh" w:date="2017-09-27T15:58:00Z"/>
          <w:rFonts w:ascii="Times New Roman" w:hAnsi="Times New Roman" w:cs="Times New Roman"/>
          <w:sz w:val="20"/>
          <w:szCs w:val="20"/>
        </w:rPr>
      </w:pPr>
      <w:del w:id="208" w:author="Minh Trịnh" w:date="2017-09-27T15:58:00Z">
        <w:r w:rsidRPr="00E70F1F" w:rsidDel="00B47593">
          <w:rPr>
            <w:rFonts w:ascii="Times New Roman" w:hAnsi="Times New Roman" w:cs="Times New Roman"/>
            <w:sz w:val="20"/>
            <w:szCs w:val="20"/>
          </w:rPr>
          <w:delText xml:space="preserve">Chúng tôi lựa chọn các trang báo có dữ liệu song ngữ để làm đầu vào, để có được dữ liệu lớn và môi trường thử nghiệm chính xác điều đầu tiên là phải tìm các trang báo uy tín, có độ tin cậy cao. Sau đó tiến hành lấy tất cả các bài báo (không bao gồm hình ảnh và phim ảnh). </w:delText>
        </w:r>
      </w:del>
    </w:p>
    <w:p w14:paraId="2D3E1F29" w14:textId="692385FF" w:rsidR="005A04A5" w:rsidRPr="00E70F1F" w:rsidDel="00B47593" w:rsidRDefault="005A04A5" w:rsidP="00592568">
      <w:pPr>
        <w:ind w:left="360" w:firstLine="360"/>
        <w:rPr>
          <w:del w:id="209" w:author="Minh Trịnh" w:date="2017-09-27T15:58:00Z"/>
          <w:rFonts w:ascii="Times New Roman" w:hAnsi="Times New Roman" w:cs="Times New Roman"/>
          <w:sz w:val="20"/>
          <w:szCs w:val="20"/>
        </w:rPr>
      </w:pPr>
      <w:del w:id="210" w:author="Minh Trịnh" w:date="2017-09-27T15:58:00Z">
        <w:r w:rsidRPr="00E70F1F" w:rsidDel="00B47593">
          <w:rPr>
            <w:rFonts w:ascii="Times New Roman" w:hAnsi="Times New Roman" w:cs="Times New Roman"/>
            <w:sz w:val="20"/>
            <w:szCs w:val="20"/>
          </w:rPr>
          <w:delText xml:space="preserve">Do số lượng các bài báo quá nhiều trên một trang, để làm giảm không gian tìm kiếm các bài báo có cùng một nội dung thì ngay từ lúc lấy dữ liệu này phải phân loại dữ liệu ra. Ví dụ: trang vietnamplus.vn có dữ liệu là ngôn ngữ tiếng việt và ngôn ngữ tiếng trung, thì chúng tôi sẽ thu thập dữ liệu được phân loại theo chuyên mục (chính trị, kinh tế, văn hóa,…). </w:delText>
        </w:r>
      </w:del>
    </w:p>
    <w:p w14:paraId="433E3931" w14:textId="1C21D3F6" w:rsidR="00BE6961" w:rsidRPr="00E70F1F" w:rsidDel="00B47593" w:rsidRDefault="005A04A5" w:rsidP="00BD60A6">
      <w:pPr>
        <w:ind w:left="360" w:firstLine="360"/>
        <w:rPr>
          <w:del w:id="211" w:author="Minh Trịnh" w:date="2017-09-27T15:58:00Z"/>
          <w:rFonts w:ascii="Times New Roman" w:hAnsi="Times New Roman" w:cs="Times New Roman"/>
          <w:sz w:val="20"/>
          <w:szCs w:val="20"/>
        </w:rPr>
      </w:pPr>
      <w:del w:id="212" w:author="Minh Trịnh" w:date="2017-09-27T15:58:00Z">
        <w:r w:rsidRPr="00E70F1F" w:rsidDel="00B47593">
          <w:rPr>
            <w:rFonts w:ascii="Times New Roman" w:hAnsi="Times New Roman" w:cs="Times New Roman"/>
            <w:sz w:val="20"/>
            <w:szCs w:val="20"/>
          </w:rPr>
          <w:delText xml:space="preserve">Với dữ liệu song ngữ </w:delText>
        </w:r>
        <w:r w:rsidR="00F87C76" w:rsidRPr="00E70F1F" w:rsidDel="00B47593">
          <w:rPr>
            <w:rFonts w:ascii="Times New Roman" w:hAnsi="Times New Roman" w:cs="Times New Roman"/>
            <w:sz w:val="20"/>
            <w:szCs w:val="20"/>
          </w:rPr>
          <w:delText>Việt Nam và Trung Quốc, do các trang báo là của người việt và chủ yếu để cho người Việt Nam sử dụng nên việc các dữ liệu tiếng Việt thường nhiều hơn dữ liệu tiế</w:delText>
        </w:r>
        <w:r w:rsidR="00592568" w:rsidRPr="00E70F1F" w:rsidDel="00B47593">
          <w:rPr>
            <w:rFonts w:ascii="Times New Roman" w:hAnsi="Times New Roman" w:cs="Times New Roman"/>
            <w:sz w:val="20"/>
            <w:szCs w:val="20"/>
          </w:rPr>
          <w:delText>ng Trung, dữ liệu tiếng việt thường được viết các tin mới nhiều hơn dữ liệu tiếng Trung. Do vậy dữ liệu mẫu ban đầu từ các trang báo mạng đã không cân bằng và bị nhiễu, vì vậy phải dùng nhiều phương pháp sàng lọc để tìm ra các cặp câu, từ song ngữ.</w:delText>
        </w:r>
        <w:commentRangeEnd w:id="205"/>
        <w:r w:rsidR="00E70F1F" w:rsidDel="00B47593">
          <w:rPr>
            <w:rStyle w:val="CommentReference"/>
          </w:rPr>
          <w:commentReference w:id="205"/>
        </w:r>
      </w:del>
    </w:p>
    <w:p w14:paraId="4524E9B6" w14:textId="58CD47F4" w:rsidR="00500587" w:rsidRDefault="00500587" w:rsidP="00500587">
      <w:pPr>
        <w:pStyle w:val="ListParagraph"/>
        <w:numPr>
          <w:ilvl w:val="0"/>
          <w:numId w:val="1"/>
        </w:numPr>
        <w:rPr>
          <w:ins w:id="213" w:author="Minh Trịnh" w:date="2017-09-27T15:58:00Z"/>
          <w:rFonts w:ascii="Times New Roman" w:hAnsi="Times New Roman" w:cs="Times New Roman"/>
          <w:b/>
          <w:sz w:val="20"/>
          <w:szCs w:val="20"/>
        </w:rPr>
      </w:pPr>
      <w:r w:rsidRPr="00E70F1F">
        <w:rPr>
          <w:rFonts w:ascii="Times New Roman" w:hAnsi="Times New Roman" w:cs="Times New Roman"/>
          <w:b/>
          <w:sz w:val="20"/>
          <w:szCs w:val="20"/>
        </w:rPr>
        <w:t>Phương pháp lấy dữ liệu</w:t>
      </w:r>
    </w:p>
    <w:p w14:paraId="564E2F56" w14:textId="6FEA6A40" w:rsidR="00B47593" w:rsidRDefault="00B47593">
      <w:pPr>
        <w:pStyle w:val="ListParagraph"/>
        <w:ind w:left="360"/>
        <w:rPr>
          <w:ins w:id="214" w:author="Minh Trịnh" w:date="2017-09-27T15:58:00Z"/>
          <w:rFonts w:ascii="Times New Roman" w:hAnsi="Times New Roman" w:cs="Times New Roman"/>
          <w:b/>
          <w:sz w:val="20"/>
          <w:szCs w:val="20"/>
        </w:rPr>
        <w:pPrChange w:id="215" w:author="Minh Trịnh" w:date="2017-09-27T15:58:00Z">
          <w:pPr>
            <w:pStyle w:val="ListParagraph"/>
            <w:numPr>
              <w:numId w:val="1"/>
            </w:numPr>
            <w:ind w:left="360" w:hanging="360"/>
          </w:pPr>
        </w:pPrChange>
      </w:pPr>
    </w:p>
    <w:p w14:paraId="4F4648C1" w14:textId="1823073D" w:rsidR="00B47593" w:rsidRPr="00E70F1F" w:rsidRDefault="00B47593" w:rsidP="00B47593">
      <w:pPr>
        <w:ind w:left="360" w:firstLine="360"/>
        <w:rPr>
          <w:ins w:id="216" w:author="Minh Trịnh" w:date="2017-09-27T15:58:00Z"/>
          <w:rFonts w:ascii="Times New Roman" w:hAnsi="Times New Roman" w:cs="Times New Roman"/>
          <w:sz w:val="20"/>
          <w:szCs w:val="20"/>
        </w:rPr>
      </w:pPr>
      <w:commentRangeStart w:id="217"/>
      <w:ins w:id="218" w:author="Minh Trịnh" w:date="2017-09-27T15:58:00Z">
        <w:r w:rsidRPr="00E70F1F">
          <w:rPr>
            <w:rFonts w:ascii="Times New Roman" w:hAnsi="Times New Roman" w:cs="Times New Roman"/>
            <w:sz w:val="20"/>
            <w:szCs w:val="20"/>
          </w:rPr>
          <w:t>Để thuận lợi cho việc lấy dữ liệu từ nhiều nguồn báo mạng khác nhau, để mang lại nguồn dữ liệu thử nghiệm lớn khi cần thiết, chúng tôi đã tạo ra một ứng dụng để lấy dữ liệ</w:t>
        </w:r>
        <w:r w:rsidR="00704027">
          <w:rPr>
            <w:rFonts w:ascii="Times New Roman" w:hAnsi="Times New Roman" w:cs="Times New Roman"/>
            <w:sz w:val="20"/>
            <w:szCs w:val="20"/>
          </w:rPr>
          <w:t>u dựa trên mã nguồn mở JSOUP.</w:t>
        </w:r>
      </w:ins>
    </w:p>
    <w:p w14:paraId="566201F5" w14:textId="77777777" w:rsidR="00B47593" w:rsidRPr="00E70F1F" w:rsidRDefault="00B47593" w:rsidP="00B47593">
      <w:pPr>
        <w:ind w:left="360" w:firstLine="360"/>
        <w:rPr>
          <w:ins w:id="219" w:author="Minh Trịnh" w:date="2017-09-27T15:58:00Z"/>
          <w:rFonts w:ascii="Times New Roman" w:hAnsi="Times New Roman" w:cs="Times New Roman"/>
          <w:sz w:val="20"/>
          <w:szCs w:val="20"/>
        </w:rPr>
      </w:pPr>
      <w:ins w:id="220" w:author="Minh Trịnh" w:date="2017-09-27T15:58:00Z">
        <w:r w:rsidRPr="00E70F1F">
          <w:rPr>
            <w:rFonts w:ascii="Times New Roman" w:hAnsi="Times New Roman" w:cs="Times New Roman"/>
            <w:sz w:val="20"/>
            <w:szCs w:val="20"/>
          </w:rPr>
          <w:t xml:space="preserve">Chúng tôi lựa chọn các trang báo có dữ liệu song ngữ để làm đầu vào, để có được dữ liệu lớn và môi trường thử nghiệm chính xác điều đầu tiên là phải tìm các trang báo uy tín, có độ tin cậy cao. Sau đó tiến hành lấy tất cả các bài báo (không bao gồm hình ảnh và phim ảnh). </w:t>
        </w:r>
      </w:ins>
    </w:p>
    <w:p w14:paraId="08F1F8C9" w14:textId="77777777" w:rsidR="00B47593" w:rsidRPr="00E70F1F" w:rsidRDefault="00B47593" w:rsidP="00B47593">
      <w:pPr>
        <w:ind w:left="360" w:firstLine="360"/>
        <w:rPr>
          <w:ins w:id="221" w:author="Minh Trịnh" w:date="2017-09-27T15:58:00Z"/>
          <w:rFonts w:ascii="Times New Roman" w:hAnsi="Times New Roman" w:cs="Times New Roman"/>
          <w:sz w:val="20"/>
          <w:szCs w:val="20"/>
        </w:rPr>
      </w:pPr>
      <w:ins w:id="222" w:author="Minh Trịnh" w:date="2017-09-27T15:58:00Z">
        <w:r w:rsidRPr="00E70F1F">
          <w:rPr>
            <w:rFonts w:ascii="Times New Roman" w:hAnsi="Times New Roman" w:cs="Times New Roman"/>
            <w:sz w:val="20"/>
            <w:szCs w:val="20"/>
          </w:rPr>
          <w:t xml:space="preserve">Do số lượng các bài báo quá nhiều trên một trang, để làm giảm không gian tìm kiếm các bài báo có cùng một nội dung thì ngay từ lúc lấy dữ liệu này phải phân loại dữ liệu ra. Ví dụ: trang vietnamplus.vn có dữ liệu là ngôn ngữ tiếng việt và ngôn ngữ tiếng trung, thì chúng tôi sẽ thu thập dữ liệu được phân loại theo chuyên mục (chính trị, kinh tế, văn hóa,…). </w:t>
        </w:r>
      </w:ins>
    </w:p>
    <w:p w14:paraId="0EFB06F3" w14:textId="5720144B" w:rsidR="00B47593" w:rsidRPr="00B47593" w:rsidRDefault="00B47593">
      <w:pPr>
        <w:ind w:left="360" w:firstLine="360"/>
        <w:rPr>
          <w:rFonts w:ascii="Times New Roman" w:hAnsi="Times New Roman" w:cs="Times New Roman"/>
          <w:sz w:val="20"/>
          <w:szCs w:val="20"/>
          <w:rPrChange w:id="223" w:author="Minh Trịnh" w:date="2017-09-27T15:58:00Z">
            <w:rPr/>
          </w:rPrChange>
        </w:rPr>
        <w:pPrChange w:id="224" w:author="Minh Trịnh" w:date="2017-09-27T15:58:00Z">
          <w:pPr>
            <w:pStyle w:val="ListParagraph"/>
            <w:numPr>
              <w:numId w:val="1"/>
            </w:numPr>
            <w:ind w:left="360" w:hanging="360"/>
          </w:pPr>
        </w:pPrChange>
      </w:pPr>
      <w:ins w:id="225" w:author="Minh Trịnh" w:date="2017-09-27T15:58:00Z">
        <w:r w:rsidRPr="00E70F1F">
          <w:rPr>
            <w:rFonts w:ascii="Times New Roman" w:hAnsi="Times New Roman" w:cs="Times New Roman"/>
            <w:sz w:val="20"/>
            <w:szCs w:val="20"/>
          </w:rPr>
          <w:t xml:space="preserve">Với dữ liệu song ngữ Việt Nam và Trung Quốc, do các trang báo là của người việt và chủ yếu để cho người Việt Nam sử dụng nên việc các dữ liệu tiếng Việt thường nhiều hơn dữ liệu tiếng Trung, dữ liệu tiếng việt thường được viết các tin mới nhiều hơn dữ liệu tiếng Trung. Do vậy dữ liệu mẫu ban đầu từ các trang báo mạng </w:t>
        </w:r>
        <w:r w:rsidRPr="00E70F1F">
          <w:rPr>
            <w:rFonts w:ascii="Times New Roman" w:hAnsi="Times New Roman" w:cs="Times New Roman"/>
            <w:sz w:val="20"/>
            <w:szCs w:val="20"/>
          </w:rPr>
          <w:lastRenderedPageBreak/>
          <w:t>đã không cân bằng và bị nhiễu, vì vậy phải dùng nhiều phương pháp sàng lọc để tìm ra các cặp câu, từ song ngữ.</w:t>
        </w:r>
        <w:commentRangeEnd w:id="217"/>
        <w:r>
          <w:rPr>
            <w:rStyle w:val="CommentReference"/>
          </w:rPr>
          <w:commentReference w:id="217"/>
        </w:r>
      </w:ins>
    </w:p>
    <w:p w14:paraId="3426CDF3" w14:textId="77777777" w:rsidR="00D670DC" w:rsidRPr="00E70F1F" w:rsidRDefault="00C729D9" w:rsidP="00C729D9">
      <w:pPr>
        <w:ind w:left="360" w:firstLine="360"/>
        <w:rPr>
          <w:rFonts w:ascii="Times New Roman" w:hAnsi="Times New Roman" w:cs="Times New Roman"/>
          <w:sz w:val="20"/>
          <w:szCs w:val="20"/>
        </w:rPr>
      </w:pPr>
      <w:r w:rsidRPr="00E70F1F">
        <w:rPr>
          <w:rFonts w:ascii="Times New Roman" w:hAnsi="Times New Roman" w:cs="Times New Roman"/>
          <w:sz w:val="20"/>
          <w:szCs w:val="20"/>
        </w:rPr>
        <w:t>Mỗi một trang báo mạng song ngữ có các đặc điểm khác nhau, thậm chí cùng một trang nhưng cấu trúc giữa tiếng Việt và tiếng Trung khác nhau, hoặc là cùng một ngôn ngữ trên một trang nhưng các danh mục (kinh tế, xã hội, …) lại khác nhau.</w:t>
      </w:r>
      <w:r w:rsidR="00DA7E79" w:rsidRPr="00E70F1F">
        <w:rPr>
          <w:rFonts w:ascii="Times New Roman" w:hAnsi="Times New Roman" w:cs="Times New Roman"/>
          <w:sz w:val="20"/>
          <w:szCs w:val="20"/>
        </w:rPr>
        <w:t xml:space="preserve"> </w:t>
      </w:r>
    </w:p>
    <w:p w14:paraId="4FB7AD28" w14:textId="77777777" w:rsidR="00DA7E79" w:rsidRPr="00E70F1F" w:rsidRDefault="00DA7E79" w:rsidP="00D670DC">
      <w:pPr>
        <w:ind w:left="360" w:firstLine="360"/>
        <w:rPr>
          <w:rFonts w:ascii="Times New Roman" w:hAnsi="Times New Roman" w:cs="Times New Roman"/>
          <w:sz w:val="20"/>
          <w:szCs w:val="20"/>
        </w:rPr>
      </w:pPr>
      <w:r w:rsidRPr="00E70F1F">
        <w:rPr>
          <w:rFonts w:ascii="Times New Roman" w:hAnsi="Times New Roman" w:cs="Times New Roman"/>
          <w:sz w:val="20"/>
          <w:szCs w:val="20"/>
        </w:rPr>
        <w:t>Ví dụ như trên cùng một trang nhưng danh mục kinh tế để dữ liệu kiểu phân trang và lưu trữ dữ liệu theo cách truyền thống (mỗi loại danh mục thông tin có hiển thị số trang cuố</w:t>
      </w:r>
      <w:r w:rsidR="00D670DC" w:rsidRPr="00E70F1F">
        <w:rPr>
          <w:rFonts w:ascii="Times New Roman" w:hAnsi="Times New Roman" w:cs="Times New Roman"/>
          <w:sz w:val="20"/>
          <w:szCs w:val="20"/>
        </w:rPr>
        <w:t>i cùng</w:t>
      </w:r>
      <w:r w:rsidRPr="00E70F1F">
        <w:rPr>
          <w:rFonts w:ascii="Times New Roman" w:hAnsi="Times New Roman" w:cs="Times New Roman"/>
          <w:sz w:val="20"/>
          <w:szCs w:val="20"/>
        </w:rPr>
        <w:t>), nhưng cũng chính trang đó, danh mục xã hội lại không phân trang và dùng cách truyền dữ liệu bằng ajax</w:t>
      </w:r>
      <w:r w:rsidR="00251A29" w:rsidRPr="00E70F1F">
        <w:rPr>
          <w:rFonts w:ascii="Times New Roman" w:hAnsi="Times New Roman" w:cs="Times New Roman"/>
          <w:sz w:val="20"/>
          <w:szCs w:val="20"/>
        </w:rPr>
        <w:t xml:space="preserve"> </w:t>
      </w:r>
      <w:r w:rsidRPr="00E70F1F">
        <w:rPr>
          <w:rFonts w:ascii="Times New Roman" w:hAnsi="Times New Roman" w:cs="Times New Roman"/>
          <w:sz w:val="20"/>
          <w:szCs w:val="20"/>
        </w:rPr>
        <w:t>(người dùng sẽ đọc các tin mới nhất ở trên cùng, nếu người dùng muốn xem tin cũ hơn phải kéo xuống, server lúc này sẽ yêu cầu các tin tức cũ hơn để trả về cho người dùng).</w:t>
      </w:r>
    </w:p>
    <w:p w14:paraId="547AB51E" w14:textId="77777777" w:rsidR="00FB50A0" w:rsidRPr="00E70F1F" w:rsidRDefault="00C729D9" w:rsidP="00FB50A0">
      <w:pPr>
        <w:ind w:left="360" w:firstLine="360"/>
        <w:rPr>
          <w:rFonts w:ascii="Times New Roman" w:hAnsi="Times New Roman" w:cs="Times New Roman"/>
          <w:sz w:val="20"/>
          <w:szCs w:val="20"/>
        </w:rPr>
      </w:pPr>
      <w:r w:rsidRPr="00E70F1F">
        <w:rPr>
          <w:rFonts w:ascii="Times New Roman" w:hAnsi="Times New Roman" w:cs="Times New Roman"/>
          <w:sz w:val="20"/>
          <w:szCs w:val="20"/>
        </w:rPr>
        <w:t>Với các trang báo khác nhau, tùy vị trí đặt server, số tiền mà chủ trang báo</w:t>
      </w:r>
      <w:r w:rsidR="00DA7E79" w:rsidRPr="00E70F1F">
        <w:rPr>
          <w:rFonts w:ascii="Times New Roman" w:hAnsi="Times New Roman" w:cs="Times New Roman"/>
          <w:sz w:val="20"/>
          <w:szCs w:val="20"/>
        </w:rPr>
        <w:t xml:space="preserve"> chi</w:t>
      </w:r>
      <w:r w:rsidRPr="00E70F1F">
        <w:rPr>
          <w:rFonts w:ascii="Times New Roman" w:hAnsi="Times New Roman" w:cs="Times New Roman"/>
          <w:sz w:val="20"/>
          <w:szCs w:val="20"/>
        </w:rPr>
        <w:t xml:space="preserve"> trả cho server cũng mang lại tốc độ</w:t>
      </w:r>
      <w:r w:rsidR="00DA7E79" w:rsidRPr="00E70F1F">
        <w:rPr>
          <w:rFonts w:ascii="Times New Roman" w:hAnsi="Times New Roman" w:cs="Times New Roman"/>
          <w:sz w:val="20"/>
          <w:szCs w:val="20"/>
        </w:rPr>
        <w:t xml:space="preserve"> truy cập và</w:t>
      </w:r>
      <w:r w:rsidRPr="00E70F1F">
        <w:rPr>
          <w:rFonts w:ascii="Times New Roman" w:hAnsi="Times New Roman" w:cs="Times New Roman"/>
          <w:sz w:val="20"/>
          <w:szCs w:val="20"/>
        </w:rPr>
        <w:t xml:space="preserve"> lấy dữ liệu khác nhau.</w:t>
      </w:r>
      <w:r w:rsidR="00FB50A0" w:rsidRPr="00E70F1F">
        <w:rPr>
          <w:rFonts w:ascii="Times New Roman" w:hAnsi="Times New Roman" w:cs="Times New Roman"/>
          <w:sz w:val="20"/>
          <w:szCs w:val="20"/>
        </w:rPr>
        <w:t xml:space="preserve"> Như các khó khăn nêu ra ở trên, chúng tôi phải xử lý hết để có nguồn dữ liệu song ngữ lớ</w:t>
      </w:r>
      <w:r w:rsidR="0039250F" w:rsidRPr="00E70F1F">
        <w:rPr>
          <w:rFonts w:ascii="Times New Roman" w:hAnsi="Times New Roman" w:cs="Times New Roman"/>
          <w:sz w:val="20"/>
          <w:szCs w:val="20"/>
        </w:rPr>
        <w:t>n và phục vụ cho các bước tác ra dữ liệu song ngữ hoàn chỉnh.</w:t>
      </w:r>
    </w:p>
    <w:p w14:paraId="028314B9" w14:textId="12FAA94D" w:rsidR="00D96560" w:rsidRPr="00E70F1F" w:rsidRDefault="00153035" w:rsidP="00FB50A0">
      <w:pPr>
        <w:ind w:left="360" w:firstLine="360"/>
        <w:rPr>
          <w:rFonts w:ascii="Times New Roman" w:hAnsi="Times New Roman" w:cs="Times New Roman"/>
          <w:sz w:val="20"/>
          <w:szCs w:val="20"/>
        </w:rPr>
      </w:pPr>
      <w:ins w:id="226" w:author="Minh Trịnh" w:date="2017-09-28T15:21:00Z">
        <w:r>
          <w:rPr>
            <w:rFonts w:ascii="Times New Roman" w:hAnsi="Times New Roman" w:cs="Times New Roman"/>
            <w:sz w:val="20"/>
            <w:szCs w:val="20"/>
          </w:rPr>
          <w:t>Hình 1 mô tả sơ lược p</w:t>
        </w:r>
      </w:ins>
      <w:commentRangeStart w:id="227"/>
      <w:del w:id="228" w:author="Minh Trịnh" w:date="2017-09-28T15:21:00Z">
        <w:r w:rsidR="0039250F" w:rsidRPr="00E70F1F" w:rsidDel="00153035">
          <w:rPr>
            <w:rFonts w:ascii="Times New Roman" w:hAnsi="Times New Roman" w:cs="Times New Roman"/>
            <w:sz w:val="20"/>
            <w:szCs w:val="20"/>
          </w:rPr>
          <w:delText>P</w:delText>
        </w:r>
      </w:del>
      <w:r w:rsidR="0039250F" w:rsidRPr="00E70F1F">
        <w:rPr>
          <w:rFonts w:ascii="Times New Roman" w:hAnsi="Times New Roman" w:cs="Times New Roman"/>
          <w:sz w:val="20"/>
          <w:szCs w:val="20"/>
        </w:rPr>
        <w:t>hương pháp lấy dữ liệu</w:t>
      </w:r>
      <w:del w:id="229" w:author="Minh Trịnh" w:date="2017-09-28T15:21:00Z">
        <w:r w:rsidR="0039250F" w:rsidRPr="00E70F1F" w:rsidDel="00153035">
          <w:rPr>
            <w:rFonts w:ascii="Times New Roman" w:hAnsi="Times New Roman" w:cs="Times New Roman"/>
            <w:sz w:val="20"/>
            <w:szCs w:val="20"/>
          </w:rPr>
          <w:delText xml:space="preserve"> được mô tả sơ lược trong hình 1 bên dưới</w:delText>
        </w:r>
      </w:del>
      <w:r w:rsidR="0039250F" w:rsidRPr="00E70F1F">
        <w:rPr>
          <w:rFonts w:ascii="Times New Roman" w:hAnsi="Times New Roman" w:cs="Times New Roman"/>
          <w:sz w:val="20"/>
          <w:szCs w:val="20"/>
        </w:rPr>
        <w:t>. Chúng tôi chọn ngôn ngữ lập trình java để hiện thực các phương pháp lấy dữ liệu từ báo mạng. Ngoài ra</w:t>
      </w:r>
      <w:ins w:id="230" w:author="Minh Trịnh" w:date="2017-09-28T15:22:00Z">
        <w:r w:rsidR="003828EF">
          <w:rPr>
            <w:rFonts w:ascii="Times New Roman" w:hAnsi="Times New Roman" w:cs="Times New Roman"/>
            <w:sz w:val="20"/>
            <w:szCs w:val="20"/>
          </w:rPr>
          <w:t>, nhờ sử</w:t>
        </w:r>
      </w:ins>
      <w:del w:id="231" w:author="Minh Trịnh" w:date="2017-09-28T15:22:00Z">
        <w:r w:rsidR="0039250F" w:rsidRPr="00E70F1F" w:rsidDel="003828EF">
          <w:rPr>
            <w:rFonts w:ascii="Times New Roman" w:hAnsi="Times New Roman" w:cs="Times New Roman"/>
            <w:sz w:val="20"/>
            <w:szCs w:val="20"/>
          </w:rPr>
          <w:delText xml:space="preserve"> chúng tôi còn xử</w:delText>
        </w:r>
      </w:del>
      <w:r w:rsidR="0039250F" w:rsidRPr="00E70F1F">
        <w:rPr>
          <w:rFonts w:ascii="Times New Roman" w:hAnsi="Times New Roman" w:cs="Times New Roman"/>
          <w:sz w:val="20"/>
          <w:szCs w:val="20"/>
        </w:rPr>
        <w:t xml:space="preserve"> dụng thêm thư viện </w:t>
      </w:r>
      <w:ins w:id="232" w:author="Minh Trịnh" w:date="2017-09-28T14:34:00Z">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ins>
      <w:del w:id="233" w:author="Minh Trịnh" w:date="2017-09-28T14:34:00Z">
        <w:r w:rsidR="0039250F" w:rsidRPr="00E70F1F" w:rsidDel="00D05977">
          <w:rPr>
            <w:rFonts w:ascii="Times New Roman" w:hAnsi="Times New Roman" w:cs="Times New Roman"/>
            <w:sz w:val="20"/>
            <w:szCs w:val="20"/>
          </w:rPr>
          <w:delText xml:space="preserve">jsoup </w:delText>
        </w:r>
      </w:del>
      <w:r w:rsidR="0039250F" w:rsidRPr="00E70F1F">
        <w:rPr>
          <w:rFonts w:ascii="Times New Roman" w:hAnsi="Times New Roman" w:cs="Times New Roman"/>
          <w:sz w:val="20"/>
          <w:szCs w:val="20"/>
        </w:rPr>
        <w:t xml:space="preserve">để phân tích, tách cấu trúc của một trang </w:t>
      </w:r>
      <w:ins w:id="234" w:author="Minh Trịnh" w:date="2017-09-28T15:22:00Z">
        <w:r w:rsidR="003828EF">
          <w:rPr>
            <w:rFonts w:ascii="Times New Roman" w:hAnsi="Times New Roman" w:cs="Times New Roman"/>
            <w:sz w:val="20"/>
            <w:szCs w:val="20"/>
          </w:rPr>
          <w:t>HTML</w:t>
        </w:r>
      </w:ins>
      <w:del w:id="235" w:author="Minh Trịnh" w:date="2017-09-28T15:22:00Z">
        <w:r w:rsidR="0039250F" w:rsidRPr="00E70F1F" w:rsidDel="003828EF">
          <w:rPr>
            <w:rFonts w:ascii="Times New Roman" w:hAnsi="Times New Roman" w:cs="Times New Roman"/>
            <w:sz w:val="20"/>
            <w:szCs w:val="20"/>
          </w:rPr>
          <w:delText>html</w:delText>
        </w:r>
      </w:del>
      <w:r w:rsidR="0039250F" w:rsidRPr="00E70F1F">
        <w:rPr>
          <w:rFonts w:ascii="Times New Roman" w:hAnsi="Times New Roman" w:cs="Times New Roman"/>
          <w:sz w:val="20"/>
          <w:szCs w:val="20"/>
        </w:rPr>
        <w:t xml:space="preserve"> ra thành các</w:t>
      </w:r>
      <w:r w:rsidR="00EB43C2" w:rsidRPr="00E70F1F">
        <w:rPr>
          <w:rFonts w:ascii="Times New Roman" w:hAnsi="Times New Roman" w:cs="Times New Roman"/>
          <w:sz w:val="20"/>
          <w:szCs w:val="20"/>
        </w:rPr>
        <w:t xml:space="preserve"> thẻ do đội ngũ phát triển trang báo đó tạo ra</w:t>
      </w:r>
      <w:r w:rsidR="0039250F" w:rsidRPr="00E70F1F">
        <w:rPr>
          <w:rFonts w:ascii="Times New Roman" w:hAnsi="Times New Roman" w:cs="Times New Roman"/>
          <w:sz w:val="20"/>
          <w:szCs w:val="20"/>
        </w:rPr>
        <w:t xml:space="preserve">, từ đó </w:t>
      </w:r>
      <w:r w:rsidR="00EB43C2" w:rsidRPr="00E70F1F">
        <w:rPr>
          <w:rFonts w:ascii="Times New Roman" w:hAnsi="Times New Roman" w:cs="Times New Roman"/>
          <w:sz w:val="20"/>
          <w:szCs w:val="20"/>
        </w:rPr>
        <w:t>lấy nội dung</w:t>
      </w:r>
      <w:ins w:id="236" w:author="Minh Trịnh" w:date="2017-09-28T15:37:00Z">
        <w:r w:rsidR="00677AFF">
          <w:rPr>
            <w:rFonts w:ascii="Times New Roman" w:hAnsi="Times New Roman" w:cs="Times New Roman"/>
            <w:sz w:val="20"/>
            <w:szCs w:val="20"/>
          </w:rPr>
          <w:t xml:space="preserve"> bên trong</w:t>
        </w:r>
      </w:ins>
      <w:r w:rsidR="00EB43C2" w:rsidRPr="00E70F1F">
        <w:rPr>
          <w:rFonts w:ascii="Times New Roman" w:hAnsi="Times New Roman" w:cs="Times New Roman"/>
          <w:sz w:val="20"/>
          <w:szCs w:val="20"/>
        </w:rPr>
        <w:t xml:space="preserve"> theo tên thẻ mà chúng tôi muốn.</w:t>
      </w:r>
      <w:r w:rsidR="0039250F" w:rsidRPr="00E70F1F">
        <w:rPr>
          <w:rFonts w:ascii="Times New Roman" w:hAnsi="Times New Roman" w:cs="Times New Roman"/>
          <w:sz w:val="20"/>
          <w:szCs w:val="20"/>
        </w:rPr>
        <w:t xml:space="preserve"> </w:t>
      </w:r>
      <w:commentRangeEnd w:id="227"/>
      <w:r w:rsidR="00E70F1F">
        <w:rPr>
          <w:rStyle w:val="CommentReference"/>
        </w:rPr>
        <w:commentReference w:id="227"/>
      </w:r>
    </w:p>
    <w:p w14:paraId="79BEA1FE" w14:textId="77777777" w:rsidR="00D96560" w:rsidRPr="00E70F1F" w:rsidRDefault="00D96560" w:rsidP="00D96560">
      <w:pPr>
        <w:ind w:left="360" w:firstLine="360"/>
        <w:jc w:val="center"/>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18D7E397" wp14:editId="2D42D9A5">
            <wp:extent cx="3866509" cy="2381534"/>
            <wp:effectExtent l="0" t="0" r="1270" b="0"/>
            <wp:docPr id="1" name="Picture 1"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916" cy="2400263"/>
                    </a:xfrm>
                    <a:prstGeom prst="rect">
                      <a:avLst/>
                    </a:prstGeom>
                    <a:noFill/>
                    <a:ln>
                      <a:noFill/>
                    </a:ln>
                  </pic:spPr>
                </pic:pic>
              </a:graphicData>
            </a:graphic>
          </wp:inline>
        </w:drawing>
      </w:r>
    </w:p>
    <w:p w14:paraId="21599499" w14:textId="77777777" w:rsidR="00D96560" w:rsidRPr="00E70F1F" w:rsidRDefault="00D96560" w:rsidP="00D96560">
      <w:pPr>
        <w:ind w:left="360" w:firstLine="360"/>
        <w:jc w:val="center"/>
        <w:rPr>
          <w:rFonts w:ascii="Times New Roman" w:hAnsi="Times New Roman" w:cs="Times New Roman"/>
          <w:sz w:val="20"/>
          <w:szCs w:val="20"/>
        </w:rPr>
      </w:pPr>
      <w:r w:rsidRPr="00E70F1F">
        <w:rPr>
          <w:rFonts w:ascii="Times New Roman" w:hAnsi="Times New Roman" w:cs="Times New Roman"/>
          <w:sz w:val="20"/>
          <w:szCs w:val="20"/>
        </w:rPr>
        <w:t>Hình 1: Cấu trúc của ứng dụng download.</w:t>
      </w:r>
    </w:p>
    <w:p w14:paraId="04A67DCA" w14:textId="77777777" w:rsidR="00D96560" w:rsidRPr="00E70F1F" w:rsidRDefault="00D96560" w:rsidP="00D96560">
      <w:pPr>
        <w:ind w:left="360" w:firstLine="360"/>
        <w:jc w:val="center"/>
        <w:rPr>
          <w:rFonts w:ascii="Times New Roman" w:hAnsi="Times New Roman" w:cs="Times New Roman"/>
          <w:sz w:val="20"/>
          <w:szCs w:val="20"/>
        </w:rPr>
      </w:pPr>
    </w:p>
    <w:p w14:paraId="02345773" w14:textId="77777777" w:rsidR="0039250F" w:rsidRPr="00E70F1F" w:rsidRDefault="00D96560" w:rsidP="00FB50A0">
      <w:pPr>
        <w:ind w:left="360" w:firstLine="360"/>
        <w:rPr>
          <w:rFonts w:ascii="Times New Roman" w:hAnsi="Times New Roman" w:cs="Times New Roman"/>
          <w:sz w:val="20"/>
          <w:szCs w:val="20"/>
        </w:rPr>
      </w:pPr>
      <w:r w:rsidRPr="00E70F1F">
        <w:rPr>
          <w:rFonts w:ascii="Times New Roman" w:hAnsi="Times New Roman" w:cs="Times New Roman"/>
          <w:sz w:val="20"/>
          <w:szCs w:val="20"/>
        </w:rPr>
        <w:t>Sau  các bước chọn trang báo để lấy dữ liệu và lựa chọn nội dung bên trong các trang .</w:t>
      </w:r>
      <w:r w:rsidR="0039250F" w:rsidRPr="00E70F1F">
        <w:rPr>
          <w:rFonts w:ascii="Times New Roman" w:hAnsi="Times New Roman" w:cs="Times New Roman"/>
          <w:sz w:val="20"/>
          <w:szCs w:val="20"/>
        </w:rPr>
        <w:t>Chúng tôi hiện thực theo các bước sau:</w:t>
      </w:r>
    </w:p>
    <w:p w14:paraId="2D0B7892" w14:textId="77777777" w:rsidR="00D351D9" w:rsidRPr="00E70F1F" w:rsidRDefault="00D351D9" w:rsidP="00D351D9">
      <w:pPr>
        <w:pStyle w:val="ListParagraph"/>
        <w:numPr>
          <w:ilvl w:val="0"/>
          <w:numId w:val="4"/>
        </w:numPr>
        <w:rPr>
          <w:rFonts w:ascii="Times New Roman" w:hAnsi="Times New Roman" w:cs="Times New Roman"/>
          <w:sz w:val="20"/>
          <w:szCs w:val="20"/>
        </w:rPr>
      </w:pPr>
      <w:r w:rsidRPr="00E70F1F">
        <w:rPr>
          <w:rFonts w:ascii="Times New Roman" w:hAnsi="Times New Roman" w:cs="Times New Roman"/>
          <w:sz w:val="20"/>
          <w:szCs w:val="20"/>
        </w:rPr>
        <w:t>Bước 1: Xác định tiêu đề và nội dung nằm trong thẻ nào của danh mục cần lấy.</w:t>
      </w:r>
    </w:p>
    <w:p w14:paraId="2C1D4FCF" w14:textId="0088C50D" w:rsidR="00D351D9" w:rsidRPr="00E70F1F" w:rsidRDefault="00D351D9" w:rsidP="00D351D9">
      <w:pPr>
        <w:ind w:left="720"/>
        <w:rPr>
          <w:rFonts w:ascii="Times New Roman" w:hAnsi="Times New Roman" w:cs="Times New Roman"/>
          <w:sz w:val="20"/>
          <w:szCs w:val="20"/>
        </w:rPr>
      </w:pPr>
      <w:r w:rsidRPr="00E70F1F">
        <w:rPr>
          <w:rFonts w:ascii="Times New Roman" w:hAnsi="Times New Roman" w:cs="Times New Roman"/>
          <w:sz w:val="20"/>
          <w:szCs w:val="20"/>
        </w:rPr>
        <w:t xml:space="preserve">Chúng tôi sử dụng thư viện </w:t>
      </w:r>
      <w:ins w:id="237" w:author="Minh Trịnh" w:date="2017-09-28T14:34:00Z">
        <w:r w:rsidR="00D05977">
          <w:rPr>
            <w:rFonts w:ascii="Times New Roman" w:hAnsi="Times New Roman" w:cs="Times New Roman"/>
            <w:sz w:val="20"/>
            <w:szCs w:val="20"/>
          </w:rPr>
          <w:t>JSOUP</w:t>
        </w:r>
        <w:r w:rsidR="00D05977" w:rsidRPr="00E70F1F" w:rsidDel="00D05977">
          <w:rPr>
            <w:rFonts w:ascii="Times New Roman" w:hAnsi="Times New Roman" w:cs="Times New Roman"/>
            <w:sz w:val="20"/>
            <w:szCs w:val="20"/>
          </w:rPr>
          <w:t xml:space="preserve"> </w:t>
        </w:r>
      </w:ins>
      <w:del w:id="238" w:author="Minh Trịnh" w:date="2017-09-28T14:34:00Z">
        <w:r w:rsidRPr="00E70F1F" w:rsidDel="00D05977">
          <w:rPr>
            <w:rFonts w:ascii="Times New Roman" w:hAnsi="Times New Roman" w:cs="Times New Roman"/>
            <w:sz w:val="20"/>
            <w:szCs w:val="20"/>
          </w:rPr>
          <w:delText xml:space="preserve">jsoup </w:delText>
        </w:r>
      </w:del>
      <w:r w:rsidRPr="00E70F1F">
        <w:rPr>
          <w:rFonts w:ascii="Times New Roman" w:hAnsi="Times New Roman" w:cs="Times New Roman"/>
          <w:sz w:val="20"/>
          <w:szCs w:val="20"/>
        </w:rPr>
        <w:t xml:space="preserve">để kiểm tra xem, ứng với </w:t>
      </w:r>
      <w:ins w:id="239" w:author="Minh Trịnh" w:date="2017-09-28T15:44:00Z">
        <w:r w:rsidR="00D81399">
          <w:rPr>
            <w:rFonts w:ascii="Times New Roman" w:hAnsi="Times New Roman" w:cs="Times New Roman"/>
            <w:sz w:val="20"/>
            <w:szCs w:val="20"/>
          </w:rPr>
          <w:t>danh mục này</w:t>
        </w:r>
      </w:ins>
      <w:del w:id="240" w:author="Minh Trịnh" w:date="2017-09-28T15:44:00Z">
        <w:r w:rsidRPr="00E70F1F" w:rsidDel="00D81399">
          <w:rPr>
            <w:rFonts w:ascii="Times New Roman" w:hAnsi="Times New Roman" w:cs="Times New Roman"/>
            <w:sz w:val="20"/>
            <w:szCs w:val="20"/>
          </w:rPr>
          <w:delText>tiêu đề</w:delText>
        </w:r>
        <w:r w:rsidR="004B1137" w:rsidRPr="00E70F1F" w:rsidDel="00D81399">
          <w:rPr>
            <w:rFonts w:ascii="Times New Roman" w:hAnsi="Times New Roman" w:cs="Times New Roman"/>
            <w:sz w:val="20"/>
            <w:szCs w:val="20"/>
          </w:rPr>
          <w:delText xml:space="preserve"> này</w:delText>
        </w:r>
      </w:del>
      <w:r w:rsidR="004B1137" w:rsidRPr="00E70F1F">
        <w:rPr>
          <w:rFonts w:ascii="Times New Roman" w:hAnsi="Times New Roman" w:cs="Times New Roman"/>
          <w:sz w:val="20"/>
          <w:szCs w:val="20"/>
        </w:rPr>
        <w:t>, thì tiêu đề và nội dung</w:t>
      </w:r>
      <w:r w:rsidRPr="00E70F1F">
        <w:rPr>
          <w:rFonts w:ascii="Times New Roman" w:hAnsi="Times New Roman" w:cs="Times New Roman"/>
          <w:sz w:val="20"/>
          <w:szCs w:val="20"/>
        </w:rPr>
        <w:t xml:space="preserve"> nằm ở thẻ có tên là gì, và tên các thẻ cha của nó</w:t>
      </w:r>
      <w:r w:rsidR="004B1137" w:rsidRPr="00E70F1F">
        <w:rPr>
          <w:rFonts w:ascii="Times New Roman" w:hAnsi="Times New Roman" w:cs="Times New Roman"/>
          <w:sz w:val="20"/>
          <w:szCs w:val="20"/>
        </w:rPr>
        <w:t>.  Từ đó chúng tôi có thể lấy dữ liệu bên trong thẻ.</w:t>
      </w:r>
    </w:p>
    <w:p w14:paraId="7B8B8FB6" w14:textId="77777777" w:rsidR="0039250F" w:rsidRPr="00E70F1F" w:rsidRDefault="0039250F" w:rsidP="0079406C">
      <w:pPr>
        <w:pStyle w:val="ListParagraph"/>
        <w:numPr>
          <w:ilvl w:val="0"/>
          <w:numId w:val="4"/>
        </w:numPr>
        <w:rPr>
          <w:rFonts w:ascii="Times New Roman" w:hAnsi="Times New Roman" w:cs="Times New Roman"/>
          <w:sz w:val="20"/>
          <w:szCs w:val="20"/>
        </w:rPr>
      </w:pPr>
      <w:r w:rsidRPr="00E70F1F">
        <w:rPr>
          <w:rFonts w:ascii="Times New Roman" w:hAnsi="Times New Roman" w:cs="Times New Roman"/>
          <w:sz w:val="20"/>
          <w:szCs w:val="20"/>
        </w:rPr>
        <w:t>Bướ</w:t>
      </w:r>
      <w:r w:rsidR="00D351D9" w:rsidRPr="00E70F1F">
        <w:rPr>
          <w:rFonts w:ascii="Times New Roman" w:hAnsi="Times New Roman" w:cs="Times New Roman"/>
          <w:sz w:val="20"/>
          <w:szCs w:val="20"/>
        </w:rPr>
        <w:t>c 2</w:t>
      </w:r>
      <w:r w:rsidRPr="00E70F1F">
        <w:rPr>
          <w:rFonts w:ascii="Times New Roman" w:hAnsi="Times New Roman" w:cs="Times New Roman"/>
          <w:sz w:val="20"/>
          <w:szCs w:val="20"/>
        </w:rPr>
        <w:t xml:space="preserve">- </w:t>
      </w:r>
      <w:r w:rsidR="00D96560" w:rsidRPr="00E70F1F">
        <w:rPr>
          <w:rFonts w:ascii="Times New Roman" w:hAnsi="Times New Roman" w:cs="Times New Roman"/>
          <w:sz w:val="20"/>
          <w:szCs w:val="20"/>
        </w:rPr>
        <w:t>Tìm số phân trang lớn nhất trong danh mục của trang báo cần lấy.</w:t>
      </w:r>
    </w:p>
    <w:p w14:paraId="34153F51" w14:textId="2DB1D04A" w:rsidR="00D96560" w:rsidRPr="00E70F1F" w:rsidRDefault="00D96560"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 xml:space="preserve">Bước này rất quan trọng, </w:t>
      </w:r>
      <w:r w:rsidR="0079406C" w:rsidRPr="00E70F1F">
        <w:rPr>
          <w:rFonts w:ascii="Times New Roman" w:hAnsi="Times New Roman" w:cs="Times New Roman"/>
          <w:sz w:val="20"/>
          <w:szCs w:val="20"/>
        </w:rPr>
        <w:t>khi có số phân trang lớn nhất chúng tôi sẽ lấy từ phân trang thứ nhất cho đến phân trang cuối cùng để đảm bảo các bài báo đều được lấy về.</w:t>
      </w:r>
      <w:r w:rsidR="004B1137" w:rsidRPr="00E70F1F">
        <w:rPr>
          <w:rFonts w:ascii="Times New Roman" w:hAnsi="Times New Roman" w:cs="Times New Roman"/>
          <w:sz w:val="20"/>
          <w:szCs w:val="20"/>
        </w:rPr>
        <w:t xml:space="preserve"> Do dữ liệu của các mục báo rất nhiề</w:t>
      </w:r>
      <w:r w:rsidR="008D06BF" w:rsidRPr="00E70F1F">
        <w:rPr>
          <w:rFonts w:ascii="Times New Roman" w:hAnsi="Times New Roman" w:cs="Times New Roman"/>
          <w:sz w:val="20"/>
          <w:szCs w:val="20"/>
        </w:rPr>
        <w:t>u, có danh mục của một trang</w:t>
      </w:r>
      <w:r w:rsidR="004B1137" w:rsidRPr="00E70F1F">
        <w:rPr>
          <w:rFonts w:ascii="Times New Roman" w:hAnsi="Times New Roman" w:cs="Times New Roman"/>
          <w:sz w:val="20"/>
          <w:szCs w:val="20"/>
        </w:rPr>
        <w:t xml:space="preserve"> lên đến 200,</w:t>
      </w:r>
      <w:del w:id="241" w:author="Minh Trịnh" w:date="2017-09-29T09:06:00Z">
        <w:r w:rsidR="004B1137" w:rsidRPr="00E70F1F" w:rsidDel="003564C3">
          <w:rPr>
            <w:rFonts w:ascii="Times New Roman" w:hAnsi="Times New Roman" w:cs="Times New Roman"/>
            <w:sz w:val="20"/>
            <w:szCs w:val="20"/>
          </w:rPr>
          <w:delText xml:space="preserve"> </w:delText>
        </w:r>
      </w:del>
      <w:r w:rsidR="004B1137" w:rsidRPr="00E70F1F">
        <w:rPr>
          <w:rFonts w:ascii="Times New Roman" w:hAnsi="Times New Roman" w:cs="Times New Roman"/>
          <w:sz w:val="20"/>
          <w:szCs w:val="20"/>
        </w:rPr>
        <w:t>000 bài báo</w:t>
      </w:r>
      <w:r w:rsidR="008D06BF" w:rsidRPr="00E70F1F">
        <w:rPr>
          <w:rFonts w:ascii="Times New Roman" w:hAnsi="Times New Roman" w:cs="Times New Roman"/>
          <w:sz w:val="20"/>
          <w:szCs w:val="20"/>
        </w:rPr>
        <w:t xml:space="preserve"> nên không phải lúc nào chúng tôi cũng có thời gian để lấy trọn vẹn từ </w:t>
      </w:r>
      <w:ins w:id="242" w:author="Minh Trịnh" w:date="2017-09-28T15:39:00Z">
        <w:r w:rsidR="007119DE">
          <w:rPr>
            <w:rFonts w:ascii="Times New Roman" w:hAnsi="Times New Roman" w:cs="Times New Roman"/>
            <w:sz w:val="20"/>
            <w:szCs w:val="20"/>
          </w:rPr>
          <w:t>phân trang đầu tiên cho đến</w:t>
        </w:r>
      </w:ins>
      <w:del w:id="243" w:author="Minh Trịnh" w:date="2017-09-28T15:39:00Z">
        <w:r w:rsidR="008D06BF" w:rsidRPr="00E70F1F" w:rsidDel="007119DE">
          <w:rPr>
            <w:rFonts w:ascii="Times New Roman" w:hAnsi="Times New Roman" w:cs="Times New Roman"/>
            <w:sz w:val="20"/>
            <w:szCs w:val="20"/>
          </w:rPr>
          <w:delText>lúc đầu</w:delText>
        </w:r>
      </w:del>
      <w:r w:rsidR="008D06BF" w:rsidRPr="00E70F1F">
        <w:rPr>
          <w:rFonts w:ascii="Times New Roman" w:hAnsi="Times New Roman" w:cs="Times New Roman"/>
          <w:sz w:val="20"/>
          <w:szCs w:val="20"/>
        </w:rPr>
        <w:t xml:space="preserve"> </w:t>
      </w:r>
      <w:ins w:id="244" w:author="Minh Trịnh" w:date="2017-09-28T15:39:00Z">
        <w:r w:rsidR="007119DE">
          <w:rPr>
            <w:rFonts w:ascii="Times New Roman" w:hAnsi="Times New Roman" w:cs="Times New Roman"/>
            <w:sz w:val="20"/>
            <w:szCs w:val="20"/>
          </w:rPr>
          <w:t>phân trang cuối cùng</w:t>
        </w:r>
      </w:ins>
      <w:del w:id="245" w:author="Minh Trịnh" w:date="2017-09-28T15:39:00Z">
        <w:r w:rsidR="008D06BF" w:rsidRPr="00E70F1F" w:rsidDel="007119DE">
          <w:rPr>
            <w:rFonts w:ascii="Times New Roman" w:hAnsi="Times New Roman" w:cs="Times New Roman"/>
            <w:sz w:val="20"/>
            <w:szCs w:val="20"/>
          </w:rPr>
          <w:delText>đến lúc kết thúc</w:delText>
        </w:r>
      </w:del>
      <w:r w:rsidR="008D06BF" w:rsidRPr="00E70F1F">
        <w:rPr>
          <w:rFonts w:ascii="Times New Roman" w:hAnsi="Times New Roman" w:cs="Times New Roman"/>
          <w:sz w:val="20"/>
          <w:szCs w:val="20"/>
        </w:rPr>
        <w:t xml:space="preserve"> (thời gian lấy dữ liệu của một trang có thể lên đến vài ngày), </w:t>
      </w:r>
      <w:r w:rsidR="008D06BF" w:rsidRPr="00E70F1F">
        <w:rPr>
          <w:rFonts w:ascii="Times New Roman" w:hAnsi="Times New Roman" w:cs="Times New Roman"/>
          <w:sz w:val="20"/>
          <w:szCs w:val="20"/>
        </w:rPr>
        <w:lastRenderedPageBreak/>
        <w:t>cũng như phòng ngừa rủi ro trong lúc đang lấy dữ liệu gặp các hiện tượng bị ngắt kết nối nên chúng tôi sẽ lưu lại trang đang lấy hiện tại trên tổng số trang để biết chúng tôi đã lấy được bao nhiêu phần trăm dữ liệu.</w:t>
      </w:r>
    </w:p>
    <w:p w14:paraId="2E2AC631" w14:textId="77777777" w:rsidR="00684834" w:rsidRPr="00E70F1F" w:rsidDel="00D81399" w:rsidRDefault="00684834" w:rsidP="0079406C">
      <w:pPr>
        <w:ind w:left="360" w:firstLine="360"/>
        <w:rPr>
          <w:del w:id="246" w:author="Minh Trịnh" w:date="2017-09-28T15:45:00Z"/>
          <w:rFonts w:ascii="Times New Roman" w:hAnsi="Times New Roman" w:cs="Times New Roman"/>
          <w:sz w:val="20"/>
          <w:szCs w:val="20"/>
        </w:rPr>
      </w:pPr>
      <w:r w:rsidRPr="00E70F1F">
        <w:rPr>
          <w:rFonts w:ascii="Times New Roman" w:hAnsi="Times New Roman" w:cs="Times New Roman"/>
          <w:sz w:val="20"/>
          <w:szCs w:val="20"/>
        </w:rPr>
        <w:t>Chúng tôi hiện thực cách lấy số phân trang lớn nhất theo đoạn mã giả dưới đây:</w:t>
      </w:r>
    </w:p>
    <w:p w14:paraId="3A020F62" w14:textId="77777777" w:rsidR="00266684" w:rsidRPr="00E70F1F" w:rsidDel="00D81399" w:rsidRDefault="00266684" w:rsidP="003E65C1">
      <w:pPr>
        <w:rPr>
          <w:del w:id="247" w:author="Minh Trịnh" w:date="2017-09-28T15:45:00Z"/>
          <w:rFonts w:ascii="Times New Roman" w:hAnsi="Times New Roman" w:cs="Times New Roman"/>
          <w:sz w:val="20"/>
          <w:szCs w:val="20"/>
        </w:rPr>
      </w:pPr>
    </w:p>
    <w:p w14:paraId="7C14E44F" w14:textId="77777777" w:rsidR="003E65C1" w:rsidRPr="00E70F1F" w:rsidDel="00D81399" w:rsidRDefault="003E65C1" w:rsidP="003E65C1">
      <w:pPr>
        <w:rPr>
          <w:del w:id="248" w:author="Minh Trịnh" w:date="2017-09-28T15:45:00Z"/>
          <w:rFonts w:ascii="Times New Roman" w:hAnsi="Times New Roman" w:cs="Times New Roman"/>
          <w:sz w:val="20"/>
          <w:szCs w:val="20"/>
        </w:rPr>
      </w:pPr>
    </w:p>
    <w:p w14:paraId="4887B65E" w14:textId="77777777" w:rsidR="003E65C1" w:rsidRPr="00E70F1F" w:rsidRDefault="003E65C1">
      <w:pPr>
        <w:ind w:left="360" w:firstLine="360"/>
        <w:rPr>
          <w:rFonts w:ascii="Times New Roman" w:hAnsi="Times New Roman" w:cs="Times New Roman"/>
          <w:sz w:val="20"/>
          <w:szCs w:val="20"/>
        </w:rPr>
        <w:pPrChange w:id="249" w:author="Minh Trịnh" w:date="2017-09-28T15:45:00Z">
          <w:pPr/>
        </w:pPrChange>
      </w:pPr>
    </w:p>
    <w:p w14:paraId="196BFDCE" w14:textId="77777777" w:rsidR="003E65C1" w:rsidRPr="00E70F1F" w:rsidRDefault="003E65C1" w:rsidP="003E65C1">
      <w:pPr>
        <w:rPr>
          <w:rFonts w:ascii="Times New Roman" w:hAnsi="Times New Roman" w:cs="Times New Roman"/>
          <w:sz w:val="20"/>
          <w:szCs w:val="20"/>
        </w:rPr>
      </w:pPr>
    </w:p>
    <w:p w14:paraId="5EF49084" w14:textId="77777777" w:rsidR="00684834" w:rsidRPr="00E70F1F" w:rsidRDefault="00684834" w:rsidP="0079406C">
      <w:pPr>
        <w:ind w:left="360" w:firstLine="360"/>
        <w:rPr>
          <w:rFonts w:ascii="Times New Roman" w:hAnsi="Times New Roman" w:cs="Times New Roman"/>
          <w:b/>
          <w:sz w:val="20"/>
          <w:szCs w:val="20"/>
        </w:rPr>
      </w:pPr>
      <w:r w:rsidRPr="00E70F1F">
        <w:rPr>
          <w:rFonts w:ascii="Times New Roman" w:hAnsi="Times New Roman" w:cs="Times New Roman"/>
          <w:b/>
          <w:sz w:val="20"/>
          <w:szCs w:val="20"/>
        </w:rPr>
        <w:t>Algorithm:getMaxPageNumber(</w:t>
      </w:r>
      <w:r w:rsidR="003A16BD" w:rsidRPr="00E70F1F">
        <w:rPr>
          <w:rFonts w:ascii="Times New Roman" w:hAnsi="Times New Roman" w:cs="Times New Roman"/>
          <w:b/>
          <w:sz w:val="20"/>
          <w:szCs w:val="20"/>
        </w:rPr>
        <w:t>String pageName</w:t>
      </w:r>
      <w:r w:rsidRPr="00E70F1F">
        <w:rPr>
          <w:rFonts w:ascii="Times New Roman" w:hAnsi="Times New Roman" w:cs="Times New Roman"/>
          <w:b/>
          <w:sz w:val="20"/>
          <w:szCs w:val="20"/>
        </w:rPr>
        <w:t>)</w:t>
      </w:r>
    </w:p>
    <w:p w14:paraId="6758F922" w14:textId="77777777" w:rsidR="001F091D" w:rsidRPr="00E70F1F" w:rsidRDefault="001F091D"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 pageName là đường dẫn mà chúng tôi muốn lấy.</w:t>
      </w:r>
    </w:p>
    <w:p w14:paraId="5B5A7DBE" w14:textId="77777777" w:rsidR="001F091D" w:rsidRPr="00E70F1F" w:rsidRDefault="001F091D"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 result và factor là những con số ngẫu nhiên để bắt đầu.</w:t>
      </w:r>
    </w:p>
    <w:p w14:paraId="3996CD8C" w14:textId="77777777" w:rsidR="001F091D" w:rsidRPr="00E70F1F" w:rsidRDefault="001F091D" w:rsidP="001F091D">
      <w:pPr>
        <w:ind w:left="720"/>
        <w:rPr>
          <w:rFonts w:ascii="Times New Roman" w:hAnsi="Times New Roman" w:cs="Times New Roman"/>
          <w:sz w:val="20"/>
          <w:szCs w:val="20"/>
        </w:rPr>
      </w:pPr>
      <w:r w:rsidRPr="00E70F1F">
        <w:rPr>
          <w:rFonts w:ascii="Times New Roman" w:hAnsi="Times New Roman" w:cs="Times New Roman"/>
          <w:sz w:val="20"/>
          <w:szCs w:val="20"/>
        </w:rPr>
        <w:t>*/checkValidLink(result) là hàm kiểm tra với số phân trang đó có tồn tại đường dẫn hay không</w:t>
      </w:r>
    </w:p>
    <w:p w14:paraId="6958406F" w14:textId="77777777" w:rsidR="00B166DA" w:rsidRPr="00E70F1F" w:rsidRDefault="00B166DA"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 xml:space="preserve">1: </w:t>
      </w:r>
      <w:r w:rsidRPr="00E70F1F">
        <w:rPr>
          <w:rFonts w:ascii="Times New Roman" w:hAnsi="Times New Roman" w:cs="Times New Roman"/>
          <w:sz w:val="20"/>
          <w:szCs w:val="20"/>
        </w:rPr>
        <w:tab/>
      </w:r>
      <w:r w:rsidR="003A16BD" w:rsidRPr="00E70F1F">
        <w:rPr>
          <w:rFonts w:ascii="Times New Roman" w:hAnsi="Times New Roman" w:cs="Times New Roman"/>
          <w:sz w:val="20"/>
          <w:szCs w:val="20"/>
        </w:rPr>
        <w:t>Integer</w:t>
      </w:r>
      <w:r w:rsidR="00E531F3" w:rsidRPr="00E70F1F">
        <w:rPr>
          <w:rFonts w:ascii="Times New Roman" w:hAnsi="Times New Roman" w:cs="Times New Roman"/>
          <w:sz w:val="20"/>
          <w:szCs w:val="20"/>
        </w:rPr>
        <w:t xml:space="preserve"> result = 1000, factor = 1000;</w:t>
      </w:r>
    </w:p>
    <w:p w14:paraId="79ACD496" w14:textId="77777777" w:rsidR="00E531F3" w:rsidRPr="00E70F1F" w:rsidRDefault="00E531F3"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2:</w:t>
      </w:r>
      <w:r w:rsidRPr="00E70F1F">
        <w:rPr>
          <w:rFonts w:ascii="Times New Roman" w:hAnsi="Times New Roman" w:cs="Times New Roman"/>
          <w:sz w:val="20"/>
          <w:szCs w:val="20"/>
        </w:rPr>
        <w:tab/>
        <w:t>Boolean pre</w:t>
      </w:r>
      <w:r w:rsidR="00A25FEB" w:rsidRPr="00E70F1F">
        <w:rPr>
          <w:rFonts w:ascii="Times New Roman" w:hAnsi="Times New Roman" w:cs="Times New Roman"/>
          <w:sz w:val="20"/>
          <w:szCs w:val="20"/>
        </w:rPr>
        <w:t>vious</w:t>
      </w:r>
      <w:r w:rsidRPr="00E70F1F">
        <w:rPr>
          <w:rFonts w:ascii="Times New Roman" w:hAnsi="Times New Roman" w:cs="Times New Roman"/>
          <w:sz w:val="20"/>
          <w:szCs w:val="20"/>
        </w:rPr>
        <w:t xml:space="preserve"> = true, reachInvalidLink = false;</w:t>
      </w:r>
    </w:p>
    <w:p w14:paraId="76647EC4" w14:textId="77777777" w:rsidR="001F091D" w:rsidRPr="00E70F1F" w:rsidRDefault="001F091D" w:rsidP="00B166DA">
      <w:pPr>
        <w:ind w:left="360" w:firstLine="360"/>
        <w:rPr>
          <w:rFonts w:ascii="Times New Roman" w:hAnsi="Times New Roman" w:cs="Times New Roman"/>
          <w:b/>
          <w:sz w:val="20"/>
          <w:szCs w:val="20"/>
        </w:rPr>
      </w:pPr>
      <w:r w:rsidRPr="00E70F1F">
        <w:rPr>
          <w:rFonts w:ascii="Times New Roman" w:hAnsi="Times New Roman" w:cs="Times New Roman"/>
          <w:sz w:val="20"/>
          <w:szCs w:val="20"/>
        </w:rPr>
        <w:t>3:</w:t>
      </w:r>
      <w:r w:rsidRPr="00E70F1F">
        <w:rPr>
          <w:rFonts w:ascii="Times New Roman" w:hAnsi="Times New Roman" w:cs="Times New Roman"/>
          <w:sz w:val="20"/>
          <w:szCs w:val="20"/>
        </w:rPr>
        <w:tab/>
      </w:r>
      <w:r w:rsidRPr="00E70F1F">
        <w:rPr>
          <w:rFonts w:ascii="Times New Roman" w:hAnsi="Times New Roman" w:cs="Times New Roman"/>
          <w:b/>
          <w:sz w:val="20"/>
          <w:szCs w:val="20"/>
        </w:rPr>
        <w:t>while(true)</w:t>
      </w:r>
    </w:p>
    <w:p w14:paraId="08602436" w14:textId="77777777" w:rsidR="001F091D" w:rsidRPr="00E70F1F" w:rsidRDefault="001F091D"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if(checkValidLink(result))</w:t>
      </w:r>
    </w:p>
    <w:p w14:paraId="6B59DA98" w14:textId="77777777" w:rsidR="001F091D" w:rsidRPr="00E70F1F" w:rsidRDefault="001F091D"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if(reachInvalidLink</w:t>
      </w:r>
      <w:r w:rsidR="008B327D" w:rsidRPr="00E70F1F">
        <w:rPr>
          <w:rFonts w:ascii="Times New Roman" w:hAnsi="Times New Roman" w:cs="Times New Roman"/>
          <w:b/>
          <w:sz w:val="20"/>
          <w:szCs w:val="20"/>
        </w:rPr>
        <w:t xml:space="preserve"> = true</w:t>
      </w:r>
      <w:r w:rsidRPr="00E70F1F">
        <w:rPr>
          <w:rFonts w:ascii="Times New Roman" w:hAnsi="Times New Roman" w:cs="Times New Roman"/>
          <w:b/>
          <w:sz w:val="20"/>
          <w:szCs w:val="20"/>
        </w:rPr>
        <w:t>)</w:t>
      </w:r>
    </w:p>
    <w:p w14:paraId="7123F526" w14:textId="77777777" w:rsidR="001F091D" w:rsidRPr="00E70F1F" w:rsidRDefault="008B327D"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6:</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factor = factor /2;</w:t>
      </w:r>
    </w:p>
    <w:p w14:paraId="0B809D6E" w14:textId="77777777" w:rsidR="008B327D" w:rsidRPr="00E70F1F" w:rsidRDefault="008B327D"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7:</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p>
    <w:p w14:paraId="60244AB8" w14:textId="77777777" w:rsidR="008B327D" w:rsidRPr="00E70F1F" w:rsidRDefault="008B327D"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8:</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6B5352CD" w14:textId="77777777" w:rsidR="008B327D" w:rsidRPr="00E70F1F" w:rsidRDefault="008B327D" w:rsidP="00A640DE">
      <w:pPr>
        <w:ind w:left="360" w:firstLine="360"/>
        <w:rPr>
          <w:rFonts w:ascii="Times New Roman" w:hAnsi="Times New Roman" w:cs="Times New Roman"/>
          <w:sz w:val="20"/>
          <w:szCs w:val="20"/>
        </w:rPr>
      </w:pPr>
      <w:r w:rsidRPr="00E70F1F">
        <w:rPr>
          <w:rFonts w:ascii="Times New Roman" w:hAnsi="Times New Roman" w:cs="Times New Roman"/>
          <w:sz w:val="20"/>
          <w:szCs w:val="20"/>
        </w:rPr>
        <w:t>9:</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result = result + factor</w:t>
      </w:r>
      <w:r w:rsidR="00A640DE" w:rsidRPr="00E70F1F">
        <w:rPr>
          <w:rFonts w:ascii="Times New Roman" w:hAnsi="Times New Roman" w:cs="Times New Roman"/>
          <w:sz w:val="20"/>
          <w:szCs w:val="20"/>
        </w:rPr>
        <w:t>;</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769C7A21" w14:textId="77777777" w:rsidR="008B327D" w:rsidRPr="00E70F1F" w:rsidRDefault="00A640DE" w:rsidP="00B166DA">
      <w:pPr>
        <w:ind w:left="360" w:firstLine="360"/>
        <w:rPr>
          <w:rFonts w:ascii="Times New Roman" w:hAnsi="Times New Roman" w:cs="Times New Roman"/>
          <w:sz w:val="20"/>
          <w:szCs w:val="20"/>
        </w:rPr>
      </w:pPr>
      <w:r w:rsidRPr="00E70F1F">
        <w:rPr>
          <w:rFonts w:ascii="Times New Roman" w:hAnsi="Times New Roman" w:cs="Times New Roman"/>
          <w:sz w:val="20"/>
          <w:szCs w:val="20"/>
        </w:rPr>
        <w:t>10</w:t>
      </w:r>
      <w:r w:rsidR="008B327D" w:rsidRPr="00E70F1F">
        <w:rPr>
          <w:rFonts w:ascii="Times New Roman" w:hAnsi="Times New Roman" w:cs="Times New Roman"/>
          <w:sz w:val="20"/>
          <w:szCs w:val="20"/>
        </w:rPr>
        <w:t>:</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B327D" w:rsidRPr="00E70F1F">
        <w:rPr>
          <w:rFonts w:ascii="Times New Roman" w:hAnsi="Times New Roman" w:cs="Times New Roman"/>
          <w:sz w:val="20"/>
          <w:szCs w:val="20"/>
        </w:rPr>
        <w:t>= true;</w:t>
      </w:r>
    </w:p>
    <w:p w14:paraId="6C064756" w14:textId="77777777" w:rsidR="00292B1F" w:rsidRPr="00E70F1F" w:rsidRDefault="00A640DE"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11:</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8B327D" w:rsidRPr="00E70F1F">
        <w:rPr>
          <w:rFonts w:ascii="Times New Roman" w:hAnsi="Times New Roman" w:cs="Times New Roman"/>
          <w:b/>
          <w:sz w:val="20"/>
          <w:szCs w:val="20"/>
        </w:rPr>
        <w:t>else</w:t>
      </w:r>
    </w:p>
    <w:p w14:paraId="47EB981E" w14:textId="77777777" w:rsidR="008B327D" w:rsidRPr="00E70F1F" w:rsidRDefault="00A640DE"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12</w:t>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r>
      <w:r w:rsidR="008B327D" w:rsidRPr="00E70F1F">
        <w:rPr>
          <w:rFonts w:ascii="Times New Roman" w:hAnsi="Times New Roman" w:cs="Times New Roman"/>
          <w:sz w:val="20"/>
          <w:szCs w:val="20"/>
        </w:rPr>
        <w:tab/>
        <w:t>factor = factor/2;</w:t>
      </w:r>
    </w:p>
    <w:p w14:paraId="343783B3" w14:textId="77777777" w:rsidR="008C3B4A" w:rsidRPr="00E70F1F" w:rsidRDefault="00A640DE" w:rsidP="008C3B4A">
      <w:pPr>
        <w:ind w:left="360" w:firstLine="360"/>
        <w:rPr>
          <w:rFonts w:ascii="Times New Roman" w:hAnsi="Times New Roman" w:cs="Times New Roman"/>
          <w:sz w:val="20"/>
          <w:szCs w:val="20"/>
        </w:rPr>
      </w:pPr>
      <w:r w:rsidRPr="00E70F1F">
        <w:rPr>
          <w:rFonts w:ascii="Times New Roman" w:hAnsi="Times New Roman" w:cs="Times New Roman"/>
          <w:sz w:val="20"/>
          <w:szCs w:val="20"/>
        </w:rPr>
        <w:t>13</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t>result = result - factor;</w:t>
      </w:r>
    </w:p>
    <w:p w14:paraId="50C44AD6" w14:textId="77777777" w:rsidR="008C3B4A" w:rsidRPr="00E70F1F" w:rsidRDefault="00A640DE"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14</w:t>
      </w:r>
      <w:r w:rsidR="008C3B4A" w:rsidRPr="00E70F1F">
        <w:rPr>
          <w:rFonts w:ascii="Times New Roman" w:hAnsi="Times New Roman" w:cs="Times New Roman"/>
          <w:sz w:val="20"/>
          <w:szCs w:val="20"/>
        </w:rPr>
        <w:t>:</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00A25FEB" w:rsidRPr="00E70F1F">
        <w:rPr>
          <w:rFonts w:ascii="Times New Roman" w:hAnsi="Times New Roman" w:cs="Times New Roman"/>
          <w:sz w:val="20"/>
          <w:szCs w:val="20"/>
        </w:rPr>
        <w:t xml:space="preserve">previous </w:t>
      </w:r>
      <w:r w:rsidR="008C3B4A" w:rsidRPr="00E70F1F">
        <w:rPr>
          <w:rFonts w:ascii="Times New Roman" w:hAnsi="Times New Roman" w:cs="Times New Roman"/>
          <w:sz w:val="20"/>
          <w:szCs w:val="20"/>
        </w:rPr>
        <w:t xml:space="preserve">= true;  reachInvalidLink = true; </w:t>
      </w:r>
    </w:p>
    <w:p w14:paraId="1577C14C" w14:textId="77777777" w:rsidR="008C3B4A" w:rsidRPr="00E70F1F" w:rsidRDefault="00A640DE" w:rsidP="00A640DE">
      <w:pPr>
        <w:ind w:left="360" w:firstLine="360"/>
        <w:rPr>
          <w:rFonts w:ascii="Times New Roman" w:hAnsi="Times New Roman" w:cs="Times New Roman"/>
          <w:sz w:val="20"/>
          <w:szCs w:val="20"/>
        </w:rPr>
      </w:pPr>
      <w:r w:rsidRPr="00E70F1F">
        <w:rPr>
          <w:rFonts w:ascii="Times New Roman" w:hAnsi="Times New Roman" w:cs="Times New Roman"/>
          <w:sz w:val="20"/>
          <w:szCs w:val="20"/>
        </w:rPr>
        <w:t>15: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if(factor &lt;= 5)</w:t>
      </w:r>
    </w:p>
    <w:p w14:paraId="2E3F3403" w14:textId="77777777" w:rsidR="008C3B4A" w:rsidRPr="00E70F1F" w:rsidRDefault="00A640DE"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16:</w:t>
      </w:r>
      <w:r w:rsidR="008C3B4A" w:rsidRPr="00E70F1F">
        <w:rPr>
          <w:rFonts w:ascii="Times New Roman" w:hAnsi="Times New Roman" w:cs="Times New Roman"/>
          <w:sz w:val="20"/>
          <w:szCs w:val="20"/>
        </w:rPr>
        <w:tab/>
      </w:r>
      <w:r w:rsidR="008C3B4A" w:rsidRPr="00E70F1F">
        <w:rPr>
          <w:rFonts w:ascii="Times New Roman" w:hAnsi="Times New Roman" w:cs="Times New Roman"/>
          <w:sz w:val="20"/>
          <w:szCs w:val="20"/>
        </w:rPr>
        <w:tab/>
      </w:r>
      <w:r w:rsidRPr="00E70F1F">
        <w:rPr>
          <w:rFonts w:ascii="Times New Roman" w:hAnsi="Times New Roman" w:cs="Times New Roman"/>
          <w:sz w:val="20"/>
          <w:szCs w:val="20"/>
        </w:rPr>
        <w:tab/>
      </w:r>
      <w:r w:rsidR="008C3B4A" w:rsidRPr="00E70F1F">
        <w:rPr>
          <w:rFonts w:ascii="Times New Roman" w:hAnsi="Times New Roman" w:cs="Times New Roman"/>
          <w:sz w:val="20"/>
          <w:szCs w:val="20"/>
        </w:rPr>
        <w:t>break;</w:t>
      </w:r>
    </w:p>
    <w:p w14:paraId="49BB21CB" w14:textId="77777777" w:rsidR="008C3B4A" w:rsidRPr="00E70F1F" w:rsidRDefault="00A640DE"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t>17:</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8C3B4A" w:rsidRPr="00E70F1F">
        <w:rPr>
          <w:rFonts w:ascii="Times New Roman" w:hAnsi="Times New Roman" w:cs="Times New Roman"/>
          <w:b/>
          <w:sz w:val="20"/>
          <w:szCs w:val="20"/>
        </w:rPr>
        <w:t>if(factor &gt;=5000 || factor &lt;=0)</w:t>
      </w:r>
    </w:p>
    <w:p w14:paraId="2B0C4642" w14:textId="77777777" w:rsidR="008C3B4A" w:rsidRPr="00E70F1F" w:rsidRDefault="008C3B4A"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20:</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-1;</w:t>
      </w:r>
    </w:p>
    <w:p w14:paraId="10F01FD5" w14:textId="77777777" w:rsidR="00A640DE" w:rsidRPr="00E70F1F" w:rsidDel="00605D6F" w:rsidRDefault="00A640DE" w:rsidP="00A640DE">
      <w:pPr>
        <w:ind w:left="360" w:firstLine="360"/>
        <w:rPr>
          <w:del w:id="250" w:author="Minh Trịnh" w:date="2017-09-27T13:13:00Z"/>
          <w:rFonts w:ascii="Times New Roman" w:hAnsi="Times New Roman" w:cs="Times New Roman"/>
          <w:b/>
          <w:sz w:val="20"/>
          <w:szCs w:val="20"/>
        </w:rPr>
      </w:pPr>
      <w:r w:rsidRPr="00E70F1F">
        <w:rPr>
          <w:rFonts w:ascii="Times New Roman" w:hAnsi="Times New Roman" w:cs="Times New Roman"/>
          <w:sz w:val="20"/>
          <w:szCs w:val="20"/>
        </w:rPr>
        <w:t>21:</w:t>
      </w:r>
      <w:r w:rsidRPr="00E70F1F">
        <w:rPr>
          <w:rFonts w:ascii="Times New Roman" w:hAnsi="Times New Roman" w:cs="Times New Roman"/>
          <w:sz w:val="20"/>
          <w:szCs w:val="20"/>
        </w:rPr>
        <w:tab/>
      </w:r>
      <w:r w:rsidR="00080FD4" w:rsidRPr="00E70F1F">
        <w:rPr>
          <w:rFonts w:ascii="Times New Roman" w:hAnsi="Times New Roman" w:cs="Times New Roman"/>
          <w:b/>
          <w:sz w:val="20"/>
          <w:szCs w:val="20"/>
        </w:rPr>
        <w:t>end while</w:t>
      </w:r>
    </w:p>
    <w:p w14:paraId="6701D74A" w14:textId="77777777" w:rsidR="00CC5544" w:rsidRPr="00E70F1F" w:rsidDel="00605D6F" w:rsidRDefault="00CC5544" w:rsidP="00A640DE">
      <w:pPr>
        <w:ind w:left="360" w:firstLine="360"/>
        <w:rPr>
          <w:del w:id="251" w:author="Minh Trịnh" w:date="2017-09-27T13:13:00Z"/>
          <w:rFonts w:ascii="Times New Roman" w:hAnsi="Times New Roman" w:cs="Times New Roman"/>
          <w:b/>
          <w:sz w:val="20"/>
          <w:szCs w:val="20"/>
        </w:rPr>
      </w:pPr>
    </w:p>
    <w:p w14:paraId="4CAD1277" w14:textId="77777777" w:rsidR="00CC5544" w:rsidRPr="00E70F1F" w:rsidDel="00605D6F" w:rsidRDefault="00CC5544" w:rsidP="00A640DE">
      <w:pPr>
        <w:ind w:left="360" w:firstLine="360"/>
        <w:rPr>
          <w:del w:id="252" w:author="Minh Trịnh" w:date="2017-09-27T13:13:00Z"/>
          <w:rFonts w:ascii="Times New Roman" w:hAnsi="Times New Roman" w:cs="Times New Roman"/>
          <w:b/>
          <w:sz w:val="20"/>
          <w:szCs w:val="20"/>
        </w:rPr>
      </w:pPr>
    </w:p>
    <w:p w14:paraId="26AA3E3E" w14:textId="77777777" w:rsidR="00CC5544" w:rsidRPr="00E70F1F" w:rsidRDefault="00CC5544">
      <w:pPr>
        <w:ind w:left="360" w:firstLine="360"/>
        <w:rPr>
          <w:rFonts w:ascii="Times New Roman" w:hAnsi="Times New Roman" w:cs="Times New Roman"/>
          <w:b/>
          <w:sz w:val="20"/>
          <w:szCs w:val="20"/>
        </w:rPr>
      </w:pPr>
    </w:p>
    <w:p w14:paraId="6C229049" w14:textId="77777777" w:rsidR="00CC5544" w:rsidRPr="00E70F1F" w:rsidRDefault="00A640DE" w:rsidP="00CC5544">
      <w:pPr>
        <w:ind w:left="360" w:firstLine="360"/>
        <w:rPr>
          <w:rFonts w:ascii="Times New Roman" w:hAnsi="Times New Roman" w:cs="Times New Roman"/>
          <w:sz w:val="20"/>
          <w:szCs w:val="20"/>
        </w:rPr>
      </w:pPr>
      <w:r w:rsidRPr="00E70F1F">
        <w:rPr>
          <w:rFonts w:ascii="Times New Roman" w:hAnsi="Times New Roman" w:cs="Times New Roman"/>
          <w:sz w:val="20"/>
          <w:szCs w:val="20"/>
        </w:rPr>
        <w:t>23:</w:t>
      </w:r>
      <w:r w:rsidRPr="00E70F1F">
        <w:rPr>
          <w:rFonts w:ascii="Times New Roman" w:hAnsi="Times New Roman" w:cs="Times New Roman"/>
          <w:sz w:val="20"/>
          <w:szCs w:val="20"/>
        </w:rPr>
        <w:tab/>
      </w:r>
      <w:r w:rsidRPr="00E70F1F">
        <w:rPr>
          <w:rFonts w:ascii="Times New Roman" w:hAnsi="Times New Roman" w:cs="Times New Roman"/>
          <w:b/>
          <w:sz w:val="20"/>
          <w:szCs w:val="20"/>
        </w:rPr>
        <w:t>if(pre = true)</w:t>
      </w:r>
      <w:r w:rsidRPr="00E70F1F">
        <w:rPr>
          <w:rFonts w:ascii="Times New Roman" w:hAnsi="Times New Roman" w:cs="Times New Roman"/>
          <w:sz w:val="20"/>
          <w:szCs w:val="20"/>
        </w:rPr>
        <w:t>{</w:t>
      </w:r>
    </w:p>
    <w:p w14:paraId="05063077" w14:textId="77777777" w:rsidR="00CC5544" w:rsidRPr="00E70F1F" w:rsidRDefault="00CC5544" w:rsidP="00CC5544">
      <w:pPr>
        <w:ind w:left="1080" w:firstLine="360"/>
        <w:rPr>
          <w:rFonts w:ascii="Times New Roman" w:hAnsi="Times New Roman" w:cs="Times New Roman"/>
          <w:sz w:val="20"/>
          <w:szCs w:val="20"/>
        </w:rPr>
      </w:pPr>
      <w:r w:rsidRPr="00E70F1F">
        <w:rPr>
          <w:rFonts w:ascii="Times New Roman" w:hAnsi="Times New Roman" w:cs="Times New Roman"/>
          <w:sz w:val="20"/>
          <w:szCs w:val="20"/>
        </w:rPr>
        <w:t>*/Nếu chạy 10000 lần không có kết quả thì ngừng</w:t>
      </w:r>
    </w:p>
    <w:p w14:paraId="597E0717" w14:textId="77777777" w:rsidR="00A640DE" w:rsidRPr="00E70F1F" w:rsidRDefault="00A640DE"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for( i = result; i&lt;10000; i++){</w:t>
      </w:r>
    </w:p>
    <w:p w14:paraId="52E2F098" w14:textId="77777777" w:rsidR="00080FD4" w:rsidRPr="00E70F1F" w:rsidRDefault="00A640DE"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00080FD4" w:rsidRPr="00E70F1F">
        <w:rPr>
          <w:rFonts w:ascii="Times New Roman" w:hAnsi="Times New Roman" w:cs="Times New Roman"/>
          <w:b/>
          <w:sz w:val="20"/>
          <w:szCs w:val="20"/>
        </w:rPr>
        <w:t>if(checkValidLink(i))</w:t>
      </w:r>
    </w:p>
    <w:p w14:paraId="6734DEFE" w14:textId="77777777" w:rsidR="00DB7B6A" w:rsidRPr="00E70F1F" w:rsidRDefault="00080FD4"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725BA610" w14:textId="77777777" w:rsidR="00DB7B6A" w:rsidRPr="00E70F1F" w:rsidRDefault="00DB7B6A"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lastRenderedPageBreak/>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p>
    <w:p w14:paraId="40FEB451" w14:textId="77777777" w:rsidR="00DB7B6A" w:rsidRPr="00E70F1F" w:rsidRDefault="00DB7B6A"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r>
      <w:r w:rsidRPr="00E70F1F">
        <w:rPr>
          <w:rFonts w:ascii="Times New Roman" w:hAnsi="Times New Roman" w:cs="Times New Roman"/>
          <w:b/>
          <w:sz w:val="20"/>
          <w:szCs w:val="20"/>
        </w:rPr>
        <w:t>else</w:t>
      </w:r>
    </w:p>
    <w:p w14:paraId="06584EB0" w14:textId="77777777" w:rsidR="00A640DE" w:rsidRPr="00E70F1F" w:rsidRDefault="00DB7B6A" w:rsidP="0079406C">
      <w:pPr>
        <w:ind w:left="360" w:firstLine="360"/>
        <w:rPr>
          <w:rFonts w:ascii="Times New Roman" w:hAnsi="Times New Roman" w:cs="Times New Roman"/>
          <w:b/>
          <w:sz w:val="20"/>
          <w:szCs w:val="20"/>
        </w:rPr>
      </w:pPr>
      <w:r w:rsidRPr="00E70F1F">
        <w:rPr>
          <w:rFonts w:ascii="Times New Roman" w:hAnsi="Times New Roman" w:cs="Times New Roman"/>
          <w:sz w:val="20"/>
          <w:szCs w:val="20"/>
        </w:rPr>
        <w:t>27:</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for(i = result; i&gt;=1; i--)</w:t>
      </w:r>
    </w:p>
    <w:p w14:paraId="04CF5F74" w14:textId="77777777" w:rsidR="00B10797" w:rsidRPr="00E70F1F" w:rsidRDefault="00B10797" w:rsidP="00B10797">
      <w:pPr>
        <w:ind w:left="360" w:firstLine="360"/>
        <w:rPr>
          <w:rFonts w:ascii="Times New Roman" w:hAnsi="Times New Roman" w:cs="Times New Roman"/>
          <w:b/>
          <w:sz w:val="20"/>
          <w:szCs w:val="20"/>
        </w:rPr>
      </w:pPr>
      <w:r w:rsidRPr="00E70F1F">
        <w:rPr>
          <w:rFonts w:ascii="Times New Roman" w:hAnsi="Times New Roman" w:cs="Times New Roman"/>
          <w:sz w:val="20"/>
          <w:szCs w:val="20"/>
        </w:rPr>
        <w:t>28</w:t>
      </w:r>
      <w:r w:rsidRPr="00E70F1F">
        <w:rPr>
          <w:rFonts w:ascii="Times New Roman" w:hAnsi="Times New Roman" w:cs="Times New Roman"/>
          <w:b/>
          <w:sz w:val="20"/>
          <w:szCs w:val="20"/>
        </w:rPr>
        <w:tab/>
      </w:r>
      <w:r w:rsidRPr="00E70F1F">
        <w:rPr>
          <w:rFonts w:ascii="Times New Roman" w:hAnsi="Times New Roman" w:cs="Times New Roman"/>
          <w:b/>
          <w:sz w:val="20"/>
          <w:szCs w:val="20"/>
        </w:rPr>
        <w:tab/>
      </w:r>
      <w:r w:rsidRPr="00E70F1F">
        <w:rPr>
          <w:rFonts w:ascii="Times New Roman" w:hAnsi="Times New Roman" w:cs="Times New Roman"/>
          <w:b/>
          <w:sz w:val="20"/>
          <w:szCs w:val="20"/>
        </w:rPr>
        <w:tab/>
        <w:t>if(checkValidLink(i))</w:t>
      </w:r>
    </w:p>
    <w:p w14:paraId="228D8A62" w14:textId="77777777" w:rsidR="00B10797" w:rsidRPr="00E70F1F" w:rsidRDefault="00B10797" w:rsidP="00B10797">
      <w:pPr>
        <w:ind w:left="360" w:firstLine="360"/>
        <w:rPr>
          <w:rFonts w:ascii="Times New Roman" w:hAnsi="Times New Roman" w:cs="Times New Roman"/>
          <w:sz w:val="20"/>
          <w:szCs w:val="20"/>
        </w:rPr>
      </w:pPr>
      <w:r w:rsidRPr="00E70F1F">
        <w:rPr>
          <w:rFonts w:ascii="Times New Roman" w:hAnsi="Times New Roman" w:cs="Times New Roman"/>
          <w:sz w:val="20"/>
          <w:szCs w:val="20"/>
        </w:rPr>
        <w:t>24:</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t>return i;</w:t>
      </w:r>
    </w:p>
    <w:p w14:paraId="2B028FA5" w14:textId="77777777" w:rsidR="00B10797" w:rsidRPr="00E70F1F" w:rsidRDefault="00B10797"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25:</w:t>
      </w:r>
      <w:r w:rsidRPr="00E70F1F">
        <w:rPr>
          <w:rFonts w:ascii="Times New Roman" w:hAnsi="Times New Roman" w:cs="Times New Roman"/>
          <w:sz w:val="20"/>
          <w:szCs w:val="20"/>
        </w:rPr>
        <w:tab/>
      </w:r>
      <w:r w:rsidRPr="00E70F1F">
        <w:rPr>
          <w:rFonts w:ascii="Times New Roman" w:hAnsi="Times New Roman" w:cs="Times New Roman"/>
          <w:sz w:val="20"/>
          <w:szCs w:val="20"/>
        </w:rPr>
        <w:tab/>
      </w:r>
      <w:r w:rsidRPr="00E70F1F">
        <w:rPr>
          <w:rFonts w:ascii="Times New Roman" w:hAnsi="Times New Roman" w:cs="Times New Roman"/>
          <w:b/>
          <w:sz w:val="20"/>
          <w:szCs w:val="20"/>
        </w:rPr>
        <w:t>end for</w:t>
      </w:r>
      <w:r w:rsidRPr="00E70F1F">
        <w:rPr>
          <w:rFonts w:ascii="Times New Roman" w:hAnsi="Times New Roman" w:cs="Times New Roman"/>
          <w:b/>
          <w:sz w:val="20"/>
          <w:szCs w:val="20"/>
        </w:rPr>
        <w:tab/>
      </w:r>
      <w:r w:rsidRPr="00E70F1F">
        <w:rPr>
          <w:rFonts w:ascii="Times New Roman" w:hAnsi="Times New Roman" w:cs="Times New Roman"/>
          <w:sz w:val="20"/>
          <w:szCs w:val="20"/>
        </w:rPr>
        <w:tab/>
      </w:r>
      <w:r w:rsidRPr="00E70F1F">
        <w:rPr>
          <w:rFonts w:ascii="Times New Roman" w:hAnsi="Times New Roman" w:cs="Times New Roman"/>
          <w:sz w:val="20"/>
          <w:szCs w:val="20"/>
        </w:rPr>
        <w:tab/>
      </w:r>
    </w:p>
    <w:p w14:paraId="1C4D6FB4" w14:textId="77777777" w:rsidR="008C3B4A" w:rsidRPr="00E70F1F" w:rsidRDefault="00B10797"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26:</w:t>
      </w:r>
      <w:r w:rsidRPr="00E70F1F">
        <w:rPr>
          <w:rFonts w:ascii="Times New Roman" w:hAnsi="Times New Roman" w:cs="Times New Roman"/>
          <w:sz w:val="20"/>
          <w:szCs w:val="20"/>
        </w:rPr>
        <w:tab/>
        <w:t>return -1;</w:t>
      </w:r>
    </w:p>
    <w:p w14:paraId="61C32029" w14:textId="2D20C1FC" w:rsidR="0079406C" w:rsidRPr="00E70F1F" w:rsidRDefault="00BC5278" w:rsidP="0079406C">
      <w:pPr>
        <w:ind w:left="360" w:firstLine="360"/>
        <w:rPr>
          <w:rFonts w:ascii="Times New Roman" w:hAnsi="Times New Roman" w:cs="Times New Roman"/>
          <w:sz w:val="20"/>
          <w:szCs w:val="20"/>
        </w:rPr>
      </w:pPr>
      <w:r w:rsidRPr="00E70F1F">
        <w:rPr>
          <w:rFonts w:ascii="Times New Roman" w:hAnsi="Times New Roman" w:cs="Times New Roman"/>
          <w:sz w:val="20"/>
          <w:szCs w:val="20"/>
        </w:rPr>
        <w:t>Về cơ bản, ban đầu chúng tôi không biết số phân trang lớn nhất là bao nhiêu.</w:t>
      </w:r>
      <w:r w:rsidR="00A766F1" w:rsidRPr="00E70F1F">
        <w:rPr>
          <w:rFonts w:ascii="Times New Roman" w:hAnsi="Times New Roman" w:cs="Times New Roman"/>
          <w:sz w:val="20"/>
          <w:szCs w:val="20"/>
        </w:rPr>
        <w:t xml:space="preserve"> Nên chúng tôi cho một con số</w:t>
      </w:r>
      <w:r w:rsidR="009F3E9F" w:rsidRPr="00E70F1F">
        <w:rPr>
          <w:rFonts w:ascii="Times New Roman" w:hAnsi="Times New Roman" w:cs="Times New Roman"/>
          <w:sz w:val="20"/>
          <w:szCs w:val="20"/>
        </w:rPr>
        <w:t xml:space="preserve"> phân trang ngẫu nhiên để kiểm tra, nếu phân trang đó tồn tại, tiếp tục kiểm tra phân trang lớn hơn, và</w:t>
      </w:r>
      <w:ins w:id="253" w:author="Minh Trịnh" w:date="2017-09-28T15:46:00Z">
        <w:r w:rsidR="00D81399">
          <w:rPr>
            <w:rFonts w:ascii="Times New Roman" w:hAnsi="Times New Roman" w:cs="Times New Roman"/>
            <w:sz w:val="20"/>
            <w:szCs w:val="20"/>
          </w:rPr>
          <w:t xml:space="preserve"> nếu không tồn tại, chúng tôi sẽ kiểm tra các số phân trang nhỏ</w:t>
        </w:r>
        <w:r w:rsidR="00692F2D">
          <w:rPr>
            <w:rFonts w:ascii="Times New Roman" w:hAnsi="Times New Roman" w:cs="Times New Roman"/>
            <w:sz w:val="20"/>
            <w:szCs w:val="20"/>
          </w:rPr>
          <w:t xml:space="preserve"> hơn cho đến khi thấy phân trang đó có tồn tại và không có phân trang lớn hơn tồn tại.</w:t>
        </w:r>
      </w:ins>
      <w:del w:id="254" w:author="Minh Trịnh" w:date="2017-09-28T15:46:00Z">
        <w:r w:rsidR="009F3E9F" w:rsidRPr="00E70F1F" w:rsidDel="00D81399">
          <w:rPr>
            <w:rFonts w:ascii="Times New Roman" w:hAnsi="Times New Roman" w:cs="Times New Roman"/>
            <w:sz w:val="20"/>
            <w:szCs w:val="20"/>
          </w:rPr>
          <w:delText xml:space="preserve"> ngược lại chúng tôi lấy đó là phân trang lớn nhất.</w:delText>
        </w:r>
      </w:del>
    </w:p>
    <w:p w14:paraId="15B5A195" w14:textId="77777777" w:rsidR="00D96560" w:rsidRPr="00E70F1F" w:rsidRDefault="00D96560" w:rsidP="00D96560">
      <w:pPr>
        <w:pStyle w:val="ListParagraph"/>
        <w:ind w:left="1440"/>
        <w:rPr>
          <w:rFonts w:ascii="Times New Roman" w:hAnsi="Times New Roman" w:cs="Times New Roman"/>
          <w:sz w:val="20"/>
          <w:szCs w:val="20"/>
        </w:rPr>
      </w:pPr>
    </w:p>
    <w:p w14:paraId="74049F0D" w14:textId="77777777" w:rsidR="00FF1E24" w:rsidRPr="00E70F1F" w:rsidRDefault="00BA270D" w:rsidP="00BA270D">
      <w:pPr>
        <w:pStyle w:val="ListParagraph"/>
        <w:numPr>
          <w:ilvl w:val="0"/>
          <w:numId w:val="4"/>
        </w:numPr>
        <w:rPr>
          <w:rFonts w:ascii="Times New Roman" w:hAnsi="Times New Roman" w:cs="Times New Roman"/>
          <w:sz w:val="20"/>
          <w:szCs w:val="20"/>
        </w:rPr>
      </w:pPr>
      <w:r w:rsidRPr="00E70F1F">
        <w:rPr>
          <w:rFonts w:ascii="Times New Roman" w:hAnsi="Times New Roman" w:cs="Times New Roman"/>
          <w:sz w:val="20"/>
          <w:szCs w:val="20"/>
        </w:rPr>
        <w:t>Bước 3- Lấy tiêu đề và nội dung của trang báo và lưu xuống tập tin. Tuy nhiên, trong quá trình lấy sẽ xảy ra rất nhiều trục trặc, có thể trang báo đó tồn tại mà không có nội dung, hoặc thời gian để truy cập vào trang báo đó quá lâu.</w:t>
      </w:r>
    </w:p>
    <w:p w14:paraId="7056B253" w14:textId="77777777" w:rsidR="00D96560" w:rsidRPr="00E70F1F" w:rsidRDefault="00B929D4" w:rsidP="00FF1E24">
      <w:pPr>
        <w:pStyle w:val="ListParagraph"/>
        <w:rPr>
          <w:rFonts w:ascii="Times New Roman" w:hAnsi="Times New Roman" w:cs="Times New Roman"/>
          <w:sz w:val="20"/>
          <w:szCs w:val="20"/>
        </w:rPr>
      </w:pPr>
      <w:r w:rsidRPr="00E70F1F">
        <w:rPr>
          <w:rFonts w:ascii="Times New Roman" w:hAnsi="Times New Roman" w:cs="Times New Roman"/>
          <w:sz w:val="20"/>
          <w:szCs w:val="20"/>
        </w:rPr>
        <w:t>Có một số trang tồn tại nhưng chỉ toàn là hình ảnh kèm với tên của hình ảnh đó, như vậy số lượng dữ liệu về ngôn ngữ trong danh mục đó rất ít.</w:t>
      </w:r>
      <w:r w:rsidR="00BA270D" w:rsidRPr="00E70F1F">
        <w:rPr>
          <w:rFonts w:ascii="Times New Roman" w:hAnsi="Times New Roman" w:cs="Times New Roman"/>
          <w:sz w:val="20"/>
          <w:szCs w:val="20"/>
        </w:rPr>
        <w:t xml:space="preserve"> Với việc lấy dữ liệu tự động này, sẽ có những phân trang mà không tồn tại dữ liệu khi chúng tôi bắt đầu lấy từ phân trang đầu tiên cho đến phân trang lớn nhất. Như vậy chúng tôi sẽ bỏ qua hết những rủi ro, trục trặc nêu trên để tiếp tục cho đến khi lấy xong hoàn toàn dữ liệu của trang đó.</w:t>
      </w:r>
    </w:p>
    <w:p w14:paraId="49041D0D" w14:textId="77777777" w:rsidR="00154996" w:rsidRPr="00E70F1F" w:rsidRDefault="00154996" w:rsidP="00FB50A0">
      <w:pPr>
        <w:ind w:left="360" w:firstLine="360"/>
        <w:rPr>
          <w:rFonts w:ascii="Times New Roman" w:hAnsi="Times New Roman" w:cs="Times New Roman"/>
          <w:sz w:val="20"/>
          <w:szCs w:val="20"/>
        </w:rPr>
      </w:pPr>
    </w:p>
    <w:p w14:paraId="3DDB6226" w14:textId="5A219841" w:rsidR="00FB50A0" w:rsidRDefault="00313C58" w:rsidP="00313C58">
      <w:pPr>
        <w:pStyle w:val="ListParagraph"/>
        <w:numPr>
          <w:ilvl w:val="0"/>
          <w:numId w:val="1"/>
        </w:numPr>
        <w:rPr>
          <w:ins w:id="255" w:author="Minh Trịnh" w:date="2017-10-02T08:15:00Z"/>
          <w:rFonts w:ascii="Times New Roman" w:hAnsi="Times New Roman" w:cs="Times New Roman"/>
          <w:b/>
          <w:sz w:val="20"/>
          <w:szCs w:val="20"/>
        </w:rPr>
      </w:pPr>
      <w:r w:rsidRPr="00E70F1F">
        <w:rPr>
          <w:rFonts w:ascii="Times New Roman" w:hAnsi="Times New Roman" w:cs="Times New Roman"/>
          <w:b/>
          <w:sz w:val="20"/>
          <w:szCs w:val="20"/>
        </w:rPr>
        <w:t>Thử nghiệm</w:t>
      </w:r>
    </w:p>
    <w:p w14:paraId="55DACD5A" w14:textId="57D0DEB0" w:rsidR="009B6A87" w:rsidRPr="009B6A87" w:rsidRDefault="009B6A87">
      <w:pPr>
        <w:pStyle w:val="ListParagraph"/>
        <w:numPr>
          <w:ilvl w:val="1"/>
          <w:numId w:val="1"/>
        </w:numPr>
        <w:rPr>
          <w:ins w:id="256" w:author="Minh Trịnh" w:date="2017-10-02T08:15:00Z"/>
          <w:rFonts w:ascii="Times New Roman" w:hAnsi="Times New Roman" w:cs="Times New Roman"/>
          <w:b/>
          <w:sz w:val="20"/>
          <w:szCs w:val="20"/>
          <w:rPrChange w:id="257" w:author="Minh Trịnh" w:date="2017-10-02T08:15:00Z">
            <w:rPr>
              <w:ins w:id="258" w:author="Minh Trịnh" w:date="2017-10-02T08:15:00Z"/>
            </w:rPr>
          </w:rPrChange>
        </w:rPr>
        <w:pPrChange w:id="259" w:author="Minh Trịnh" w:date="2017-10-02T08:15:00Z">
          <w:pPr>
            <w:pStyle w:val="ListParagraph"/>
            <w:numPr>
              <w:numId w:val="1"/>
            </w:numPr>
            <w:ind w:left="360" w:hanging="360"/>
          </w:pPr>
        </w:pPrChange>
      </w:pPr>
      <w:ins w:id="260" w:author="Minh Trịnh" w:date="2017-10-02T08:15:00Z">
        <w:r w:rsidRPr="009B6A87">
          <w:rPr>
            <w:rFonts w:ascii="Times New Roman" w:hAnsi="Times New Roman" w:cs="Times New Roman"/>
            <w:b/>
            <w:sz w:val="20"/>
            <w:szCs w:val="20"/>
            <w:rPrChange w:id="261" w:author="Minh Trịnh" w:date="2017-10-02T08:15:00Z">
              <w:rPr/>
            </w:rPrChange>
          </w:rPr>
          <w:t>Công cụ thử nghiệm</w:t>
        </w:r>
      </w:ins>
    </w:p>
    <w:p w14:paraId="4BC82218" w14:textId="342CADD6" w:rsidR="009B6A87" w:rsidRDefault="009B6A87">
      <w:pPr>
        <w:ind w:firstLine="360"/>
        <w:rPr>
          <w:ins w:id="262" w:author="Minh Trịnh" w:date="2017-10-02T08:47:00Z"/>
          <w:rFonts w:ascii="Times New Roman" w:hAnsi="Times New Roman" w:cs="Times New Roman"/>
          <w:sz w:val="20"/>
          <w:szCs w:val="20"/>
        </w:rPr>
        <w:pPrChange w:id="263" w:author="Minh Trịnh" w:date="2017-10-02T08:33:00Z">
          <w:pPr>
            <w:pStyle w:val="ListParagraph"/>
            <w:numPr>
              <w:numId w:val="1"/>
            </w:numPr>
            <w:ind w:left="360" w:hanging="360"/>
          </w:pPr>
        </w:pPrChange>
      </w:pPr>
      <w:ins w:id="264" w:author="Minh Trịnh" w:date="2017-10-02T08:18:00Z">
        <w:r w:rsidRPr="00E55CA1">
          <w:rPr>
            <w:rFonts w:ascii="Times New Roman" w:hAnsi="Times New Roman" w:cs="Times New Roman"/>
            <w:sz w:val="20"/>
            <w:szCs w:val="20"/>
            <w:rPrChange w:id="265" w:author="Minh Trịnh" w:date="2017-10-02T08:33:00Z">
              <w:rPr/>
            </w:rPrChange>
          </w:rPr>
          <w:t xml:space="preserve">Chúng tôi </w:t>
        </w:r>
      </w:ins>
      <w:ins w:id="266" w:author="Minh Trịnh" w:date="2017-10-02T08:19:00Z">
        <w:r w:rsidRPr="00E55CA1">
          <w:rPr>
            <w:rFonts w:ascii="Times New Roman" w:hAnsi="Times New Roman" w:cs="Times New Roman"/>
            <w:sz w:val="20"/>
            <w:szCs w:val="20"/>
            <w:rPrChange w:id="267" w:author="Minh Trịnh" w:date="2017-10-02T08:33:00Z">
              <w:rPr/>
            </w:rPrChange>
          </w:rPr>
          <w:t>tự tạo ra ra ứng dụng để thử nghiệm dựa trên mã nguồn mở</w:t>
        </w:r>
        <w:r w:rsidR="00E55CA1" w:rsidRPr="00E55CA1">
          <w:rPr>
            <w:rFonts w:ascii="Times New Roman" w:hAnsi="Times New Roman" w:cs="Times New Roman"/>
            <w:sz w:val="20"/>
            <w:szCs w:val="20"/>
            <w:rPrChange w:id="268" w:author="Minh Trịnh" w:date="2017-10-02T08:33:00Z">
              <w:rPr/>
            </w:rPrChange>
          </w:rPr>
          <w:t xml:space="preserve"> JSOUP trên ngôn ngữ lập trình Java. </w:t>
        </w:r>
      </w:ins>
      <w:ins w:id="269" w:author="Minh Trịnh" w:date="2017-10-02T08:33:00Z">
        <w:r w:rsidR="00E55CA1" w:rsidRPr="00E55CA1">
          <w:rPr>
            <w:rFonts w:ascii="Times New Roman" w:hAnsi="Times New Roman" w:cs="Times New Roman"/>
            <w:sz w:val="20"/>
            <w:szCs w:val="20"/>
            <w:rPrChange w:id="270" w:author="Minh Trịnh" w:date="2017-10-02T08:33:00Z">
              <w:rPr/>
            </w:rPrChange>
          </w:rPr>
          <w:t>Với mã ng</w:t>
        </w:r>
        <w:r w:rsidR="00E55CA1">
          <w:rPr>
            <w:rFonts w:ascii="Times New Roman" w:hAnsi="Times New Roman" w:cs="Times New Roman"/>
            <w:sz w:val="20"/>
            <w:szCs w:val="20"/>
          </w:rPr>
          <w:t xml:space="preserve">uồn mở này hỗ trợ cho chúng tôi lấy nội dung </w:t>
        </w:r>
      </w:ins>
      <w:ins w:id="271" w:author="Minh Trịnh" w:date="2017-10-02T08:35:00Z">
        <w:r w:rsidR="00E55CA1">
          <w:rPr>
            <w:rFonts w:ascii="Times New Roman" w:hAnsi="Times New Roman" w:cs="Times New Roman"/>
            <w:sz w:val="20"/>
            <w:szCs w:val="20"/>
          </w:rPr>
          <w:t xml:space="preserve">bên trong thẻ HTML, từ đó chúng tôi có thể cấu hình riêng cho mỗi trang để lấy nội dung do mỗi trang web có các kiểu cấu hình khác nhau, chúng tôi đã trình bày ở phần </w:t>
        </w:r>
      </w:ins>
      <w:ins w:id="272" w:author="Minh Trịnh" w:date="2017-10-02T08:42:00Z">
        <w:r w:rsidR="00E55CA1" w:rsidRPr="00E55CA1">
          <w:rPr>
            <w:rFonts w:ascii="Times New Roman" w:hAnsi="Times New Roman" w:cs="Times New Roman"/>
            <w:i/>
            <w:sz w:val="20"/>
            <w:szCs w:val="20"/>
          </w:rPr>
          <w:t>3.</w:t>
        </w:r>
      </w:ins>
      <w:ins w:id="273" w:author="Minh Trịnh" w:date="2017-10-02T08:38:00Z">
        <w:r w:rsidR="00E55CA1" w:rsidRPr="00E55CA1">
          <w:rPr>
            <w:rFonts w:ascii="Times New Roman" w:hAnsi="Times New Roman" w:cs="Times New Roman"/>
            <w:i/>
            <w:sz w:val="20"/>
            <w:szCs w:val="20"/>
            <w:rPrChange w:id="274" w:author="Minh Trịnh" w:date="2017-10-02T08:42:00Z">
              <w:rPr>
                <w:rFonts w:ascii="Times New Roman" w:hAnsi="Times New Roman" w:cs="Times New Roman"/>
                <w:sz w:val="20"/>
                <w:szCs w:val="20"/>
              </w:rPr>
            </w:rPrChange>
          </w:rPr>
          <w:t>Phương</w:t>
        </w:r>
        <w:r w:rsidR="00E55CA1" w:rsidRPr="00E55CA1">
          <w:rPr>
            <w:rFonts w:ascii="Times New Roman" w:hAnsi="Times New Roman" w:cs="Times New Roman"/>
            <w:i/>
            <w:sz w:val="20"/>
            <w:szCs w:val="20"/>
            <w:rPrChange w:id="275" w:author="Minh Trịnh" w:date="2017-10-02T08:38:00Z">
              <w:rPr>
                <w:rFonts w:ascii="Times New Roman" w:hAnsi="Times New Roman" w:cs="Times New Roman"/>
                <w:sz w:val="20"/>
                <w:szCs w:val="20"/>
              </w:rPr>
            </w:rPrChange>
          </w:rPr>
          <w:t xml:space="preserve"> pháp thử nghiệm</w:t>
        </w:r>
        <w:r w:rsidR="00E55CA1">
          <w:rPr>
            <w:rFonts w:ascii="Times New Roman" w:hAnsi="Times New Roman" w:cs="Times New Roman"/>
            <w:i/>
            <w:sz w:val="20"/>
            <w:szCs w:val="20"/>
          </w:rPr>
          <w:t xml:space="preserve">. </w:t>
        </w:r>
      </w:ins>
    </w:p>
    <w:p w14:paraId="3115AB55" w14:textId="4DA2E4A1" w:rsidR="003F343D" w:rsidRDefault="003F343D">
      <w:pPr>
        <w:pStyle w:val="ListParagraph"/>
        <w:numPr>
          <w:ilvl w:val="1"/>
          <w:numId w:val="1"/>
        </w:numPr>
        <w:rPr>
          <w:ins w:id="276" w:author="Minh Trịnh" w:date="2017-10-02T10:27:00Z"/>
          <w:rFonts w:ascii="Times New Roman" w:hAnsi="Times New Roman" w:cs="Times New Roman"/>
          <w:b/>
          <w:sz w:val="20"/>
          <w:szCs w:val="20"/>
        </w:rPr>
        <w:pPrChange w:id="277" w:author="Minh Trịnh" w:date="2017-10-02T08:47:00Z">
          <w:pPr>
            <w:pStyle w:val="ListParagraph"/>
            <w:numPr>
              <w:numId w:val="1"/>
            </w:numPr>
            <w:ind w:left="360" w:hanging="360"/>
          </w:pPr>
        </w:pPrChange>
      </w:pPr>
      <w:ins w:id="278" w:author="Minh Trịnh" w:date="2017-10-02T08:47:00Z">
        <w:r w:rsidRPr="003F343D">
          <w:rPr>
            <w:rFonts w:ascii="Times New Roman" w:hAnsi="Times New Roman" w:cs="Times New Roman"/>
            <w:b/>
            <w:sz w:val="20"/>
            <w:szCs w:val="20"/>
            <w:rPrChange w:id="279" w:author="Minh Trịnh" w:date="2017-10-02T08:47:00Z">
              <w:rPr/>
            </w:rPrChange>
          </w:rPr>
          <w:t>Đặc điểm các trang báo</w:t>
        </w:r>
      </w:ins>
    </w:p>
    <w:p w14:paraId="48C053F8" w14:textId="118E5A75" w:rsidR="00FE5BBD" w:rsidRDefault="00FE5BBD" w:rsidP="00FE5BBD">
      <w:pPr>
        <w:rPr>
          <w:ins w:id="280" w:author="Minh Trịnh" w:date="2017-10-04T08:39:00Z"/>
          <w:rFonts w:ascii="Times New Roman" w:hAnsi="Times New Roman" w:cs="Times New Roman"/>
          <w:sz w:val="20"/>
          <w:szCs w:val="20"/>
        </w:rPr>
      </w:pPr>
      <w:ins w:id="281" w:author="Minh Trịnh" w:date="2017-10-02T10:27:00Z">
        <w:r w:rsidRPr="00053290">
          <w:rPr>
            <w:rFonts w:ascii="Times New Roman" w:hAnsi="Times New Roman" w:cs="Times New Roman"/>
            <w:sz w:val="20"/>
            <w:szCs w:val="20"/>
          </w:rPr>
          <w:t>Chúng tôi tiến hành thử nghiệm các trang báo song ngữ:</w:t>
        </w:r>
      </w:ins>
    </w:p>
    <w:tbl>
      <w:tblPr>
        <w:tblStyle w:val="TableGrid"/>
        <w:tblW w:w="0" w:type="auto"/>
        <w:tblLook w:val="04A0" w:firstRow="1" w:lastRow="0" w:firstColumn="1" w:lastColumn="0" w:noHBand="0" w:noVBand="1"/>
        <w:tblPrChange w:id="282" w:author="Minh Trịnh" w:date="2017-10-04T08:39:00Z">
          <w:tblPr>
            <w:tblStyle w:val="TableGrid"/>
            <w:tblW w:w="0" w:type="auto"/>
            <w:tblLook w:val="04A0" w:firstRow="1" w:lastRow="0" w:firstColumn="1" w:lastColumn="0" w:noHBand="0" w:noVBand="1"/>
          </w:tblPr>
        </w:tblPrChange>
      </w:tblPr>
      <w:tblGrid>
        <w:gridCol w:w="3878"/>
        <w:gridCol w:w="5698"/>
        <w:tblGridChange w:id="283">
          <w:tblGrid>
            <w:gridCol w:w="4788"/>
            <w:gridCol w:w="4788"/>
          </w:tblGrid>
        </w:tblGridChange>
      </w:tblGrid>
      <w:tr w:rsidR="001661CC" w14:paraId="65D52C58" w14:textId="77777777" w:rsidTr="001661CC">
        <w:trPr>
          <w:ins w:id="284" w:author="Minh Trịnh" w:date="2017-10-04T08:39:00Z"/>
        </w:trPr>
        <w:tc>
          <w:tcPr>
            <w:tcW w:w="2178" w:type="dxa"/>
            <w:tcPrChange w:id="285" w:author="Minh Trịnh" w:date="2017-10-04T08:39:00Z">
              <w:tcPr>
                <w:tcW w:w="4788" w:type="dxa"/>
              </w:tcPr>
            </w:tcPrChange>
          </w:tcPr>
          <w:p w14:paraId="38659390" w14:textId="77777777" w:rsidR="001661CC" w:rsidRPr="008A16BD" w:rsidRDefault="001661CC" w:rsidP="001661CC">
            <w:pPr>
              <w:pStyle w:val="ListParagraph"/>
              <w:jc w:val="center"/>
              <w:rPr>
                <w:ins w:id="286" w:author="Minh Trịnh" w:date="2017-10-04T08:39:00Z"/>
                <w:rFonts w:ascii="Times New Roman" w:hAnsi="Times New Roman" w:cs="Times New Roman"/>
                <w:sz w:val="20"/>
                <w:szCs w:val="20"/>
              </w:rPr>
              <w:pPrChange w:id="287" w:author="Minh Trịnh" w:date="2017-10-04T08:41:00Z">
                <w:pPr>
                  <w:pStyle w:val="ListParagraph"/>
                  <w:numPr>
                    <w:numId w:val="4"/>
                  </w:numPr>
                  <w:ind w:hanging="360"/>
                </w:pPr>
              </w:pPrChange>
            </w:pPr>
            <w:ins w:id="288" w:author="Minh Trịnh" w:date="2017-10-04T08:39:00Z">
              <w:r w:rsidRPr="008A16BD">
                <w:rPr>
                  <w:rFonts w:ascii="Times New Roman" w:hAnsi="Times New Roman" w:cs="Times New Roman"/>
                  <w:sz w:val="20"/>
                  <w:szCs w:val="20"/>
                </w:rPr>
                <w:t>http://www.vietnamplus.vn</w:t>
              </w:r>
            </w:ins>
          </w:p>
          <w:p w14:paraId="19C438D1" w14:textId="77777777" w:rsidR="001661CC" w:rsidRDefault="001661CC" w:rsidP="001661CC">
            <w:pPr>
              <w:jc w:val="center"/>
              <w:rPr>
                <w:ins w:id="289" w:author="Minh Trịnh" w:date="2017-10-04T08:39:00Z"/>
                <w:rFonts w:ascii="Times New Roman" w:hAnsi="Times New Roman" w:cs="Times New Roman"/>
                <w:sz w:val="20"/>
                <w:szCs w:val="20"/>
              </w:rPr>
              <w:pPrChange w:id="290" w:author="Minh Trịnh" w:date="2017-10-04T08:41:00Z">
                <w:pPr/>
              </w:pPrChange>
            </w:pPr>
          </w:p>
        </w:tc>
        <w:tc>
          <w:tcPr>
            <w:tcW w:w="7398" w:type="dxa"/>
            <w:tcPrChange w:id="291" w:author="Minh Trịnh" w:date="2017-10-04T08:39:00Z">
              <w:tcPr>
                <w:tcW w:w="4788" w:type="dxa"/>
              </w:tcPr>
            </w:tcPrChange>
          </w:tcPr>
          <w:p w14:paraId="17C46EA3" w14:textId="77777777" w:rsidR="001661CC" w:rsidRDefault="001661CC" w:rsidP="00FE5BBD">
            <w:pPr>
              <w:rPr>
                <w:ins w:id="292" w:author="Minh Trịnh" w:date="2017-10-04T08:39:00Z"/>
                <w:rFonts w:ascii="Times New Roman" w:hAnsi="Times New Roman" w:cs="Times New Roman"/>
                <w:sz w:val="20"/>
                <w:szCs w:val="20"/>
              </w:rPr>
            </w:pPr>
          </w:p>
        </w:tc>
      </w:tr>
      <w:tr w:rsidR="001661CC" w14:paraId="061A7FA9" w14:textId="77777777" w:rsidTr="001661CC">
        <w:trPr>
          <w:ins w:id="293" w:author="Minh Trịnh" w:date="2017-10-04T08:39:00Z"/>
        </w:trPr>
        <w:tc>
          <w:tcPr>
            <w:tcW w:w="2178" w:type="dxa"/>
            <w:tcPrChange w:id="294" w:author="Minh Trịnh" w:date="2017-10-04T08:39:00Z">
              <w:tcPr>
                <w:tcW w:w="4788" w:type="dxa"/>
              </w:tcPr>
            </w:tcPrChange>
          </w:tcPr>
          <w:p w14:paraId="024D4C15" w14:textId="77777777" w:rsidR="001661CC" w:rsidRPr="008A16BD" w:rsidRDefault="001661CC" w:rsidP="001661CC">
            <w:pPr>
              <w:pStyle w:val="ListParagraph"/>
              <w:jc w:val="center"/>
              <w:rPr>
                <w:ins w:id="295" w:author="Minh Trịnh" w:date="2017-10-04T08:39:00Z"/>
                <w:rFonts w:ascii="Times New Roman" w:hAnsi="Times New Roman" w:cs="Times New Roman"/>
                <w:sz w:val="20"/>
                <w:szCs w:val="20"/>
              </w:rPr>
              <w:pPrChange w:id="296" w:author="Minh Trịnh" w:date="2017-10-04T08:41:00Z">
                <w:pPr>
                  <w:pStyle w:val="ListParagraph"/>
                  <w:numPr>
                    <w:numId w:val="4"/>
                  </w:numPr>
                  <w:ind w:hanging="360"/>
                </w:pPr>
              </w:pPrChange>
            </w:pPr>
            <w:ins w:id="297" w:author="Minh Trịnh" w:date="2017-10-04T08:39:00Z">
              <w:r w:rsidRPr="008A16BD">
                <w:rPr>
                  <w:rFonts w:ascii="Times New Roman" w:hAnsi="Times New Roman" w:cs="Times New Roman"/>
                  <w:sz w:val="20"/>
                  <w:szCs w:val="20"/>
                </w:rPr>
                <w:t>http://baothainguyen.org.vn</w:t>
              </w:r>
            </w:ins>
          </w:p>
          <w:p w14:paraId="3E131099" w14:textId="77777777" w:rsidR="001661CC" w:rsidRDefault="001661CC" w:rsidP="001661CC">
            <w:pPr>
              <w:jc w:val="center"/>
              <w:rPr>
                <w:ins w:id="298" w:author="Minh Trịnh" w:date="2017-10-04T08:39:00Z"/>
                <w:rFonts w:ascii="Times New Roman" w:hAnsi="Times New Roman" w:cs="Times New Roman"/>
                <w:sz w:val="20"/>
                <w:szCs w:val="20"/>
              </w:rPr>
              <w:pPrChange w:id="299" w:author="Minh Trịnh" w:date="2017-10-04T08:41:00Z">
                <w:pPr/>
              </w:pPrChange>
            </w:pPr>
          </w:p>
        </w:tc>
        <w:tc>
          <w:tcPr>
            <w:tcW w:w="7398" w:type="dxa"/>
            <w:tcPrChange w:id="300" w:author="Minh Trịnh" w:date="2017-10-04T08:39:00Z">
              <w:tcPr>
                <w:tcW w:w="4788" w:type="dxa"/>
              </w:tcPr>
            </w:tcPrChange>
          </w:tcPr>
          <w:p w14:paraId="7C70953F" w14:textId="77777777" w:rsidR="001661CC" w:rsidRDefault="001661CC" w:rsidP="00FE5BBD">
            <w:pPr>
              <w:rPr>
                <w:ins w:id="301" w:author="Minh Trịnh" w:date="2017-10-04T08:39:00Z"/>
                <w:rFonts w:ascii="Times New Roman" w:hAnsi="Times New Roman" w:cs="Times New Roman"/>
                <w:sz w:val="20"/>
                <w:szCs w:val="20"/>
              </w:rPr>
            </w:pPr>
          </w:p>
        </w:tc>
      </w:tr>
      <w:tr w:rsidR="001661CC" w14:paraId="76BA660E" w14:textId="77777777" w:rsidTr="001661CC">
        <w:trPr>
          <w:ins w:id="302" w:author="Minh Trịnh" w:date="2017-10-04T08:39:00Z"/>
        </w:trPr>
        <w:tc>
          <w:tcPr>
            <w:tcW w:w="2178" w:type="dxa"/>
            <w:tcPrChange w:id="303" w:author="Minh Trịnh" w:date="2017-10-04T08:39:00Z">
              <w:tcPr>
                <w:tcW w:w="4788" w:type="dxa"/>
              </w:tcPr>
            </w:tcPrChange>
          </w:tcPr>
          <w:p w14:paraId="1164F14D" w14:textId="77777777" w:rsidR="001661CC" w:rsidRPr="008A16BD" w:rsidRDefault="001661CC" w:rsidP="001661CC">
            <w:pPr>
              <w:ind w:left="360"/>
              <w:jc w:val="center"/>
              <w:rPr>
                <w:ins w:id="304" w:author="Minh Trịnh" w:date="2017-10-04T08:40:00Z"/>
                <w:rFonts w:ascii="Times New Roman" w:hAnsi="Times New Roman" w:cs="Times New Roman"/>
                <w:sz w:val="20"/>
                <w:szCs w:val="20"/>
              </w:rPr>
              <w:pPrChange w:id="305" w:author="Minh Trịnh" w:date="2017-10-04T08:41:00Z">
                <w:pPr>
                  <w:ind w:left="360"/>
                </w:pPr>
              </w:pPrChange>
            </w:pPr>
            <w:ins w:id="306" w:author="Minh Trịnh" w:date="2017-10-04T08:40:00Z">
              <w:r w:rsidRPr="008A16BD">
                <w:rPr>
                  <w:rFonts w:ascii="Times New Roman" w:hAnsi="Times New Roman" w:cs="Times New Roman"/>
                  <w:sz w:val="20"/>
                  <w:szCs w:val="20"/>
                </w:rPr>
                <w:t>http://www.sggp.org.vn</w:t>
              </w:r>
            </w:ins>
          </w:p>
          <w:p w14:paraId="41A02DEB" w14:textId="77777777" w:rsidR="001661CC" w:rsidRDefault="001661CC" w:rsidP="001661CC">
            <w:pPr>
              <w:jc w:val="center"/>
              <w:rPr>
                <w:ins w:id="307" w:author="Minh Trịnh" w:date="2017-10-04T08:39:00Z"/>
                <w:rFonts w:ascii="Times New Roman" w:hAnsi="Times New Roman" w:cs="Times New Roman"/>
                <w:sz w:val="20"/>
                <w:szCs w:val="20"/>
              </w:rPr>
              <w:pPrChange w:id="308" w:author="Minh Trịnh" w:date="2017-10-04T08:41:00Z">
                <w:pPr/>
              </w:pPrChange>
            </w:pPr>
          </w:p>
        </w:tc>
        <w:tc>
          <w:tcPr>
            <w:tcW w:w="7398" w:type="dxa"/>
            <w:tcPrChange w:id="309" w:author="Minh Trịnh" w:date="2017-10-04T08:39:00Z">
              <w:tcPr>
                <w:tcW w:w="4788" w:type="dxa"/>
              </w:tcPr>
            </w:tcPrChange>
          </w:tcPr>
          <w:p w14:paraId="390E5AB3" w14:textId="77777777" w:rsidR="001661CC" w:rsidRDefault="001661CC" w:rsidP="00FE5BBD">
            <w:pPr>
              <w:rPr>
                <w:ins w:id="310" w:author="Minh Trịnh" w:date="2017-10-04T08:39:00Z"/>
                <w:rFonts w:ascii="Times New Roman" w:hAnsi="Times New Roman" w:cs="Times New Roman"/>
                <w:sz w:val="20"/>
                <w:szCs w:val="20"/>
              </w:rPr>
            </w:pPr>
          </w:p>
        </w:tc>
      </w:tr>
      <w:tr w:rsidR="001661CC" w14:paraId="178C5925" w14:textId="77777777" w:rsidTr="001661CC">
        <w:trPr>
          <w:ins w:id="311" w:author="Minh Trịnh" w:date="2017-10-04T08:39:00Z"/>
        </w:trPr>
        <w:tc>
          <w:tcPr>
            <w:tcW w:w="2178" w:type="dxa"/>
            <w:tcPrChange w:id="312" w:author="Minh Trịnh" w:date="2017-10-04T08:39:00Z">
              <w:tcPr>
                <w:tcW w:w="4788" w:type="dxa"/>
              </w:tcPr>
            </w:tcPrChange>
          </w:tcPr>
          <w:p w14:paraId="1E924EBA" w14:textId="77777777" w:rsidR="001661CC" w:rsidRPr="008A16BD" w:rsidRDefault="001661CC" w:rsidP="001661CC">
            <w:pPr>
              <w:ind w:left="360"/>
              <w:jc w:val="center"/>
              <w:rPr>
                <w:ins w:id="313" w:author="Minh Trịnh" w:date="2017-10-04T08:40:00Z"/>
                <w:rFonts w:ascii="Times New Roman" w:hAnsi="Times New Roman" w:cs="Times New Roman"/>
                <w:sz w:val="20"/>
                <w:szCs w:val="20"/>
              </w:rPr>
              <w:pPrChange w:id="314" w:author="Minh Trịnh" w:date="2017-10-04T08:41:00Z">
                <w:pPr>
                  <w:ind w:left="360"/>
                </w:pPr>
              </w:pPrChange>
            </w:pPr>
            <w:ins w:id="315" w:author="Minh Trịnh" w:date="2017-10-04T08:40:00Z">
              <w:r w:rsidRPr="008A16BD">
                <w:rPr>
                  <w:rFonts w:ascii="Times New Roman" w:hAnsi="Times New Roman" w:cs="Times New Roman"/>
                  <w:sz w:val="20"/>
                  <w:szCs w:val="20"/>
                </w:rPr>
                <w:t>http://www.tapchicongsan.org.vn</w:t>
              </w:r>
            </w:ins>
          </w:p>
          <w:p w14:paraId="67EA2FE7" w14:textId="77777777" w:rsidR="001661CC" w:rsidRDefault="001661CC" w:rsidP="001661CC">
            <w:pPr>
              <w:jc w:val="center"/>
              <w:rPr>
                <w:ins w:id="316" w:author="Minh Trịnh" w:date="2017-10-04T08:39:00Z"/>
                <w:rFonts w:ascii="Times New Roman" w:hAnsi="Times New Roman" w:cs="Times New Roman"/>
                <w:sz w:val="20"/>
                <w:szCs w:val="20"/>
              </w:rPr>
              <w:pPrChange w:id="317" w:author="Minh Trịnh" w:date="2017-10-04T08:41:00Z">
                <w:pPr/>
              </w:pPrChange>
            </w:pPr>
          </w:p>
        </w:tc>
        <w:tc>
          <w:tcPr>
            <w:tcW w:w="7398" w:type="dxa"/>
            <w:tcPrChange w:id="318" w:author="Minh Trịnh" w:date="2017-10-04T08:39:00Z">
              <w:tcPr>
                <w:tcW w:w="4788" w:type="dxa"/>
              </w:tcPr>
            </w:tcPrChange>
          </w:tcPr>
          <w:p w14:paraId="1E3CA4D6" w14:textId="77777777" w:rsidR="001661CC" w:rsidRDefault="001661CC" w:rsidP="00FE5BBD">
            <w:pPr>
              <w:rPr>
                <w:ins w:id="319" w:author="Minh Trịnh" w:date="2017-10-04T08:39:00Z"/>
                <w:rFonts w:ascii="Times New Roman" w:hAnsi="Times New Roman" w:cs="Times New Roman"/>
                <w:sz w:val="20"/>
                <w:szCs w:val="20"/>
              </w:rPr>
            </w:pPr>
          </w:p>
        </w:tc>
      </w:tr>
      <w:tr w:rsidR="001661CC" w14:paraId="177A697E" w14:textId="77777777" w:rsidTr="001661CC">
        <w:trPr>
          <w:ins w:id="320" w:author="Minh Trịnh" w:date="2017-10-04T08:39:00Z"/>
        </w:trPr>
        <w:tc>
          <w:tcPr>
            <w:tcW w:w="2178" w:type="dxa"/>
            <w:tcPrChange w:id="321" w:author="Minh Trịnh" w:date="2017-10-04T08:39:00Z">
              <w:tcPr>
                <w:tcW w:w="4788" w:type="dxa"/>
              </w:tcPr>
            </w:tcPrChange>
          </w:tcPr>
          <w:p w14:paraId="72D7166F" w14:textId="77777777" w:rsidR="001661CC" w:rsidRPr="008A16BD" w:rsidRDefault="001661CC" w:rsidP="001661CC">
            <w:pPr>
              <w:ind w:left="360"/>
              <w:jc w:val="center"/>
              <w:rPr>
                <w:ins w:id="322" w:author="Minh Trịnh" w:date="2017-10-04T08:40:00Z"/>
                <w:rFonts w:ascii="Times New Roman" w:hAnsi="Times New Roman" w:cs="Times New Roman"/>
                <w:sz w:val="20"/>
                <w:szCs w:val="20"/>
              </w:rPr>
              <w:pPrChange w:id="323" w:author="Minh Trịnh" w:date="2017-10-04T08:41:00Z">
                <w:pPr>
                  <w:ind w:left="360"/>
                </w:pPr>
              </w:pPrChange>
            </w:pPr>
            <w:ins w:id="324" w:author="Minh Trịnh" w:date="2017-10-04T08:40:00Z">
              <w:r w:rsidRPr="008A16BD">
                <w:rPr>
                  <w:rFonts w:ascii="Times New Roman" w:hAnsi="Times New Roman" w:cs="Times New Roman"/>
                  <w:sz w:val="20"/>
                  <w:szCs w:val="20"/>
                </w:rPr>
                <w:t>http://thoidai.com.vn</w:t>
              </w:r>
            </w:ins>
          </w:p>
          <w:p w14:paraId="7E44AB24" w14:textId="77777777" w:rsidR="001661CC" w:rsidRDefault="001661CC" w:rsidP="001661CC">
            <w:pPr>
              <w:jc w:val="center"/>
              <w:rPr>
                <w:ins w:id="325" w:author="Minh Trịnh" w:date="2017-10-04T08:39:00Z"/>
                <w:rFonts w:ascii="Times New Roman" w:hAnsi="Times New Roman" w:cs="Times New Roman"/>
                <w:sz w:val="20"/>
                <w:szCs w:val="20"/>
              </w:rPr>
              <w:pPrChange w:id="326" w:author="Minh Trịnh" w:date="2017-10-04T08:41:00Z">
                <w:pPr/>
              </w:pPrChange>
            </w:pPr>
          </w:p>
        </w:tc>
        <w:tc>
          <w:tcPr>
            <w:tcW w:w="7398" w:type="dxa"/>
            <w:tcPrChange w:id="327" w:author="Minh Trịnh" w:date="2017-10-04T08:39:00Z">
              <w:tcPr>
                <w:tcW w:w="4788" w:type="dxa"/>
              </w:tcPr>
            </w:tcPrChange>
          </w:tcPr>
          <w:p w14:paraId="2B6687F4" w14:textId="77777777" w:rsidR="001661CC" w:rsidRDefault="001661CC" w:rsidP="00FE5BBD">
            <w:pPr>
              <w:rPr>
                <w:ins w:id="328" w:author="Minh Trịnh" w:date="2017-10-04T08:39:00Z"/>
                <w:rFonts w:ascii="Times New Roman" w:hAnsi="Times New Roman" w:cs="Times New Roman"/>
                <w:sz w:val="20"/>
                <w:szCs w:val="20"/>
              </w:rPr>
            </w:pPr>
          </w:p>
        </w:tc>
      </w:tr>
      <w:tr w:rsidR="001661CC" w14:paraId="00087E90" w14:textId="77777777" w:rsidTr="001661CC">
        <w:trPr>
          <w:ins w:id="329" w:author="Minh Trịnh" w:date="2017-10-04T08:39:00Z"/>
        </w:trPr>
        <w:tc>
          <w:tcPr>
            <w:tcW w:w="2178" w:type="dxa"/>
            <w:tcPrChange w:id="330" w:author="Minh Trịnh" w:date="2017-10-04T08:39:00Z">
              <w:tcPr>
                <w:tcW w:w="4788" w:type="dxa"/>
              </w:tcPr>
            </w:tcPrChange>
          </w:tcPr>
          <w:p w14:paraId="6E11B109" w14:textId="77777777" w:rsidR="001661CC" w:rsidRPr="008A16BD" w:rsidRDefault="001661CC" w:rsidP="001661CC">
            <w:pPr>
              <w:ind w:left="360"/>
              <w:jc w:val="center"/>
              <w:rPr>
                <w:ins w:id="331" w:author="Minh Trịnh" w:date="2017-10-04T08:40:00Z"/>
                <w:rFonts w:ascii="Times New Roman" w:hAnsi="Times New Roman" w:cs="Times New Roman"/>
                <w:sz w:val="20"/>
                <w:szCs w:val="20"/>
              </w:rPr>
              <w:pPrChange w:id="332" w:author="Minh Trịnh" w:date="2017-10-04T08:41:00Z">
                <w:pPr>
                  <w:ind w:left="360"/>
                </w:pPr>
              </w:pPrChange>
            </w:pPr>
            <w:ins w:id="333" w:author="Minh Trịnh" w:date="2017-10-04T08:40:00Z">
              <w:r w:rsidRPr="008A16BD">
                <w:rPr>
                  <w:rFonts w:ascii="Times New Roman" w:hAnsi="Times New Roman" w:cs="Times New Roman"/>
                  <w:sz w:val="20"/>
                  <w:szCs w:val="20"/>
                </w:rPr>
                <w:t>http://baobinhduong.vn</w:t>
              </w:r>
            </w:ins>
          </w:p>
          <w:p w14:paraId="4E2DD60C" w14:textId="77777777" w:rsidR="001661CC" w:rsidRDefault="001661CC" w:rsidP="001661CC">
            <w:pPr>
              <w:jc w:val="center"/>
              <w:rPr>
                <w:ins w:id="334" w:author="Minh Trịnh" w:date="2017-10-04T08:39:00Z"/>
                <w:rFonts w:ascii="Times New Roman" w:hAnsi="Times New Roman" w:cs="Times New Roman"/>
                <w:sz w:val="20"/>
                <w:szCs w:val="20"/>
              </w:rPr>
              <w:pPrChange w:id="335" w:author="Minh Trịnh" w:date="2017-10-04T08:41:00Z">
                <w:pPr/>
              </w:pPrChange>
            </w:pPr>
          </w:p>
        </w:tc>
        <w:tc>
          <w:tcPr>
            <w:tcW w:w="7398" w:type="dxa"/>
            <w:tcPrChange w:id="336" w:author="Minh Trịnh" w:date="2017-10-04T08:39:00Z">
              <w:tcPr>
                <w:tcW w:w="4788" w:type="dxa"/>
              </w:tcPr>
            </w:tcPrChange>
          </w:tcPr>
          <w:p w14:paraId="4F796AF1" w14:textId="77777777" w:rsidR="001661CC" w:rsidRDefault="001661CC" w:rsidP="00FE5BBD">
            <w:pPr>
              <w:rPr>
                <w:ins w:id="337" w:author="Minh Trịnh" w:date="2017-10-04T08:39:00Z"/>
                <w:rFonts w:ascii="Times New Roman" w:hAnsi="Times New Roman" w:cs="Times New Roman"/>
                <w:sz w:val="20"/>
                <w:szCs w:val="20"/>
              </w:rPr>
            </w:pPr>
          </w:p>
        </w:tc>
      </w:tr>
      <w:tr w:rsidR="001661CC" w14:paraId="162B662F" w14:textId="77777777" w:rsidTr="001661CC">
        <w:trPr>
          <w:ins w:id="338" w:author="Minh Trịnh" w:date="2017-10-04T08:39:00Z"/>
        </w:trPr>
        <w:tc>
          <w:tcPr>
            <w:tcW w:w="2178" w:type="dxa"/>
            <w:tcPrChange w:id="339" w:author="Minh Trịnh" w:date="2017-10-04T08:39:00Z">
              <w:tcPr>
                <w:tcW w:w="4788" w:type="dxa"/>
              </w:tcPr>
            </w:tcPrChange>
          </w:tcPr>
          <w:p w14:paraId="733D7A45" w14:textId="77777777" w:rsidR="001661CC" w:rsidRPr="008A16BD" w:rsidRDefault="001661CC" w:rsidP="001661CC">
            <w:pPr>
              <w:ind w:left="360"/>
              <w:jc w:val="center"/>
              <w:rPr>
                <w:ins w:id="340" w:author="Minh Trịnh" w:date="2017-10-04T08:40:00Z"/>
                <w:rFonts w:ascii="Times New Roman" w:hAnsi="Times New Roman" w:cs="Times New Roman"/>
                <w:sz w:val="20"/>
                <w:szCs w:val="20"/>
              </w:rPr>
              <w:pPrChange w:id="341" w:author="Minh Trịnh" w:date="2017-10-04T08:41:00Z">
                <w:pPr>
                  <w:ind w:left="360"/>
                </w:pPr>
              </w:pPrChange>
            </w:pPr>
            <w:ins w:id="342" w:author="Minh Trịnh" w:date="2017-10-04T08:40:00Z">
              <w:r w:rsidRPr="008A16BD">
                <w:rPr>
                  <w:rFonts w:ascii="Times New Roman" w:hAnsi="Times New Roman" w:cs="Times New Roman"/>
                  <w:sz w:val="20"/>
                  <w:szCs w:val="20"/>
                </w:rPr>
                <w:t>http://www.nhandan.com.vn</w:t>
              </w:r>
            </w:ins>
          </w:p>
          <w:p w14:paraId="60EC1A13" w14:textId="77777777" w:rsidR="001661CC" w:rsidRDefault="001661CC" w:rsidP="001661CC">
            <w:pPr>
              <w:jc w:val="center"/>
              <w:rPr>
                <w:ins w:id="343" w:author="Minh Trịnh" w:date="2017-10-04T08:39:00Z"/>
                <w:rFonts w:ascii="Times New Roman" w:hAnsi="Times New Roman" w:cs="Times New Roman"/>
                <w:sz w:val="20"/>
                <w:szCs w:val="20"/>
              </w:rPr>
              <w:pPrChange w:id="344" w:author="Minh Trịnh" w:date="2017-10-04T08:41:00Z">
                <w:pPr/>
              </w:pPrChange>
            </w:pPr>
          </w:p>
        </w:tc>
        <w:tc>
          <w:tcPr>
            <w:tcW w:w="7398" w:type="dxa"/>
            <w:tcPrChange w:id="345" w:author="Minh Trịnh" w:date="2017-10-04T08:39:00Z">
              <w:tcPr>
                <w:tcW w:w="4788" w:type="dxa"/>
              </w:tcPr>
            </w:tcPrChange>
          </w:tcPr>
          <w:p w14:paraId="5CB13AD8" w14:textId="77777777" w:rsidR="001661CC" w:rsidRDefault="001661CC" w:rsidP="00FE5BBD">
            <w:pPr>
              <w:rPr>
                <w:ins w:id="346" w:author="Minh Trịnh" w:date="2017-10-04T08:39:00Z"/>
                <w:rFonts w:ascii="Times New Roman" w:hAnsi="Times New Roman" w:cs="Times New Roman"/>
                <w:sz w:val="20"/>
                <w:szCs w:val="20"/>
              </w:rPr>
            </w:pPr>
          </w:p>
        </w:tc>
      </w:tr>
    </w:tbl>
    <w:p w14:paraId="1D30F720" w14:textId="77777777" w:rsidR="001661CC" w:rsidRPr="00053290" w:rsidRDefault="001661CC" w:rsidP="00FE5BBD">
      <w:pPr>
        <w:rPr>
          <w:ins w:id="347" w:author="Minh Trịnh" w:date="2017-10-02T10:27:00Z"/>
          <w:rFonts w:ascii="Times New Roman" w:hAnsi="Times New Roman" w:cs="Times New Roman"/>
          <w:sz w:val="20"/>
          <w:szCs w:val="20"/>
        </w:rPr>
      </w:pPr>
    </w:p>
    <w:p w14:paraId="7D29D43E" w14:textId="23363FE2" w:rsidR="00FE5BBD" w:rsidRPr="00FE5BBD" w:rsidRDefault="00FE5BBD">
      <w:pPr>
        <w:pStyle w:val="ListParagraph"/>
        <w:ind w:left="360"/>
        <w:rPr>
          <w:ins w:id="348" w:author="Minh Trịnh" w:date="2017-10-02T10:24:00Z"/>
          <w:rFonts w:ascii="Times New Roman" w:hAnsi="Times New Roman" w:cs="Times New Roman"/>
          <w:sz w:val="20"/>
          <w:szCs w:val="20"/>
          <w:rPrChange w:id="349" w:author="Minh Trịnh" w:date="2017-10-02T10:27:00Z">
            <w:rPr>
              <w:ins w:id="350" w:author="Minh Trịnh" w:date="2017-10-02T10:24:00Z"/>
              <w:rFonts w:ascii="Times New Roman" w:hAnsi="Times New Roman" w:cs="Times New Roman"/>
              <w:b/>
              <w:sz w:val="20"/>
              <w:szCs w:val="20"/>
            </w:rPr>
          </w:rPrChange>
        </w:rPr>
        <w:pPrChange w:id="351" w:author="Minh Trịnh" w:date="2017-10-02T10:27:00Z">
          <w:pPr>
            <w:pStyle w:val="ListParagraph"/>
            <w:numPr>
              <w:numId w:val="1"/>
            </w:numPr>
            <w:ind w:left="360" w:hanging="360"/>
          </w:pPr>
        </w:pPrChange>
      </w:pPr>
      <w:del w:id="352" w:author="Minh Trịnh" w:date="2017-10-04T08:40:00Z">
        <w:r w:rsidRPr="001661CC" w:rsidDel="001661CC">
          <w:rPr>
            <w:rFonts w:ascii="Times New Roman" w:hAnsi="Times New Roman" w:cs="Times New Roman"/>
            <w:sz w:val="20"/>
            <w:szCs w:val="20"/>
            <w:rPrChange w:id="353" w:author="Minh Trịnh" w:date="2017-10-04T08:39:00Z">
              <w:rPr>
                <w:rStyle w:val="Hyperlink"/>
                <w:rFonts w:ascii="Times New Roman" w:hAnsi="Times New Roman" w:cs="Times New Roman"/>
                <w:sz w:val="20"/>
                <w:szCs w:val="20"/>
              </w:rPr>
            </w:rPrChange>
          </w:rPr>
          <w:delText>http://www.sggp.org.vn</w:delText>
        </w:r>
      </w:del>
      <w:del w:id="354" w:author="Minh Trịnh" w:date="2017-10-02T10:28:00Z">
        <w:r w:rsidRPr="001661CC" w:rsidDel="00FE5BBD">
          <w:rPr>
            <w:rFonts w:ascii="Times New Roman" w:hAnsi="Times New Roman" w:cs="Times New Roman"/>
            <w:sz w:val="20"/>
            <w:szCs w:val="20"/>
            <w:rPrChange w:id="355" w:author="Minh Trịnh" w:date="2017-10-04T08:39:00Z">
              <w:rPr>
                <w:rStyle w:val="Hyperlink"/>
                <w:rFonts w:ascii="Times New Roman" w:hAnsi="Times New Roman" w:cs="Times New Roman"/>
                <w:sz w:val="20"/>
                <w:szCs w:val="20"/>
              </w:rPr>
            </w:rPrChange>
          </w:rPr>
          <w:delText>/</w:delText>
        </w:r>
      </w:del>
      <w:del w:id="356" w:author="Minh Trịnh" w:date="2017-10-04T08:40:00Z">
        <w:r w:rsidRPr="001661CC" w:rsidDel="001661CC">
          <w:rPr>
            <w:rFonts w:ascii="Times New Roman" w:hAnsi="Times New Roman" w:cs="Times New Roman"/>
            <w:sz w:val="20"/>
            <w:szCs w:val="20"/>
            <w:rPrChange w:id="357" w:author="Minh Trịnh" w:date="2017-10-04T08:39:00Z">
              <w:rPr>
                <w:rStyle w:val="Hyperlink"/>
                <w:rFonts w:ascii="Times New Roman" w:hAnsi="Times New Roman" w:cs="Times New Roman"/>
                <w:sz w:val="20"/>
                <w:szCs w:val="20"/>
              </w:rPr>
            </w:rPrChange>
          </w:rPr>
          <w:delText>http://www.tapchicongsan.org.vnhttp://thoidai.com.vnhttp://baobinhduong.vn</w:delText>
        </w:r>
      </w:del>
    </w:p>
    <w:p w14:paraId="502668A5" w14:textId="6C89594E" w:rsidR="00FE5BBD" w:rsidRDefault="00FE5BBD">
      <w:pPr>
        <w:spacing w:line="256" w:lineRule="auto"/>
        <w:ind w:left="360"/>
        <w:rPr>
          <w:ins w:id="358" w:author="Minh Trịnh" w:date="2017-10-02T10:23:00Z"/>
          <w:rFonts w:ascii="Times New Roman" w:hAnsi="Times New Roman" w:cs="Times New Roman"/>
          <w:sz w:val="20"/>
          <w:szCs w:val="20"/>
        </w:rPr>
        <w:pPrChange w:id="359" w:author="Minh Trịnh" w:date="2017-10-02T10:23:00Z">
          <w:pPr>
            <w:pStyle w:val="ListParagraph"/>
            <w:numPr>
              <w:ilvl w:val="1"/>
              <w:numId w:val="1"/>
            </w:numPr>
            <w:spacing w:line="256" w:lineRule="auto"/>
            <w:ind w:left="360" w:hanging="360"/>
          </w:pPr>
        </w:pPrChange>
      </w:pPr>
      <w:bookmarkStart w:id="360" w:name="_GoBack"/>
      <w:bookmarkEnd w:id="360"/>
    </w:p>
    <w:p w14:paraId="64E6C164" w14:textId="5A0C93B1" w:rsidR="003F343D" w:rsidRPr="00812B81" w:rsidRDefault="00FE5BBD">
      <w:pPr>
        <w:pStyle w:val="ListParagraph"/>
        <w:numPr>
          <w:ilvl w:val="1"/>
          <w:numId w:val="1"/>
        </w:numPr>
        <w:spacing w:line="256" w:lineRule="auto"/>
        <w:rPr>
          <w:rFonts w:ascii="Times New Roman" w:hAnsi="Times New Roman" w:cs="Times New Roman"/>
          <w:b/>
          <w:sz w:val="20"/>
          <w:szCs w:val="20"/>
          <w:rPrChange w:id="361" w:author="Minh Trịnh" w:date="2017-10-02T10:52:00Z">
            <w:rPr/>
          </w:rPrChange>
        </w:rPr>
        <w:pPrChange w:id="362" w:author="Minh Trịnh" w:date="2017-10-02T10:37:00Z">
          <w:pPr>
            <w:pStyle w:val="ListParagraph"/>
            <w:numPr>
              <w:numId w:val="1"/>
            </w:numPr>
            <w:ind w:left="360" w:hanging="360"/>
          </w:pPr>
        </w:pPrChange>
      </w:pPr>
      <w:ins w:id="363" w:author="Minh Trịnh" w:date="2017-10-02T10:23:00Z">
        <w:r w:rsidRPr="00FE5BBD">
          <w:rPr>
            <w:rFonts w:ascii="Times New Roman" w:hAnsi="Times New Roman" w:cs="Times New Roman"/>
            <w:b/>
            <w:sz w:val="20"/>
            <w:szCs w:val="20"/>
            <w:rPrChange w:id="364" w:author="Minh Trịnh" w:date="2017-10-02T10:23:00Z">
              <w:rPr/>
            </w:rPrChange>
          </w:rPr>
          <w:t>Kết quả thử nghiệm</w:t>
        </w:r>
      </w:ins>
      <w:del w:id="365" w:author="Minh Trịnh" w:date="2017-10-02T10:27:00Z">
        <w:r w:rsidRPr="00812B81" w:rsidDel="00FE5BBD">
          <w:rPr>
            <w:rPrChange w:id="366" w:author="Minh Trịnh" w:date="2017-10-02T10:52:00Z">
              <w:rPr>
                <w:rStyle w:val="Hyperlink"/>
                <w:rFonts w:ascii="Times New Roman" w:hAnsi="Times New Roman" w:cs="Times New Roman"/>
                <w:sz w:val="20"/>
                <w:szCs w:val="20"/>
              </w:rPr>
            </w:rPrChange>
          </w:rPr>
          <w:delText>http://baothainguyen.org.vn/http://www.sggp.org.vn/</w:delText>
        </w:r>
      </w:del>
    </w:p>
    <w:p w14:paraId="6A7FADD7" w14:textId="1E36F680" w:rsidR="002969BE" w:rsidRDefault="00B907A5">
      <w:pPr>
        <w:ind w:firstLine="360"/>
        <w:rPr>
          <w:ins w:id="367" w:author="Minh Trịnh" w:date="2017-09-29T08:19:00Z"/>
          <w:rFonts w:ascii="Times New Roman" w:hAnsi="Times New Roman" w:cs="Times New Roman"/>
          <w:sz w:val="20"/>
          <w:szCs w:val="20"/>
        </w:rPr>
        <w:pPrChange w:id="368" w:author="Minh Trịnh" w:date="2017-09-28T15:59:00Z">
          <w:pPr>
            <w:ind w:left="360" w:firstLine="360"/>
          </w:pPr>
        </w:pPrChange>
      </w:pPr>
      <w:commentRangeStart w:id="369"/>
      <w:r w:rsidRPr="00E70F1F">
        <w:rPr>
          <w:rFonts w:ascii="Times New Roman" w:hAnsi="Times New Roman" w:cs="Times New Roman"/>
          <w:sz w:val="20"/>
          <w:szCs w:val="20"/>
        </w:rPr>
        <w:t xml:space="preserve">Chúng tôi tiến hành thử nghiệm </w:t>
      </w:r>
      <w:ins w:id="370" w:author="Minh Trịnh" w:date="2017-10-02T11:22:00Z">
        <w:r w:rsidR="00D30DD7">
          <w:rPr>
            <w:rFonts w:ascii="Times New Roman" w:hAnsi="Times New Roman" w:cs="Times New Roman"/>
            <w:sz w:val="20"/>
            <w:szCs w:val="20"/>
          </w:rPr>
          <w:t xml:space="preserve">trên môi trường </w:t>
        </w:r>
      </w:ins>
      <w:ins w:id="371" w:author="Minh Trịnh" w:date="2017-10-02T11:23:00Z">
        <w:r w:rsidR="00D30DD7">
          <w:rPr>
            <w:rFonts w:ascii="Times New Roman" w:hAnsi="Times New Roman" w:cs="Times New Roman"/>
            <w:sz w:val="20"/>
            <w:szCs w:val="20"/>
          </w:rPr>
          <w:t>Linux, hệ điều hành Ubuntu</w:t>
        </w:r>
      </w:ins>
      <w:del w:id="372" w:author="Minh Trịnh" w:date="2017-10-02T11:22:00Z">
        <w:r w:rsidRPr="00E70F1F" w:rsidDel="00D30DD7">
          <w:rPr>
            <w:rFonts w:ascii="Times New Roman" w:hAnsi="Times New Roman" w:cs="Times New Roman"/>
            <w:sz w:val="20"/>
            <w:szCs w:val="20"/>
          </w:rPr>
          <w:delText>trang http://www.vietnamplus.vn/</w:delText>
        </w:r>
      </w:del>
      <w:ins w:id="373" w:author="Minh Trịnh" w:date="2017-09-28T16:13:00Z">
        <w:r w:rsidR="00910F77">
          <w:rPr>
            <w:rFonts w:ascii="Times New Roman" w:hAnsi="Times New Roman" w:cs="Times New Roman"/>
            <w:sz w:val="20"/>
            <w:szCs w:val="20"/>
          </w:rPr>
          <w:t>.</w:t>
        </w:r>
      </w:ins>
      <w:del w:id="374" w:author="Minh Trịnh" w:date="2017-09-28T16:13:00Z">
        <w:r w:rsidRPr="00E70F1F" w:rsidDel="00910F77">
          <w:rPr>
            <w:rFonts w:ascii="Times New Roman" w:hAnsi="Times New Roman" w:cs="Times New Roman"/>
            <w:sz w:val="20"/>
            <w:szCs w:val="20"/>
          </w:rPr>
          <w:delText xml:space="preserve"> </w:delText>
        </w:r>
        <w:r w:rsidR="00FA54C4" w:rsidRPr="00E70F1F" w:rsidDel="00910F77">
          <w:rPr>
            <w:rFonts w:ascii="Times New Roman" w:hAnsi="Times New Roman" w:cs="Times New Roman"/>
            <w:sz w:val="20"/>
            <w:szCs w:val="20"/>
          </w:rPr>
          <w:delText>.</w:delText>
        </w:r>
      </w:del>
      <w:r w:rsidR="00FA54C4" w:rsidRPr="00E70F1F">
        <w:rPr>
          <w:rFonts w:ascii="Times New Roman" w:hAnsi="Times New Roman" w:cs="Times New Roman"/>
          <w:sz w:val="20"/>
          <w:szCs w:val="20"/>
        </w:rPr>
        <w:t xml:space="preserve"> Kết quả thu được củ</w:t>
      </w:r>
      <w:r w:rsidR="0071142B" w:rsidRPr="00E70F1F">
        <w:rPr>
          <w:rFonts w:ascii="Times New Roman" w:hAnsi="Times New Roman" w:cs="Times New Roman"/>
          <w:sz w:val="20"/>
          <w:szCs w:val="20"/>
        </w:rPr>
        <w:t>a</w:t>
      </w:r>
      <w:r w:rsidR="00FA54C4" w:rsidRPr="00E70F1F">
        <w:rPr>
          <w:rFonts w:ascii="Times New Roman" w:hAnsi="Times New Roman" w:cs="Times New Roman"/>
          <w:sz w:val="20"/>
          <w:szCs w:val="20"/>
        </w:rPr>
        <w:t xml:space="preserve"> mỗi danh mục là khác nhau</w:t>
      </w:r>
      <w:ins w:id="375" w:author="Minh Trịnh" w:date="2017-09-28T16:14:00Z">
        <w:r w:rsidR="00910F77">
          <w:rPr>
            <w:rFonts w:ascii="Times New Roman" w:hAnsi="Times New Roman" w:cs="Times New Roman"/>
            <w:sz w:val="20"/>
            <w:szCs w:val="20"/>
          </w:rPr>
          <w:t>, nên chúng tôi thố</w:t>
        </w:r>
        <w:r w:rsidR="002331A5">
          <w:rPr>
            <w:rFonts w:ascii="Times New Roman" w:hAnsi="Times New Roman" w:cs="Times New Roman"/>
            <w:sz w:val="20"/>
            <w:szCs w:val="20"/>
          </w:rPr>
          <w:t>ng kê trên tổng dữ liệu sau khi hoàn tất của trang này.</w:t>
        </w:r>
      </w:ins>
    </w:p>
    <w:tbl>
      <w:tblPr>
        <w:tblStyle w:val="TableGrid"/>
        <w:tblW w:w="0" w:type="auto"/>
        <w:jc w:val="center"/>
        <w:tblLook w:val="04A0" w:firstRow="1" w:lastRow="0" w:firstColumn="1" w:lastColumn="0" w:noHBand="0" w:noVBand="1"/>
        <w:tblPrChange w:id="376" w:author="Minh Trịnh" w:date="2017-09-29T09:05:00Z">
          <w:tblPr>
            <w:tblStyle w:val="TableGrid"/>
            <w:tblW w:w="0" w:type="auto"/>
            <w:tblInd w:w="468" w:type="dxa"/>
            <w:tblLook w:val="04A0" w:firstRow="1" w:lastRow="0" w:firstColumn="1" w:lastColumn="0" w:noHBand="0" w:noVBand="1"/>
          </w:tblPr>
        </w:tblPrChange>
      </w:tblPr>
      <w:tblGrid>
        <w:gridCol w:w="2461"/>
        <w:gridCol w:w="1769"/>
        <w:gridCol w:w="1350"/>
        <w:gridCol w:w="1530"/>
        <w:gridCol w:w="1440"/>
        <w:tblGridChange w:id="377">
          <w:tblGrid>
            <w:gridCol w:w="1872"/>
            <w:gridCol w:w="589"/>
            <w:gridCol w:w="1769"/>
            <w:gridCol w:w="231"/>
            <w:gridCol w:w="53"/>
            <w:gridCol w:w="1066"/>
            <w:gridCol w:w="1357"/>
            <w:gridCol w:w="173"/>
            <w:gridCol w:w="647"/>
            <w:gridCol w:w="793"/>
            <w:gridCol w:w="337"/>
            <w:gridCol w:w="2093"/>
            <w:gridCol w:w="2093"/>
          </w:tblGrid>
        </w:tblGridChange>
      </w:tblGrid>
      <w:tr w:rsidR="005C4DA9" w14:paraId="67DC87B9" w14:textId="0832B813" w:rsidTr="00B10362">
        <w:trPr>
          <w:jc w:val="center"/>
          <w:ins w:id="378" w:author="Minh Trịnh" w:date="2017-09-29T08:38:00Z"/>
          <w:trPrChange w:id="379" w:author="Minh Trịnh" w:date="2017-09-29T09:05:00Z">
            <w:trPr>
              <w:gridBefore w:val="1"/>
              <w:gridAfter w:val="0"/>
            </w:trPr>
          </w:trPrChange>
        </w:trPr>
        <w:tc>
          <w:tcPr>
            <w:tcW w:w="2461" w:type="dxa"/>
            <w:vMerge w:val="restart"/>
            <w:tcPrChange w:id="380" w:author="Minh Trịnh" w:date="2017-09-29T09:05:00Z">
              <w:tcPr>
                <w:tcW w:w="2589" w:type="dxa"/>
                <w:gridSpan w:val="3"/>
                <w:vMerge w:val="restart"/>
              </w:tcPr>
            </w:tcPrChange>
          </w:tcPr>
          <w:p w14:paraId="7941BF24" w14:textId="77777777" w:rsidR="000C329E" w:rsidRDefault="000C329E">
            <w:pPr>
              <w:jc w:val="center"/>
              <w:rPr>
                <w:ins w:id="381" w:author="Minh Trịnh" w:date="2017-10-02T14:15:00Z"/>
                <w:rFonts w:ascii="Times New Roman" w:hAnsi="Times New Roman" w:cs="Times New Roman"/>
                <w:sz w:val="20"/>
                <w:szCs w:val="20"/>
              </w:rPr>
              <w:pPrChange w:id="382" w:author="Minh Trịnh" w:date="2017-09-29T08:46:00Z">
                <w:pPr/>
              </w:pPrChange>
            </w:pPr>
          </w:p>
          <w:p w14:paraId="77740622" w14:textId="6BF31D7D" w:rsidR="005C4DA9" w:rsidRDefault="000C329E">
            <w:pPr>
              <w:jc w:val="center"/>
              <w:rPr>
                <w:ins w:id="383" w:author="Minh Trịnh" w:date="2017-09-29T08:38:00Z"/>
                <w:rFonts w:ascii="Times New Roman" w:hAnsi="Times New Roman" w:cs="Times New Roman"/>
                <w:sz w:val="20"/>
                <w:szCs w:val="20"/>
              </w:rPr>
              <w:pPrChange w:id="384" w:author="Minh Trịnh" w:date="2017-09-29T08:46:00Z">
                <w:pPr/>
              </w:pPrChange>
            </w:pPr>
            <w:ins w:id="385" w:author="Minh Trịnh" w:date="2017-09-29T08:41:00Z">
              <w:r>
                <w:rPr>
                  <w:rFonts w:ascii="Times New Roman" w:hAnsi="Times New Roman" w:cs="Times New Roman"/>
                  <w:sz w:val="20"/>
                  <w:szCs w:val="20"/>
                </w:rPr>
                <w:t>http://www.vietnamplus.vn</w:t>
              </w:r>
            </w:ins>
          </w:p>
        </w:tc>
        <w:tc>
          <w:tcPr>
            <w:tcW w:w="3119" w:type="dxa"/>
            <w:gridSpan w:val="2"/>
            <w:tcPrChange w:id="386" w:author="Minh Trịnh" w:date="2017-09-29T09:05:00Z">
              <w:tcPr>
                <w:tcW w:w="3296" w:type="dxa"/>
                <w:gridSpan w:val="5"/>
              </w:tcPr>
            </w:tcPrChange>
          </w:tcPr>
          <w:p w14:paraId="06279AE9" w14:textId="5163D958" w:rsidR="005C4DA9" w:rsidRDefault="005C4DA9">
            <w:pPr>
              <w:jc w:val="center"/>
              <w:rPr>
                <w:ins w:id="387" w:author="Minh Trịnh" w:date="2017-09-29T08:47:00Z"/>
                <w:rFonts w:ascii="Times New Roman" w:hAnsi="Times New Roman" w:cs="Times New Roman"/>
                <w:sz w:val="20"/>
                <w:szCs w:val="20"/>
              </w:rPr>
            </w:pPr>
            <w:ins w:id="388" w:author="Minh Trịnh" w:date="2017-09-29T08:41:00Z">
              <w:r>
                <w:rPr>
                  <w:rFonts w:ascii="Times New Roman" w:hAnsi="Times New Roman" w:cs="Times New Roman"/>
                  <w:sz w:val="20"/>
                  <w:szCs w:val="20"/>
                </w:rPr>
                <w:t>Tiế</w:t>
              </w:r>
              <w:r w:rsidR="008A4D48">
                <w:rPr>
                  <w:rFonts w:ascii="Times New Roman" w:hAnsi="Times New Roman" w:cs="Times New Roman"/>
                  <w:sz w:val="20"/>
                  <w:szCs w:val="20"/>
                </w:rPr>
                <w:t>ng Việt</w:t>
              </w:r>
            </w:ins>
          </w:p>
        </w:tc>
        <w:tc>
          <w:tcPr>
            <w:tcW w:w="2970" w:type="dxa"/>
            <w:gridSpan w:val="2"/>
            <w:tcPrChange w:id="389" w:author="Minh Trịnh" w:date="2017-09-29T09:05:00Z">
              <w:tcPr>
                <w:tcW w:w="3223" w:type="dxa"/>
                <w:gridSpan w:val="3"/>
              </w:tcPr>
            </w:tcPrChange>
          </w:tcPr>
          <w:p w14:paraId="1CCC7025" w14:textId="3E67DA17" w:rsidR="005C4DA9" w:rsidRDefault="005C4DA9">
            <w:pPr>
              <w:jc w:val="center"/>
              <w:rPr>
                <w:ins w:id="390" w:author="Minh Trịnh" w:date="2017-09-29T08:48:00Z"/>
                <w:rFonts w:ascii="Times New Roman" w:hAnsi="Times New Roman" w:cs="Times New Roman"/>
                <w:sz w:val="20"/>
                <w:szCs w:val="20"/>
              </w:rPr>
            </w:pPr>
            <w:ins w:id="391" w:author="Minh Trịnh" w:date="2017-09-29T08:41:00Z">
              <w:r>
                <w:rPr>
                  <w:rFonts w:ascii="Times New Roman" w:hAnsi="Times New Roman" w:cs="Times New Roman"/>
                  <w:sz w:val="20"/>
                  <w:szCs w:val="20"/>
                </w:rPr>
                <w:t>Tiế</w:t>
              </w:r>
              <w:r w:rsidR="008A4D48">
                <w:rPr>
                  <w:rFonts w:ascii="Times New Roman" w:hAnsi="Times New Roman" w:cs="Times New Roman"/>
                  <w:sz w:val="20"/>
                  <w:szCs w:val="20"/>
                </w:rPr>
                <w:t>ng Trung</w:t>
              </w:r>
            </w:ins>
          </w:p>
        </w:tc>
      </w:tr>
      <w:tr w:rsidR="00643F4F" w14:paraId="0D93DC4E" w14:textId="69F6FA9B" w:rsidTr="00B10362">
        <w:trPr>
          <w:jc w:val="center"/>
          <w:ins w:id="392" w:author="Minh Trịnh" w:date="2017-09-29T08:46:00Z"/>
          <w:trPrChange w:id="393" w:author="Minh Trịnh" w:date="2017-09-29T09:05:00Z">
            <w:trPr>
              <w:gridBefore w:val="1"/>
            </w:trPr>
          </w:trPrChange>
        </w:trPr>
        <w:tc>
          <w:tcPr>
            <w:tcW w:w="2461" w:type="dxa"/>
            <w:vMerge/>
            <w:tcPrChange w:id="394" w:author="Minh Trịnh" w:date="2017-09-29T09:05:00Z">
              <w:tcPr>
                <w:tcW w:w="2642" w:type="dxa"/>
                <w:gridSpan w:val="4"/>
                <w:vMerge/>
              </w:tcPr>
            </w:tcPrChange>
          </w:tcPr>
          <w:p w14:paraId="5C9BCCC6" w14:textId="77777777" w:rsidR="00643F4F" w:rsidRPr="00E70F1F" w:rsidRDefault="00643F4F" w:rsidP="00643F4F">
            <w:pPr>
              <w:rPr>
                <w:ins w:id="395" w:author="Minh Trịnh" w:date="2017-09-29T08:46:00Z"/>
                <w:rFonts w:ascii="Times New Roman" w:hAnsi="Times New Roman" w:cs="Times New Roman"/>
                <w:sz w:val="20"/>
                <w:szCs w:val="20"/>
              </w:rPr>
            </w:pPr>
          </w:p>
        </w:tc>
        <w:tc>
          <w:tcPr>
            <w:tcW w:w="1769" w:type="dxa"/>
            <w:tcPrChange w:id="396" w:author="Minh Trịnh" w:date="2017-09-29T09:05:00Z">
              <w:tcPr>
                <w:tcW w:w="2423" w:type="dxa"/>
                <w:gridSpan w:val="2"/>
              </w:tcPr>
            </w:tcPrChange>
          </w:tcPr>
          <w:p w14:paraId="600BA55D" w14:textId="72FBAEF1" w:rsidR="00643F4F" w:rsidRDefault="00643F4F" w:rsidP="00643F4F">
            <w:pPr>
              <w:jc w:val="center"/>
              <w:rPr>
                <w:ins w:id="397" w:author="Minh Trịnh" w:date="2017-09-29T08:46:00Z"/>
                <w:rFonts w:ascii="Times New Roman" w:hAnsi="Times New Roman" w:cs="Times New Roman"/>
                <w:sz w:val="20"/>
                <w:szCs w:val="20"/>
              </w:rPr>
            </w:pPr>
            <w:ins w:id="398" w:author="Minh Trịnh" w:date="2017-09-29T08:48:00Z">
              <w:r>
                <w:rPr>
                  <w:rFonts w:ascii="Times New Roman" w:hAnsi="Times New Roman" w:cs="Times New Roman"/>
                  <w:sz w:val="20"/>
                  <w:szCs w:val="20"/>
                </w:rPr>
                <w:t>Số lượng tập tin thu được</w:t>
              </w:r>
            </w:ins>
          </w:p>
        </w:tc>
        <w:tc>
          <w:tcPr>
            <w:tcW w:w="1350" w:type="dxa"/>
            <w:tcPrChange w:id="399" w:author="Minh Trịnh" w:date="2017-09-29T09:05:00Z">
              <w:tcPr>
                <w:tcW w:w="1950" w:type="dxa"/>
                <w:gridSpan w:val="4"/>
              </w:tcPr>
            </w:tcPrChange>
          </w:tcPr>
          <w:p w14:paraId="06EBEC4C" w14:textId="4F39475E" w:rsidR="00643F4F" w:rsidRDefault="00643F4F">
            <w:pPr>
              <w:jc w:val="center"/>
              <w:rPr>
                <w:ins w:id="400" w:author="Minh Trịnh" w:date="2017-09-29T08:47:00Z"/>
                <w:rFonts w:ascii="Times New Roman" w:hAnsi="Times New Roman" w:cs="Times New Roman"/>
                <w:sz w:val="20"/>
                <w:szCs w:val="20"/>
              </w:rPr>
            </w:pPr>
            <w:ins w:id="401" w:author="Minh Trịnh" w:date="2017-09-29T08:48:00Z">
              <w:r>
                <w:rPr>
                  <w:rFonts w:ascii="Times New Roman" w:hAnsi="Times New Roman" w:cs="Times New Roman"/>
                  <w:sz w:val="20"/>
                  <w:szCs w:val="20"/>
                </w:rPr>
                <w:t>Tổ</w:t>
              </w:r>
            </w:ins>
            <w:ins w:id="402" w:author="Minh Trịnh" w:date="2017-09-29T08:49:00Z">
              <w:r>
                <w:rPr>
                  <w:rFonts w:ascii="Times New Roman" w:hAnsi="Times New Roman" w:cs="Times New Roman"/>
                  <w:sz w:val="20"/>
                  <w:szCs w:val="20"/>
                </w:rPr>
                <w:t>ng dung</w:t>
              </w:r>
            </w:ins>
            <w:ins w:id="403" w:author="Minh Trịnh" w:date="2017-09-29T08:48:00Z">
              <w:r>
                <w:rPr>
                  <w:rFonts w:ascii="Times New Roman" w:hAnsi="Times New Roman" w:cs="Times New Roman"/>
                  <w:sz w:val="20"/>
                  <w:szCs w:val="20"/>
                </w:rPr>
                <w:t xml:space="preserve"> lượng</w:t>
              </w:r>
            </w:ins>
            <w:ins w:id="404" w:author="Minh Trịnh" w:date="2017-09-29T08:49:00Z">
              <w:r w:rsidR="00A406DD">
                <w:rPr>
                  <w:rFonts w:ascii="Times New Roman" w:hAnsi="Times New Roman" w:cs="Times New Roman"/>
                  <w:sz w:val="20"/>
                  <w:szCs w:val="20"/>
                </w:rPr>
                <w:t>(MB)</w:t>
              </w:r>
            </w:ins>
          </w:p>
        </w:tc>
        <w:tc>
          <w:tcPr>
            <w:tcW w:w="1530" w:type="dxa"/>
            <w:tcPrChange w:id="405" w:author="Minh Trịnh" w:date="2017-09-29T09:05:00Z">
              <w:tcPr>
                <w:tcW w:w="2093" w:type="dxa"/>
              </w:tcPr>
            </w:tcPrChange>
          </w:tcPr>
          <w:p w14:paraId="39D3CE08" w14:textId="015A2801" w:rsidR="00643F4F" w:rsidRDefault="00643F4F">
            <w:pPr>
              <w:jc w:val="center"/>
              <w:rPr>
                <w:ins w:id="406" w:author="Minh Trịnh" w:date="2017-09-29T08:46:00Z"/>
                <w:rFonts w:ascii="Times New Roman" w:hAnsi="Times New Roman" w:cs="Times New Roman"/>
                <w:sz w:val="20"/>
                <w:szCs w:val="20"/>
              </w:rPr>
            </w:pPr>
            <w:ins w:id="407" w:author="Minh Trịnh" w:date="2017-09-29T08:49:00Z">
              <w:r>
                <w:rPr>
                  <w:rFonts w:ascii="Times New Roman" w:hAnsi="Times New Roman" w:cs="Times New Roman"/>
                  <w:sz w:val="20"/>
                  <w:szCs w:val="20"/>
                </w:rPr>
                <w:t>Số lượng tập tin thu được</w:t>
              </w:r>
            </w:ins>
          </w:p>
        </w:tc>
        <w:tc>
          <w:tcPr>
            <w:tcW w:w="1440" w:type="dxa"/>
            <w:tcPrChange w:id="408" w:author="Minh Trịnh" w:date="2017-09-29T09:05:00Z">
              <w:tcPr>
                <w:tcW w:w="2093" w:type="dxa"/>
              </w:tcPr>
            </w:tcPrChange>
          </w:tcPr>
          <w:p w14:paraId="42F8EADE" w14:textId="5DFA3CE7" w:rsidR="00643F4F" w:rsidRDefault="00643F4F">
            <w:pPr>
              <w:jc w:val="center"/>
              <w:rPr>
                <w:ins w:id="409" w:author="Minh Trịnh" w:date="2017-09-29T08:48:00Z"/>
                <w:rFonts w:ascii="Times New Roman" w:hAnsi="Times New Roman" w:cs="Times New Roman"/>
                <w:sz w:val="20"/>
                <w:szCs w:val="20"/>
              </w:rPr>
            </w:pPr>
            <w:ins w:id="410" w:author="Minh Trịnh" w:date="2017-09-29T08:49:00Z">
              <w:r>
                <w:rPr>
                  <w:rFonts w:ascii="Times New Roman" w:hAnsi="Times New Roman" w:cs="Times New Roman"/>
                  <w:sz w:val="20"/>
                  <w:szCs w:val="20"/>
                </w:rPr>
                <w:t>Tổng dung lượng</w:t>
              </w:r>
              <w:r w:rsidR="00A406DD">
                <w:rPr>
                  <w:rFonts w:ascii="Times New Roman" w:hAnsi="Times New Roman" w:cs="Times New Roman"/>
                  <w:sz w:val="20"/>
                  <w:szCs w:val="20"/>
                </w:rPr>
                <w:t>(MB)</w:t>
              </w:r>
            </w:ins>
          </w:p>
        </w:tc>
      </w:tr>
      <w:tr w:rsidR="00643F4F" w14:paraId="59BD6289" w14:textId="62572954" w:rsidTr="00B10362">
        <w:trPr>
          <w:jc w:val="center"/>
          <w:ins w:id="411" w:author="Minh Trịnh" w:date="2017-09-29T08:38:00Z"/>
          <w:trPrChange w:id="412" w:author="Minh Trịnh" w:date="2017-09-29T09:05:00Z">
            <w:trPr>
              <w:gridBefore w:val="1"/>
            </w:trPr>
          </w:trPrChange>
        </w:trPr>
        <w:tc>
          <w:tcPr>
            <w:tcW w:w="2461" w:type="dxa"/>
            <w:tcPrChange w:id="413" w:author="Minh Trịnh" w:date="2017-09-29T09:05:00Z">
              <w:tcPr>
                <w:tcW w:w="2642" w:type="dxa"/>
                <w:gridSpan w:val="4"/>
              </w:tcPr>
            </w:tcPrChange>
          </w:tcPr>
          <w:p w14:paraId="124FBBDF" w14:textId="1882240D" w:rsidR="00643F4F" w:rsidRDefault="00643F4F">
            <w:pPr>
              <w:jc w:val="center"/>
              <w:rPr>
                <w:ins w:id="414" w:author="Minh Trịnh" w:date="2017-09-29T08:38:00Z"/>
                <w:rFonts w:ascii="Times New Roman" w:hAnsi="Times New Roman" w:cs="Times New Roman"/>
                <w:sz w:val="20"/>
                <w:szCs w:val="20"/>
              </w:rPr>
              <w:pPrChange w:id="415" w:author="Minh Trịnh" w:date="2017-09-29T08:50:00Z">
                <w:pPr/>
              </w:pPrChange>
            </w:pPr>
            <w:ins w:id="416" w:author="Minh Trịnh" w:date="2017-09-29T08:42:00Z">
              <w:r>
                <w:rPr>
                  <w:rFonts w:ascii="Times New Roman" w:hAnsi="Times New Roman" w:cs="Times New Roman"/>
                  <w:sz w:val="20"/>
                  <w:szCs w:val="20"/>
                </w:rPr>
                <w:t>Kinh tế</w:t>
              </w:r>
            </w:ins>
          </w:p>
        </w:tc>
        <w:tc>
          <w:tcPr>
            <w:tcW w:w="1769" w:type="dxa"/>
            <w:tcPrChange w:id="417" w:author="Minh Trịnh" w:date="2017-09-29T09:05:00Z">
              <w:tcPr>
                <w:tcW w:w="2423" w:type="dxa"/>
                <w:gridSpan w:val="2"/>
              </w:tcPr>
            </w:tcPrChange>
          </w:tcPr>
          <w:p w14:paraId="17E71090" w14:textId="6FB5E1FE" w:rsidR="00643F4F" w:rsidRDefault="008A4D48">
            <w:pPr>
              <w:jc w:val="center"/>
              <w:rPr>
                <w:ins w:id="418" w:author="Minh Trịnh" w:date="2017-09-29T08:38:00Z"/>
                <w:rFonts w:ascii="Times New Roman" w:hAnsi="Times New Roman" w:cs="Times New Roman"/>
                <w:sz w:val="20"/>
                <w:szCs w:val="20"/>
              </w:rPr>
              <w:pPrChange w:id="419" w:author="Minh Trịnh" w:date="2017-09-29T08:58:00Z">
                <w:pPr/>
              </w:pPrChange>
            </w:pPr>
            <w:ins w:id="420" w:author="Minh Trịnh" w:date="2017-09-29T08:51:00Z">
              <w:r>
                <w:rPr>
                  <w:rFonts w:ascii="Times New Roman" w:hAnsi="Times New Roman" w:cs="Times New Roman"/>
                  <w:sz w:val="20"/>
                  <w:szCs w:val="20"/>
                </w:rPr>
                <w:t>49</w:t>
              </w:r>
            </w:ins>
            <w:ins w:id="421" w:author="Minh Trịnh" w:date="2017-09-29T08:57:00Z">
              <w:r>
                <w:rPr>
                  <w:rFonts w:ascii="Times New Roman" w:hAnsi="Times New Roman" w:cs="Times New Roman"/>
                  <w:sz w:val="20"/>
                  <w:szCs w:val="20"/>
                </w:rPr>
                <w:t>,</w:t>
              </w:r>
            </w:ins>
            <w:ins w:id="422" w:author="Minh Trịnh" w:date="2017-09-29T08:51:00Z">
              <w:r>
                <w:rPr>
                  <w:rFonts w:ascii="Times New Roman" w:hAnsi="Times New Roman" w:cs="Times New Roman"/>
                  <w:sz w:val="20"/>
                  <w:szCs w:val="20"/>
                </w:rPr>
                <w:t>031</w:t>
              </w:r>
            </w:ins>
          </w:p>
        </w:tc>
        <w:tc>
          <w:tcPr>
            <w:tcW w:w="1350" w:type="dxa"/>
            <w:tcPrChange w:id="423" w:author="Minh Trịnh" w:date="2017-09-29T09:05:00Z">
              <w:tcPr>
                <w:tcW w:w="1950" w:type="dxa"/>
                <w:gridSpan w:val="4"/>
              </w:tcPr>
            </w:tcPrChange>
          </w:tcPr>
          <w:p w14:paraId="35E3CDFA" w14:textId="70080B28" w:rsidR="00643F4F" w:rsidRDefault="008A4D48">
            <w:pPr>
              <w:jc w:val="center"/>
              <w:rPr>
                <w:ins w:id="424" w:author="Minh Trịnh" w:date="2017-09-29T08:47:00Z"/>
                <w:rFonts w:ascii="Times New Roman" w:hAnsi="Times New Roman" w:cs="Times New Roman"/>
                <w:sz w:val="20"/>
                <w:szCs w:val="20"/>
              </w:rPr>
              <w:pPrChange w:id="425" w:author="Minh Trịnh" w:date="2017-09-29T09:05:00Z">
                <w:pPr/>
              </w:pPrChange>
            </w:pPr>
            <w:ins w:id="426" w:author="Minh Trịnh" w:date="2017-09-29T08:51:00Z">
              <w:r>
                <w:rPr>
                  <w:rFonts w:ascii="Times New Roman" w:hAnsi="Times New Roman" w:cs="Times New Roman"/>
                  <w:sz w:val="20"/>
                  <w:szCs w:val="20"/>
                </w:rPr>
                <w:t>231</w:t>
              </w:r>
            </w:ins>
          </w:p>
        </w:tc>
        <w:tc>
          <w:tcPr>
            <w:tcW w:w="1530" w:type="dxa"/>
            <w:tcPrChange w:id="427" w:author="Minh Trịnh" w:date="2017-09-29T09:05:00Z">
              <w:tcPr>
                <w:tcW w:w="2093" w:type="dxa"/>
              </w:tcPr>
            </w:tcPrChange>
          </w:tcPr>
          <w:p w14:paraId="167320C8" w14:textId="32CF1B57" w:rsidR="00643F4F" w:rsidRDefault="00BC7A14">
            <w:pPr>
              <w:jc w:val="center"/>
              <w:rPr>
                <w:ins w:id="428" w:author="Minh Trịnh" w:date="2017-09-29T08:38:00Z"/>
                <w:rFonts w:ascii="Times New Roman" w:hAnsi="Times New Roman" w:cs="Times New Roman"/>
                <w:sz w:val="20"/>
                <w:szCs w:val="20"/>
              </w:rPr>
              <w:pPrChange w:id="429" w:author="Minh Trịnh" w:date="2017-09-29T09:05:00Z">
                <w:pPr/>
              </w:pPrChange>
            </w:pPr>
            <w:ins w:id="430" w:author="Minh Trịnh" w:date="2017-09-29T09:02:00Z">
              <w:r>
                <w:rPr>
                  <w:rFonts w:ascii="Times New Roman" w:hAnsi="Times New Roman" w:cs="Times New Roman"/>
                  <w:sz w:val="20"/>
                  <w:szCs w:val="20"/>
                </w:rPr>
                <w:t>11,631</w:t>
              </w:r>
            </w:ins>
          </w:p>
        </w:tc>
        <w:tc>
          <w:tcPr>
            <w:tcW w:w="1440" w:type="dxa"/>
            <w:tcPrChange w:id="431" w:author="Minh Trịnh" w:date="2017-09-29T09:05:00Z">
              <w:tcPr>
                <w:tcW w:w="2093" w:type="dxa"/>
              </w:tcPr>
            </w:tcPrChange>
          </w:tcPr>
          <w:p w14:paraId="44D95DD2" w14:textId="0FC015E2" w:rsidR="00643F4F" w:rsidRDefault="00BC7A14">
            <w:pPr>
              <w:jc w:val="center"/>
              <w:rPr>
                <w:ins w:id="432" w:author="Minh Trịnh" w:date="2017-09-29T08:48:00Z"/>
                <w:rFonts w:ascii="Times New Roman" w:hAnsi="Times New Roman" w:cs="Times New Roman"/>
                <w:sz w:val="20"/>
                <w:szCs w:val="20"/>
              </w:rPr>
              <w:pPrChange w:id="433" w:author="Minh Trịnh" w:date="2017-09-29T09:05:00Z">
                <w:pPr/>
              </w:pPrChange>
            </w:pPr>
            <w:ins w:id="434" w:author="Minh Trịnh" w:date="2017-09-29T09:02:00Z">
              <w:r>
                <w:rPr>
                  <w:rFonts w:ascii="Times New Roman" w:hAnsi="Times New Roman" w:cs="Times New Roman"/>
                  <w:sz w:val="20"/>
                  <w:szCs w:val="20"/>
                </w:rPr>
                <w:t>43.5</w:t>
              </w:r>
            </w:ins>
          </w:p>
        </w:tc>
      </w:tr>
      <w:tr w:rsidR="00643F4F" w14:paraId="109CAFCA" w14:textId="61F1271D" w:rsidTr="00B10362">
        <w:trPr>
          <w:jc w:val="center"/>
          <w:ins w:id="435" w:author="Minh Trịnh" w:date="2017-09-29T08:38:00Z"/>
          <w:trPrChange w:id="436" w:author="Minh Trịnh" w:date="2017-09-29T09:05:00Z">
            <w:trPr>
              <w:gridBefore w:val="1"/>
            </w:trPr>
          </w:trPrChange>
        </w:trPr>
        <w:tc>
          <w:tcPr>
            <w:tcW w:w="2461" w:type="dxa"/>
            <w:tcPrChange w:id="437" w:author="Minh Trịnh" w:date="2017-09-29T09:05:00Z">
              <w:tcPr>
                <w:tcW w:w="2642" w:type="dxa"/>
                <w:gridSpan w:val="4"/>
              </w:tcPr>
            </w:tcPrChange>
          </w:tcPr>
          <w:p w14:paraId="5179FF5B" w14:textId="166CC2C7" w:rsidR="00643F4F" w:rsidRDefault="00643F4F">
            <w:pPr>
              <w:jc w:val="center"/>
              <w:rPr>
                <w:ins w:id="438" w:author="Minh Trịnh" w:date="2017-09-29T08:38:00Z"/>
                <w:rFonts w:ascii="Times New Roman" w:hAnsi="Times New Roman" w:cs="Times New Roman"/>
                <w:sz w:val="20"/>
                <w:szCs w:val="20"/>
              </w:rPr>
              <w:pPrChange w:id="439" w:author="Minh Trịnh" w:date="2017-09-29T08:50:00Z">
                <w:pPr/>
              </w:pPrChange>
            </w:pPr>
            <w:ins w:id="440" w:author="Minh Trịnh" w:date="2017-09-29T08:42:00Z">
              <w:r>
                <w:rPr>
                  <w:rFonts w:ascii="Times New Roman" w:hAnsi="Times New Roman" w:cs="Times New Roman"/>
                  <w:sz w:val="20"/>
                  <w:szCs w:val="20"/>
                </w:rPr>
                <w:t>Chính trị</w:t>
              </w:r>
            </w:ins>
          </w:p>
        </w:tc>
        <w:tc>
          <w:tcPr>
            <w:tcW w:w="1769" w:type="dxa"/>
            <w:tcPrChange w:id="441" w:author="Minh Trịnh" w:date="2017-09-29T09:05:00Z">
              <w:tcPr>
                <w:tcW w:w="2423" w:type="dxa"/>
                <w:gridSpan w:val="2"/>
              </w:tcPr>
            </w:tcPrChange>
          </w:tcPr>
          <w:p w14:paraId="50461AE0" w14:textId="2FABCC6E" w:rsidR="00643F4F" w:rsidRDefault="008A4D48">
            <w:pPr>
              <w:jc w:val="center"/>
              <w:rPr>
                <w:ins w:id="442" w:author="Minh Trịnh" w:date="2017-09-29T08:38:00Z"/>
                <w:rFonts w:ascii="Times New Roman" w:hAnsi="Times New Roman" w:cs="Times New Roman"/>
                <w:sz w:val="20"/>
                <w:szCs w:val="20"/>
              </w:rPr>
              <w:pPrChange w:id="443" w:author="Minh Trịnh" w:date="2017-09-29T08:58:00Z">
                <w:pPr/>
              </w:pPrChange>
            </w:pPr>
            <w:ins w:id="444" w:author="Minh Trịnh" w:date="2017-09-29T08:52:00Z">
              <w:r>
                <w:rPr>
                  <w:rFonts w:ascii="Times New Roman" w:hAnsi="Times New Roman" w:cs="Times New Roman"/>
                  <w:sz w:val="20"/>
                  <w:szCs w:val="20"/>
                </w:rPr>
                <w:t>12</w:t>
              </w:r>
            </w:ins>
            <w:ins w:id="445" w:author="Minh Trịnh" w:date="2017-09-29T08:57:00Z">
              <w:r>
                <w:rPr>
                  <w:rFonts w:ascii="Times New Roman" w:hAnsi="Times New Roman" w:cs="Times New Roman"/>
                  <w:sz w:val="20"/>
                  <w:szCs w:val="20"/>
                </w:rPr>
                <w:t>,</w:t>
              </w:r>
            </w:ins>
            <w:ins w:id="446" w:author="Minh Trịnh" w:date="2017-09-29T08:52:00Z">
              <w:r>
                <w:rPr>
                  <w:rFonts w:ascii="Times New Roman" w:hAnsi="Times New Roman" w:cs="Times New Roman"/>
                  <w:sz w:val="20"/>
                  <w:szCs w:val="20"/>
                </w:rPr>
                <w:t>808</w:t>
              </w:r>
            </w:ins>
          </w:p>
        </w:tc>
        <w:tc>
          <w:tcPr>
            <w:tcW w:w="1350" w:type="dxa"/>
            <w:tcPrChange w:id="447" w:author="Minh Trịnh" w:date="2017-09-29T09:05:00Z">
              <w:tcPr>
                <w:tcW w:w="1950" w:type="dxa"/>
                <w:gridSpan w:val="4"/>
              </w:tcPr>
            </w:tcPrChange>
          </w:tcPr>
          <w:p w14:paraId="63E9FC6E" w14:textId="4682069C" w:rsidR="00643F4F" w:rsidRDefault="00BC7A14">
            <w:pPr>
              <w:jc w:val="center"/>
              <w:rPr>
                <w:ins w:id="448" w:author="Minh Trịnh" w:date="2017-09-29T08:47:00Z"/>
                <w:rFonts w:ascii="Times New Roman" w:hAnsi="Times New Roman" w:cs="Times New Roman"/>
                <w:sz w:val="20"/>
                <w:szCs w:val="20"/>
              </w:rPr>
              <w:pPrChange w:id="449" w:author="Minh Trịnh" w:date="2017-09-29T09:05:00Z">
                <w:pPr/>
              </w:pPrChange>
            </w:pPr>
            <w:ins w:id="450" w:author="Minh Trịnh" w:date="2017-09-29T08:52:00Z">
              <w:r>
                <w:rPr>
                  <w:rFonts w:ascii="Times New Roman" w:hAnsi="Times New Roman" w:cs="Times New Roman"/>
                  <w:sz w:val="20"/>
                  <w:szCs w:val="20"/>
                </w:rPr>
                <w:t>68.</w:t>
              </w:r>
              <w:r w:rsidR="008A4D48">
                <w:rPr>
                  <w:rFonts w:ascii="Times New Roman" w:hAnsi="Times New Roman" w:cs="Times New Roman"/>
                  <w:sz w:val="20"/>
                  <w:szCs w:val="20"/>
                </w:rPr>
                <w:t>6</w:t>
              </w:r>
            </w:ins>
          </w:p>
        </w:tc>
        <w:tc>
          <w:tcPr>
            <w:tcW w:w="1530" w:type="dxa"/>
            <w:tcPrChange w:id="451" w:author="Minh Trịnh" w:date="2017-09-29T09:05:00Z">
              <w:tcPr>
                <w:tcW w:w="2093" w:type="dxa"/>
              </w:tcPr>
            </w:tcPrChange>
          </w:tcPr>
          <w:p w14:paraId="2C81F4E5" w14:textId="4437A149" w:rsidR="00643F4F" w:rsidRDefault="00BC7A14">
            <w:pPr>
              <w:jc w:val="center"/>
              <w:rPr>
                <w:ins w:id="452" w:author="Minh Trịnh" w:date="2017-09-29T08:38:00Z"/>
                <w:rFonts w:ascii="Times New Roman" w:hAnsi="Times New Roman" w:cs="Times New Roman"/>
                <w:sz w:val="20"/>
                <w:szCs w:val="20"/>
              </w:rPr>
              <w:pPrChange w:id="453" w:author="Minh Trịnh" w:date="2017-09-29T09:05:00Z">
                <w:pPr/>
              </w:pPrChange>
            </w:pPr>
            <w:ins w:id="454" w:author="Minh Trịnh" w:date="2017-09-29T09:02:00Z">
              <w:r>
                <w:rPr>
                  <w:rFonts w:ascii="Times New Roman" w:hAnsi="Times New Roman" w:cs="Times New Roman"/>
                  <w:sz w:val="20"/>
                  <w:szCs w:val="20"/>
                </w:rPr>
                <w:t>15,287</w:t>
              </w:r>
            </w:ins>
          </w:p>
        </w:tc>
        <w:tc>
          <w:tcPr>
            <w:tcW w:w="1440" w:type="dxa"/>
            <w:tcPrChange w:id="455" w:author="Minh Trịnh" w:date="2017-09-29T09:05:00Z">
              <w:tcPr>
                <w:tcW w:w="2093" w:type="dxa"/>
              </w:tcPr>
            </w:tcPrChange>
          </w:tcPr>
          <w:p w14:paraId="7B767DF7" w14:textId="11208F39" w:rsidR="00643F4F" w:rsidRDefault="00BC7A14">
            <w:pPr>
              <w:jc w:val="center"/>
              <w:rPr>
                <w:ins w:id="456" w:author="Minh Trịnh" w:date="2017-09-29T08:48:00Z"/>
                <w:rFonts w:ascii="Times New Roman" w:hAnsi="Times New Roman" w:cs="Times New Roman"/>
                <w:sz w:val="20"/>
                <w:szCs w:val="20"/>
              </w:rPr>
              <w:pPrChange w:id="457" w:author="Minh Trịnh" w:date="2017-09-29T09:05:00Z">
                <w:pPr/>
              </w:pPrChange>
            </w:pPr>
            <w:ins w:id="458" w:author="Minh Trịnh" w:date="2017-09-29T09:02:00Z">
              <w:r>
                <w:rPr>
                  <w:rFonts w:ascii="Times New Roman" w:hAnsi="Times New Roman" w:cs="Times New Roman"/>
                  <w:sz w:val="20"/>
                  <w:szCs w:val="20"/>
                </w:rPr>
                <w:t>62.1</w:t>
              </w:r>
            </w:ins>
          </w:p>
        </w:tc>
      </w:tr>
      <w:tr w:rsidR="00643F4F" w14:paraId="20A6BB5C" w14:textId="0BCB654B" w:rsidTr="00B10362">
        <w:trPr>
          <w:jc w:val="center"/>
          <w:ins w:id="459" w:author="Minh Trịnh" w:date="2017-09-29T08:38:00Z"/>
          <w:trPrChange w:id="460" w:author="Minh Trịnh" w:date="2017-09-29T09:05:00Z">
            <w:trPr>
              <w:gridBefore w:val="1"/>
            </w:trPr>
          </w:trPrChange>
        </w:trPr>
        <w:tc>
          <w:tcPr>
            <w:tcW w:w="2461" w:type="dxa"/>
            <w:tcPrChange w:id="461" w:author="Minh Trịnh" w:date="2017-09-29T09:05:00Z">
              <w:tcPr>
                <w:tcW w:w="2642" w:type="dxa"/>
                <w:gridSpan w:val="4"/>
              </w:tcPr>
            </w:tcPrChange>
          </w:tcPr>
          <w:p w14:paraId="66108D81" w14:textId="10859D29" w:rsidR="00643F4F" w:rsidRDefault="00643F4F">
            <w:pPr>
              <w:jc w:val="center"/>
              <w:rPr>
                <w:ins w:id="462" w:author="Minh Trịnh" w:date="2017-09-29T08:38:00Z"/>
                <w:rFonts w:ascii="Times New Roman" w:hAnsi="Times New Roman" w:cs="Times New Roman"/>
                <w:sz w:val="20"/>
                <w:szCs w:val="20"/>
              </w:rPr>
              <w:pPrChange w:id="463" w:author="Minh Trịnh" w:date="2017-09-29T08:50:00Z">
                <w:pPr/>
              </w:pPrChange>
            </w:pPr>
            <w:ins w:id="464" w:author="Minh Trịnh" w:date="2017-09-29T08:42:00Z">
              <w:r>
                <w:rPr>
                  <w:rFonts w:ascii="Times New Roman" w:hAnsi="Times New Roman" w:cs="Times New Roman"/>
                  <w:sz w:val="20"/>
                  <w:szCs w:val="20"/>
                </w:rPr>
                <w:t>Thể thao</w:t>
              </w:r>
            </w:ins>
          </w:p>
        </w:tc>
        <w:tc>
          <w:tcPr>
            <w:tcW w:w="1769" w:type="dxa"/>
            <w:tcPrChange w:id="465" w:author="Minh Trịnh" w:date="2017-09-29T09:05:00Z">
              <w:tcPr>
                <w:tcW w:w="2423" w:type="dxa"/>
                <w:gridSpan w:val="2"/>
              </w:tcPr>
            </w:tcPrChange>
          </w:tcPr>
          <w:p w14:paraId="241185C0" w14:textId="6CCE54E0" w:rsidR="00643F4F" w:rsidRDefault="008A4D48">
            <w:pPr>
              <w:jc w:val="center"/>
              <w:rPr>
                <w:ins w:id="466" w:author="Minh Trịnh" w:date="2017-09-29T08:38:00Z"/>
                <w:rFonts w:ascii="Times New Roman" w:hAnsi="Times New Roman" w:cs="Times New Roman"/>
                <w:sz w:val="20"/>
                <w:szCs w:val="20"/>
              </w:rPr>
              <w:pPrChange w:id="467" w:author="Minh Trịnh" w:date="2017-09-29T08:58:00Z">
                <w:pPr/>
              </w:pPrChange>
            </w:pPr>
            <w:ins w:id="468" w:author="Minh Trịnh" w:date="2017-09-29T08:52:00Z">
              <w:r>
                <w:rPr>
                  <w:rFonts w:ascii="Times New Roman" w:hAnsi="Times New Roman" w:cs="Times New Roman"/>
                  <w:sz w:val="20"/>
                  <w:szCs w:val="20"/>
                </w:rPr>
                <w:t>24</w:t>
              </w:r>
            </w:ins>
            <w:ins w:id="469" w:author="Minh Trịnh" w:date="2017-09-29T08:57:00Z">
              <w:r>
                <w:rPr>
                  <w:rFonts w:ascii="Times New Roman" w:hAnsi="Times New Roman" w:cs="Times New Roman"/>
                  <w:sz w:val="20"/>
                  <w:szCs w:val="20"/>
                </w:rPr>
                <w:t>,</w:t>
              </w:r>
            </w:ins>
            <w:ins w:id="470" w:author="Minh Trịnh" w:date="2017-09-29T08:52:00Z">
              <w:r>
                <w:rPr>
                  <w:rFonts w:ascii="Times New Roman" w:hAnsi="Times New Roman" w:cs="Times New Roman"/>
                  <w:sz w:val="20"/>
                  <w:szCs w:val="20"/>
                </w:rPr>
                <w:t>472</w:t>
              </w:r>
            </w:ins>
          </w:p>
        </w:tc>
        <w:tc>
          <w:tcPr>
            <w:tcW w:w="1350" w:type="dxa"/>
            <w:tcPrChange w:id="471" w:author="Minh Trịnh" w:date="2017-09-29T09:05:00Z">
              <w:tcPr>
                <w:tcW w:w="1950" w:type="dxa"/>
                <w:gridSpan w:val="4"/>
              </w:tcPr>
            </w:tcPrChange>
          </w:tcPr>
          <w:p w14:paraId="0698B71D" w14:textId="297206F6" w:rsidR="00643F4F" w:rsidRDefault="008A4D48">
            <w:pPr>
              <w:jc w:val="center"/>
              <w:rPr>
                <w:ins w:id="472" w:author="Minh Trịnh" w:date="2017-09-29T08:47:00Z"/>
                <w:rFonts w:ascii="Times New Roman" w:hAnsi="Times New Roman" w:cs="Times New Roman"/>
                <w:sz w:val="20"/>
                <w:szCs w:val="20"/>
              </w:rPr>
              <w:pPrChange w:id="473" w:author="Minh Trịnh" w:date="2017-09-29T09:05:00Z">
                <w:pPr/>
              </w:pPrChange>
            </w:pPr>
            <w:ins w:id="474" w:author="Minh Trịnh" w:date="2017-09-29T08:53:00Z">
              <w:r>
                <w:rPr>
                  <w:rFonts w:ascii="Times New Roman" w:hAnsi="Times New Roman" w:cs="Times New Roman"/>
                  <w:sz w:val="20"/>
                  <w:szCs w:val="20"/>
                </w:rPr>
                <w:t>108</w:t>
              </w:r>
            </w:ins>
          </w:p>
        </w:tc>
        <w:tc>
          <w:tcPr>
            <w:tcW w:w="1530" w:type="dxa"/>
            <w:tcPrChange w:id="475" w:author="Minh Trịnh" w:date="2017-09-29T09:05:00Z">
              <w:tcPr>
                <w:tcW w:w="2093" w:type="dxa"/>
              </w:tcPr>
            </w:tcPrChange>
          </w:tcPr>
          <w:p w14:paraId="4F44E234" w14:textId="43BFE23E" w:rsidR="00643F4F" w:rsidRDefault="00BC7A14">
            <w:pPr>
              <w:jc w:val="center"/>
              <w:rPr>
                <w:ins w:id="476" w:author="Minh Trịnh" w:date="2017-09-29T08:38:00Z"/>
                <w:rFonts w:ascii="Times New Roman" w:hAnsi="Times New Roman" w:cs="Times New Roman"/>
                <w:sz w:val="20"/>
                <w:szCs w:val="20"/>
              </w:rPr>
              <w:pPrChange w:id="477" w:author="Minh Trịnh" w:date="2017-09-29T09:05:00Z">
                <w:pPr/>
              </w:pPrChange>
            </w:pPr>
            <w:ins w:id="478" w:author="Minh Trịnh" w:date="2017-09-29T09:03:00Z">
              <w:r>
                <w:rPr>
                  <w:rFonts w:ascii="Times New Roman" w:hAnsi="Times New Roman" w:cs="Times New Roman"/>
                  <w:sz w:val="20"/>
                  <w:szCs w:val="20"/>
                </w:rPr>
                <w:t>766</w:t>
              </w:r>
            </w:ins>
          </w:p>
        </w:tc>
        <w:tc>
          <w:tcPr>
            <w:tcW w:w="1440" w:type="dxa"/>
            <w:tcPrChange w:id="479" w:author="Minh Trịnh" w:date="2017-09-29T09:05:00Z">
              <w:tcPr>
                <w:tcW w:w="2093" w:type="dxa"/>
              </w:tcPr>
            </w:tcPrChange>
          </w:tcPr>
          <w:p w14:paraId="14F9ABC4" w14:textId="1395E96F" w:rsidR="00643F4F" w:rsidRDefault="00BC7A14">
            <w:pPr>
              <w:jc w:val="center"/>
              <w:rPr>
                <w:ins w:id="480" w:author="Minh Trịnh" w:date="2017-09-29T08:48:00Z"/>
                <w:rFonts w:ascii="Times New Roman" w:hAnsi="Times New Roman" w:cs="Times New Roman"/>
                <w:sz w:val="20"/>
                <w:szCs w:val="20"/>
              </w:rPr>
              <w:pPrChange w:id="481" w:author="Minh Trịnh" w:date="2017-09-29T09:05:00Z">
                <w:pPr/>
              </w:pPrChange>
            </w:pPr>
            <w:ins w:id="482" w:author="Minh Trịnh" w:date="2017-09-29T09:03:00Z">
              <w:r>
                <w:rPr>
                  <w:rFonts w:ascii="Times New Roman" w:hAnsi="Times New Roman" w:cs="Times New Roman"/>
                  <w:sz w:val="20"/>
                  <w:szCs w:val="20"/>
                </w:rPr>
                <w:t>2.94</w:t>
              </w:r>
            </w:ins>
          </w:p>
        </w:tc>
      </w:tr>
      <w:tr w:rsidR="00643F4F" w14:paraId="71CD66C2" w14:textId="493F368D" w:rsidTr="00B10362">
        <w:trPr>
          <w:jc w:val="center"/>
          <w:ins w:id="483" w:author="Minh Trịnh" w:date="2017-09-29T08:38:00Z"/>
          <w:trPrChange w:id="484" w:author="Minh Trịnh" w:date="2017-09-29T09:05:00Z">
            <w:trPr>
              <w:gridBefore w:val="1"/>
            </w:trPr>
          </w:trPrChange>
        </w:trPr>
        <w:tc>
          <w:tcPr>
            <w:tcW w:w="2461" w:type="dxa"/>
            <w:tcPrChange w:id="485" w:author="Minh Trịnh" w:date="2017-09-29T09:05:00Z">
              <w:tcPr>
                <w:tcW w:w="2642" w:type="dxa"/>
                <w:gridSpan w:val="4"/>
              </w:tcPr>
            </w:tcPrChange>
          </w:tcPr>
          <w:p w14:paraId="376E836D" w14:textId="092A4944" w:rsidR="00643F4F" w:rsidRDefault="00643F4F">
            <w:pPr>
              <w:jc w:val="center"/>
              <w:rPr>
                <w:ins w:id="486" w:author="Minh Trịnh" w:date="2017-09-29T08:38:00Z"/>
                <w:rFonts w:ascii="Times New Roman" w:hAnsi="Times New Roman" w:cs="Times New Roman"/>
                <w:sz w:val="20"/>
                <w:szCs w:val="20"/>
              </w:rPr>
              <w:pPrChange w:id="487" w:author="Minh Trịnh" w:date="2017-09-29T08:50:00Z">
                <w:pPr/>
              </w:pPrChange>
            </w:pPr>
            <w:ins w:id="488" w:author="Minh Trịnh" w:date="2017-09-29T08:43:00Z">
              <w:r>
                <w:rPr>
                  <w:rFonts w:ascii="Times New Roman" w:hAnsi="Times New Roman" w:cs="Times New Roman"/>
                  <w:sz w:val="20"/>
                  <w:szCs w:val="20"/>
                </w:rPr>
                <w:t>Văn hóa</w:t>
              </w:r>
            </w:ins>
          </w:p>
        </w:tc>
        <w:tc>
          <w:tcPr>
            <w:tcW w:w="1769" w:type="dxa"/>
            <w:tcPrChange w:id="489" w:author="Minh Trịnh" w:date="2017-09-29T09:05:00Z">
              <w:tcPr>
                <w:tcW w:w="2423" w:type="dxa"/>
                <w:gridSpan w:val="2"/>
              </w:tcPr>
            </w:tcPrChange>
          </w:tcPr>
          <w:p w14:paraId="25B4BF9F" w14:textId="429B0910" w:rsidR="00643F4F" w:rsidRDefault="008A4D48">
            <w:pPr>
              <w:jc w:val="center"/>
              <w:rPr>
                <w:ins w:id="490" w:author="Minh Trịnh" w:date="2017-09-29T08:38:00Z"/>
                <w:rFonts w:ascii="Times New Roman" w:hAnsi="Times New Roman" w:cs="Times New Roman"/>
                <w:sz w:val="20"/>
                <w:szCs w:val="20"/>
              </w:rPr>
              <w:pPrChange w:id="491" w:author="Minh Trịnh" w:date="2017-09-29T08:58:00Z">
                <w:pPr/>
              </w:pPrChange>
            </w:pPr>
            <w:ins w:id="492" w:author="Minh Trịnh" w:date="2017-09-29T08:53:00Z">
              <w:r>
                <w:rPr>
                  <w:rFonts w:ascii="Times New Roman" w:hAnsi="Times New Roman" w:cs="Times New Roman"/>
                  <w:sz w:val="20"/>
                  <w:szCs w:val="20"/>
                </w:rPr>
                <w:t>15</w:t>
              </w:r>
            </w:ins>
            <w:ins w:id="493" w:author="Minh Trịnh" w:date="2017-09-29T08:57:00Z">
              <w:r>
                <w:rPr>
                  <w:rFonts w:ascii="Times New Roman" w:hAnsi="Times New Roman" w:cs="Times New Roman"/>
                  <w:sz w:val="20"/>
                  <w:szCs w:val="20"/>
                </w:rPr>
                <w:t>,</w:t>
              </w:r>
            </w:ins>
            <w:ins w:id="494" w:author="Minh Trịnh" w:date="2017-09-29T08:53:00Z">
              <w:r>
                <w:rPr>
                  <w:rFonts w:ascii="Times New Roman" w:hAnsi="Times New Roman" w:cs="Times New Roman"/>
                  <w:sz w:val="20"/>
                  <w:szCs w:val="20"/>
                </w:rPr>
                <w:t>868</w:t>
              </w:r>
            </w:ins>
          </w:p>
        </w:tc>
        <w:tc>
          <w:tcPr>
            <w:tcW w:w="1350" w:type="dxa"/>
            <w:tcPrChange w:id="495" w:author="Minh Trịnh" w:date="2017-09-29T09:05:00Z">
              <w:tcPr>
                <w:tcW w:w="1950" w:type="dxa"/>
                <w:gridSpan w:val="4"/>
              </w:tcPr>
            </w:tcPrChange>
          </w:tcPr>
          <w:p w14:paraId="6C20A5BF" w14:textId="3D840C0A" w:rsidR="00643F4F" w:rsidRDefault="00BC7A14">
            <w:pPr>
              <w:jc w:val="center"/>
              <w:rPr>
                <w:ins w:id="496" w:author="Minh Trịnh" w:date="2017-09-29T08:47:00Z"/>
                <w:rFonts w:ascii="Times New Roman" w:hAnsi="Times New Roman" w:cs="Times New Roman"/>
                <w:sz w:val="20"/>
                <w:szCs w:val="20"/>
              </w:rPr>
              <w:pPrChange w:id="497" w:author="Minh Trịnh" w:date="2017-09-29T09:05:00Z">
                <w:pPr/>
              </w:pPrChange>
            </w:pPr>
            <w:ins w:id="498" w:author="Minh Trịnh" w:date="2017-09-29T08:53:00Z">
              <w:r>
                <w:rPr>
                  <w:rFonts w:ascii="Times New Roman" w:hAnsi="Times New Roman" w:cs="Times New Roman"/>
                  <w:sz w:val="20"/>
                  <w:szCs w:val="20"/>
                </w:rPr>
                <w:t>77.</w:t>
              </w:r>
              <w:r w:rsidR="008A4D48">
                <w:rPr>
                  <w:rFonts w:ascii="Times New Roman" w:hAnsi="Times New Roman" w:cs="Times New Roman"/>
                  <w:sz w:val="20"/>
                  <w:szCs w:val="20"/>
                </w:rPr>
                <w:t>4</w:t>
              </w:r>
            </w:ins>
          </w:p>
        </w:tc>
        <w:tc>
          <w:tcPr>
            <w:tcW w:w="1530" w:type="dxa"/>
            <w:tcPrChange w:id="499" w:author="Minh Trịnh" w:date="2017-09-29T09:05:00Z">
              <w:tcPr>
                <w:tcW w:w="2093" w:type="dxa"/>
              </w:tcPr>
            </w:tcPrChange>
          </w:tcPr>
          <w:p w14:paraId="2227F421" w14:textId="29A06876" w:rsidR="00643F4F" w:rsidRDefault="00BC7A14">
            <w:pPr>
              <w:jc w:val="center"/>
              <w:rPr>
                <w:ins w:id="500" w:author="Minh Trịnh" w:date="2017-09-29T08:38:00Z"/>
                <w:rFonts w:ascii="Times New Roman" w:hAnsi="Times New Roman" w:cs="Times New Roman"/>
                <w:sz w:val="20"/>
                <w:szCs w:val="20"/>
              </w:rPr>
              <w:pPrChange w:id="501" w:author="Minh Trịnh" w:date="2017-09-29T09:05:00Z">
                <w:pPr/>
              </w:pPrChange>
            </w:pPr>
            <w:ins w:id="502" w:author="Minh Trịnh" w:date="2017-09-29T09:03:00Z">
              <w:r>
                <w:rPr>
                  <w:rFonts w:ascii="Times New Roman" w:hAnsi="Times New Roman" w:cs="Times New Roman"/>
                  <w:sz w:val="20"/>
                  <w:szCs w:val="20"/>
                </w:rPr>
                <w:t>5,727</w:t>
              </w:r>
            </w:ins>
          </w:p>
        </w:tc>
        <w:tc>
          <w:tcPr>
            <w:tcW w:w="1440" w:type="dxa"/>
            <w:tcPrChange w:id="503" w:author="Minh Trịnh" w:date="2017-09-29T09:05:00Z">
              <w:tcPr>
                <w:tcW w:w="2093" w:type="dxa"/>
              </w:tcPr>
            </w:tcPrChange>
          </w:tcPr>
          <w:p w14:paraId="191C897B" w14:textId="5C0AB624" w:rsidR="00643F4F" w:rsidRDefault="00BC7A14">
            <w:pPr>
              <w:jc w:val="center"/>
              <w:rPr>
                <w:ins w:id="504" w:author="Minh Trịnh" w:date="2017-09-29T08:48:00Z"/>
                <w:rFonts w:ascii="Times New Roman" w:hAnsi="Times New Roman" w:cs="Times New Roman"/>
                <w:sz w:val="20"/>
                <w:szCs w:val="20"/>
              </w:rPr>
              <w:pPrChange w:id="505" w:author="Minh Trịnh" w:date="2017-09-29T09:05:00Z">
                <w:pPr/>
              </w:pPrChange>
            </w:pPr>
            <w:ins w:id="506" w:author="Minh Trịnh" w:date="2017-09-29T09:03:00Z">
              <w:r>
                <w:rPr>
                  <w:rFonts w:ascii="Times New Roman" w:hAnsi="Times New Roman" w:cs="Times New Roman"/>
                  <w:sz w:val="20"/>
                  <w:szCs w:val="20"/>
                </w:rPr>
                <w:t>21.4</w:t>
              </w:r>
            </w:ins>
          </w:p>
        </w:tc>
      </w:tr>
      <w:tr w:rsidR="00643F4F" w14:paraId="41CE64E4" w14:textId="76D2E762" w:rsidTr="00B10362">
        <w:trPr>
          <w:jc w:val="center"/>
          <w:ins w:id="507" w:author="Minh Trịnh" w:date="2017-09-29T08:38:00Z"/>
          <w:trPrChange w:id="508" w:author="Minh Trịnh" w:date="2017-09-29T09:05:00Z">
            <w:trPr>
              <w:gridBefore w:val="1"/>
            </w:trPr>
          </w:trPrChange>
        </w:trPr>
        <w:tc>
          <w:tcPr>
            <w:tcW w:w="2461" w:type="dxa"/>
            <w:tcPrChange w:id="509" w:author="Minh Trịnh" w:date="2017-09-29T09:05:00Z">
              <w:tcPr>
                <w:tcW w:w="2642" w:type="dxa"/>
                <w:gridSpan w:val="4"/>
              </w:tcPr>
            </w:tcPrChange>
          </w:tcPr>
          <w:p w14:paraId="6FEC1955" w14:textId="6834F36A" w:rsidR="00643F4F" w:rsidRDefault="00643F4F">
            <w:pPr>
              <w:jc w:val="center"/>
              <w:rPr>
                <w:ins w:id="510" w:author="Minh Trịnh" w:date="2017-09-29T08:38:00Z"/>
                <w:rFonts w:ascii="Times New Roman" w:hAnsi="Times New Roman" w:cs="Times New Roman"/>
                <w:sz w:val="20"/>
                <w:szCs w:val="20"/>
              </w:rPr>
              <w:pPrChange w:id="511" w:author="Minh Trịnh" w:date="2017-09-29T08:50:00Z">
                <w:pPr/>
              </w:pPrChange>
            </w:pPr>
            <w:ins w:id="512" w:author="Minh Trịnh" w:date="2017-09-29T08:43:00Z">
              <w:r>
                <w:rPr>
                  <w:rFonts w:ascii="Times New Roman" w:hAnsi="Times New Roman" w:cs="Times New Roman"/>
                  <w:sz w:val="20"/>
                  <w:szCs w:val="20"/>
                </w:rPr>
                <w:t>Công nghệ</w:t>
              </w:r>
            </w:ins>
          </w:p>
        </w:tc>
        <w:tc>
          <w:tcPr>
            <w:tcW w:w="1769" w:type="dxa"/>
            <w:tcPrChange w:id="513" w:author="Minh Trịnh" w:date="2017-09-29T09:05:00Z">
              <w:tcPr>
                <w:tcW w:w="2423" w:type="dxa"/>
                <w:gridSpan w:val="2"/>
              </w:tcPr>
            </w:tcPrChange>
          </w:tcPr>
          <w:p w14:paraId="4F94D1A2" w14:textId="50B79609" w:rsidR="00643F4F" w:rsidRDefault="008A4D48">
            <w:pPr>
              <w:jc w:val="center"/>
              <w:rPr>
                <w:ins w:id="514" w:author="Minh Trịnh" w:date="2017-09-29T08:38:00Z"/>
                <w:rFonts w:ascii="Times New Roman" w:hAnsi="Times New Roman" w:cs="Times New Roman"/>
                <w:sz w:val="20"/>
                <w:szCs w:val="20"/>
              </w:rPr>
              <w:pPrChange w:id="515" w:author="Minh Trịnh" w:date="2017-09-29T08:58:00Z">
                <w:pPr/>
              </w:pPrChange>
            </w:pPr>
            <w:ins w:id="516" w:author="Minh Trịnh" w:date="2017-09-29T08:54:00Z">
              <w:r>
                <w:rPr>
                  <w:rFonts w:ascii="Times New Roman" w:hAnsi="Times New Roman" w:cs="Times New Roman"/>
                  <w:sz w:val="20"/>
                  <w:szCs w:val="20"/>
                </w:rPr>
                <w:t>22</w:t>
              </w:r>
            </w:ins>
            <w:ins w:id="517" w:author="Minh Trịnh" w:date="2017-09-29T08:57:00Z">
              <w:r>
                <w:rPr>
                  <w:rFonts w:ascii="Times New Roman" w:hAnsi="Times New Roman" w:cs="Times New Roman"/>
                  <w:sz w:val="20"/>
                  <w:szCs w:val="20"/>
                </w:rPr>
                <w:t>,</w:t>
              </w:r>
            </w:ins>
            <w:ins w:id="518" w:author="Minh Trịnh" w:date="2017-09-29T08:54:00Z">
              <w:r>
                <w:rPr>
                  <w:rFonts w:ascii="Times New Roman" w:hAnsi="Times New Roman" w:cs="Times New Roman"/>
                  <w:sz w:val="20"/>
                  <w:szCs w:val="20"/>
                </w:rPr>
                <w:t>721</w:t>
              </w:r>
            </w:ins>
          </w:p>
        </w:tc>
        <w:tc>
          <w:tcPr>
            <w:tcW w:w="1350" w:type="dxa"/>
            <w:tcPrChange w:id="519" w:author="Minh Trịnh" w:date="2017-09-29T09:05:00Z">
              <w:tcPr>
                <w:tcW w:w="1950" w:type="dxa"/>
                <w:gridSpan w:val="4"/>
              </w:tcPr>
            </w:tcPrChange>
          </w:tcPr>
          <w:p w14:paraId="3CFEF444" w14:textId="1D8457E2" w:rsidR="00643F4F" w:rsidRDefault="008A4D48">
            <w:pPr>
              <w:jc w:val="center"/>
              <w:rPr>
                <w:ins w:id="520" w:author="Minh Trịnh" w:date="2017-09-29T08:47:00Z"/>
                <w:rFonts w:ascii="Times New Roman" w:hAnsi="Times New Roman" w:cs="Times New Roman"/>
                <w:sz w:val="20"/>
                <w:szCs w:val="20"/>
              </w:rPr>
              <w:pPrChange w:id="521" w:author="Minh Trịnh" w:date="2017-09-29T09:05:00Z">
                <w:pPr/>
              </w:pPrChange>
            </w:pPr>
            <w:ins w:id="522" w:author="Minh Trịnh" w:date="2017-09-29T08:54:00Z">
              <w:r>
                <w:rPr>
                  <w:rFonts w:ascii="Times New Roman" w:hAnsi="Times New Roman" w:cs="Times New Roman"/>
                  <w:sz w:val="20"/>
                  <w:szCs w:val="20"/>
                </w:rPr>
                <w:t>94</w:t>
              </w:r>
            </w:ins>
          </w:p>
        </w:tc>
        <w:tc>
          <w:tcPr>
            <w:tcW w:w="1530" w:type="dxa"/>
            <w:tcPrChange w:id="523" w:author="Minh Trịnh" w:date="2017-09-29T09:05:00Z">
              <w:tcPr>
                <w:tcW w:w="2093" w:type="dxa"/>
              </w:tcPr>
            </w:tcPrChange>
          </w:tcPr>
          <w:p w14:paraId="1B3B0227" w14:textId="31CEE46D" w:rsidR="00643F4F" w:rsidRDefault="00BC7A14">
            <w:pPr>
              <w:jc w:val="center"/>
              <w:rPr>
                <w:ins w:id="524" w:author="Minh Trịnh" w:date="2017-09-29T08:38:00Z"/>
                <w:rFonts w:ascii="Times New Roman" w:hAnsi="Times New Roman" w:cs="Times New Roman"/>
                <w:sz w:val="20"/>
                <w:szCs w:val="20"/>
              </w:rPr>
              <w:pPrChange w:id="525" w:author="Minh Trịnh" w:date="2017-09-29T09:05:00Z">
                <w:pPr/>
              </w:pPrChange>
            </w:pPr>
            <w:ins w:id="526" w:author="Minh Trịnh" w:date="2017-09-29T09:01:00Z">
              <w:r>
                <w:rPr>
                  <w:rFonts w:ascii="Times New Roman" w:hAnsi="Times New Roman" w:cs="Times New Roman"/>
                  <w:sz w:val="20"/>
                  <w:szCs w:val="20"/>
                </w:rPr>
                <w:t>928</w:t>
              </w:r>
            </w:ins>
          </w:p>
        </w:tc>
        <w:tc>
          <w:tcPr>
            <w:tcW w:w="1440" w:type="dxa"/>
            <w:tcPrChange w:id="527" w:author="Minh Trịnh" w:date="2017-09-29T09:05:00Z">
              <w:tcPr>
                <w:tcW w:w="2093" w:type="dxa"/>
              </w:tcPr>
            </w:tcPrChange>
          </w:tcPr>
          <w:p w14:paraId="1403812E" w14:textId="22E8D557" w:rsidR="00643F4F" w:rsidRDefault="00BC7A14">
            <w:pPr>
              <w:jc w:val="center"/>
              <w:rPr>
                <w:ins w:id="528" w:author="Minh Trịnh" w:date="2017-09-29T08:48:00Z"/>
                <w:rFonts w:ascii="Times New Roman" w:hAnsi="Times New Roman" w:cs="Times New Roman"/>
                <w:sz w:val="20"/>
                <w:szCs w:val="20"/>
              </w:rPr>
              <w:pPrChange w:id="529" w:author="Minh Trịnh" w:date="2017-09-29T09:05:00Z">
                <w:pPr/>
              </w:pPrChange>
            </w:pPr>
            <w:ins w:id="530" w:author="Minh Trịnh" w:date="2017-09-29T09:01:00Z">
              <w:r>
                <w:rPr>
                  <w:rFonts w:ascii="Times New Roman" w:hAnsi="Times New Roman" w:cs="Times New Roman"/>
                  <w:sz w:val="20"/>
                  <w:szCs w:val="20"/>
                </w:rPr>
                <w:t>3.56</w:t>
              </w:r>
            </w:ins>
          </w:p>
        </w:tc>
      </w:tr>
      <w:tr w:rsidR="00643F4F" w14:paraId="22DF5E47" w14:textId="657F8ECF" w:rsidTr="00B10362">
        <w:trPr>
          <w:jc w:val="center"/>
          <w:ins w:id="531" w:author="Minh Trịnh" w:date="2017-09-29T08:38:00Z"/>
          <w:trPrChange w:id="532" w:author="Minh Trịnh" w:date="2017-09-29T09:05:00Z">
            <w:trPr>
              <w:gridBefore w:val="1"/>
            </w:trPr>
          </w:trPrChange>
        </w:trPr>
        <w:tc>
          <w:tcPr>
            <w:tcW w:w="2461" w:type="dxa"/>
            <w:tcPrChange w:id="533" w:author="Minh Trịnh" w:date="2017-09-29T09:05:00Z">
              <w:tcPr>
                <w:tcW w:w="2642" w:type="dxa"/>
                <w:gridSpan w:val="4"/>
              </w:tcPr>
            </w:tcPrChange>
          </w:tcPr>
          <w:p w14:paraId="260146B0" w14:textId="6C7DC9B3" w:rsidR="00643F4F" w:rsidRDefault="008A4D48">
            <w:pPr>
              <w:jc w:val="center"/>
              <w:rPr>
                <w:ins w:id="534" w:author="Minh Trịnh" w:date="2017-09-29T08:38:00Z"/>
                <w:rFonts w:ascii="Times New Roman" w:hAnsi="Times New Roman" w:cs="Times New Roman"/>
                <w:sz w:val="20"/>
                <w:szCs w:val="20"/>
              </w:rPr>
              <w:pPrChange w:id="535" w:author="Minh Trịnh" w:date="2017-09-29T08:50:00Z">
                <w:pPr/>
              </w:pPrChange>
            </w:pPr>
            <w:ins w:id="536" w:author="Minh Trịnh" w:date="2017-09-29T08:56:00Z">
              <w:r>
                <w:rPr>
                  <w:rFonts w:ascii="Times New Roman" w:hAnsi="Times New Roman" w:cs="Times New Roman"/>
                  <w:sz w:val="20"/>
                  <w:szCs w:val="20"/>
                </w:rPr>
                <w:t>Xã hội</w:t>
              </w:r>
            </w:ins>
          </w:p>
        </w:tc>
        <w:tc>
          <w:tcPr>
            <w:tcW w:w="1769" w:type="dxa"/>
            <w:tcPrChange w:id="537" w:author="Minh Trịnh" w:date="2017-09-29T09:05:00Z">
              <w:tcPr>
                <w:tcW w:w="2423" w:type="dxa"/>
                <w:gridSpan w:val="2"/>
              </w:tcPr>
            </w:tcPrChange>
          </w:tcPr>
          <w:p w14:paraId="1A0188D5" w14:textId="51B20779" w:rsidR="00643F4F" w:rsidRDefault="008A4D48">
            <w:pPr>
              <w:jc w:val="center"/>
              <w:rPr>
                <w:ins w:id="538" w:author="Minh Trịnh" w:date="2017-09-29T08:38:00Z"/>
                <w:rFonts w:ascii="Times New Roman" w:hAnsi="Times New Roman" w:cs="Times New Roman"/>
                <w:sz w:val="20"/>
                <w:szCs w:val="20"/>
              </w:rPr>
              <w:pPrChange w:id="539" w:author="Minh Trịnh" w:date="2017-09-29T08:58:00Z">
                <w:pPr/>
              </w:pPrChange>
            </w:pPr>
            <w:ins w:id="540" w:author="Minh Trịnh" w:date="2017-09-29T08:56:00Z">
              <w:r>
                <w:rPr>
                  <w:rFonts w:ascii="Times New Roman" w:hAnsi="Times New Roman" w:cs="Times New Roman"/>
                  <w:sz w:val="20"/>
                  <w:szCs w:val="20"/>
                </w:rPr>
                <w:t>37</w:t>
              </w:r>
              <w:r w:rsidR="004C203B">
                <w:rPr>
                  <w:rFonts w:ascii="Times New Roman" w:hAnsi="Times New Roman" w:cs="Times New Roman"/>
                  <w:sz w:val="20"/>
                  <w:szCs w:val="20"/>
                </w:rPr>
                <w:t>,</w:t>
              </w:r>
              <w:r>
                <w:rPr>
                  <w:rFonts w:ascii="Times New Roman" w:hAnsi="Times New Roman" w:cs="Times New Roman"/>
                  <w:sz w:val="20"/>
                  <w:szCs w:val="20"/>
                </w:rPr>
                <w:t>71</w:t>
              </w:r>
            </w:ins>
            <w:ins w:id="541" w:author="Minh Trịnh" w:date="2017-09-29T08:59:00Z">
              <w:r w:rsidR="004C203B">
                <w:rPr>
                  <w:rFonts w:ascii="Times New Roman" w:hAnsi="Times New Roman" w:cs="Times New Roman"/>
                  <w:sz w:val="20"/>
                  <w:szCs w:val="20"/>
                </w:rPr>
                <w:t>7</w:t>
              </w:r>
            </w:ins>
          </w:p>
        </w:tc>
        <w:tc>
          <w:tcPr>
            <w:tcW w:w="1350" w:type="dxa"/>
            <w:tcPrChange w:id="542" w:author="Minh Trịnh" w:date="2017-09-29T09:05:00Z">
              <w:tcPr>
                <w:tcW w:w="1950" w:type="dxa"/>
                <w:gridSpan w:val="4"/>
              </w:tcPr>
            </w:tcPrChange>
          </w:tcPr>
          <w:p w14:paraId="04F82295" w14:textId="278C3F45" w:rsidR="00643F4F" w:rsidRDefault="008A4D48">
            <w:pPr>
              <w:jc w:val="center"/>
              <w:rPr>
                <w:ins w:id="543" w:author="Minh Trịnh" w:date="2017-09-29T08:47:00Z"/>
                <w:rFonts w:ascii="Times New Roman" w:hAnsi="Times New Roman" w:cs="Times New Roman"/>
                <w:sz w:val="20"/>
                <w:szCs w:val="20"/>
              </w:rPr>
              <w:pPrChange w:id="544" w:author="Minh Trịnh" w:date="2017-09-29T09:05:00Z">
                <w:pPr/>
              </w:pPrChange>
            </w:pPr>
            <w:ins w:id="545" w:author="Minh Trịnh" w:date="2017-09-29T08:56:00Z">
              <w:r>
                <w:rPr>
                  <w:rFonts w:ascii="Times New Roman" w:hAnsi="Times New Roman" w:cs="Times New Roman"/>
                  <w:sz w:val="20"/>
                  <w:szCs w:val="20"/>
                </w:rPr>
                <w:t>184</w:t>
              </w:r>
            </w:ins>
          </w:p>
        </w:tc>
        <w:tc>
          <w:tcPr>
            <w:tcW w:w="1530" w:type="dxa"/>
            <w:tcPrChange w:id="546" w:author="Minh Trịnh" w:date="2017-09-29T09:05:00Z">
              <w:tcPr>
                <w:tcW w:w="2093" w:type="dxa"/>
              </w:tcPr>
            </w:tcPrChange>
          </w:tcPr>
          <w:p w14:paraId="47EB2460" w14:textId="06CDF68C" w:rsidR="00643F4F" w:rsidRDefault="001C6A77">
            <w:pPr>
              <w:jc w:val="center"/>
              <w:rPr>
                <w:ins w:id="547" w:author="Minh Trịnh" w:date="2017-09-29T08:38:00Z"/>
                <w:rFonts w:ascii="Times New Roman" w:hAnsi="Times New Roman" w:cs="Times New Roman"/>
                <w:sz w:val="20"/>
                <w:szCs w:val="20"/>
              </w:rPr>
              <w:pPrChange w:id="548" w:author="Minh Trịnh" w:date="2017-09-29T09:05:00Z">
                <w:pPr/>
              </w:pPrChange>
            </w:pPr>
            <w:ins w:id="549" w:author="Minh Trịnh" w:date="2017-09-29T09:04:00Z">
              <w:r>
                <w:rPr>
                  <w:rFonts w:ascii="Times New Roman" w:hAnsi="Times New Roman" w:cs="Times New Roman"/>
                  <w:sz w:val="20"/>
                  <w:szCs w:val="20"/>
                </w:rPr>
                <w:t>2,545</w:t>
              </w:r>
            </w:ins>
          </w:p>
        </w:tc>
        <w:tc>
          <w:tcPr>
            <w:tcW w:w="1440" w:type="dxa"/>
            <w:tcPrChange w:id="550" w:author="Minh Trịnh" w:date="2017-09-29T09:05:00Z">
              <w:tcPr>
                <w:tcW w:w="2093" w:type="dxa"/>
              </w:tcPr>
            </w:tcPrChange>
          </w:tcPr>
          <w:p w14:paraId="699697E1" w14:textId="42027CB1" w:rsidR="00643F4F" w:rsidRDefault="001C6A77">
            <w:pPr>
              <w:jc w:val="center"/>
              <w:rPr>
                <w:ins w:id="551" w:author="Minh Trịnh" w:date="2017-09-29T08:48:00Z"/>
                <w:rFonts w:ascii="Times New Roman" w:hAnsi="Times New Roman" w:cs="Times New Roman"/>
                <w:sz w:val="20"/>
                <w:szCs w:val="20"/>
              </w:rPr>
              <w:pPrChange w:id="552" w:author="Minh Trịnh" w:date="2017-09-29T09:05:00Z">
                <w:pPr/>
              </w:pPrChange>
            </w:pPr>
            <w:ins w:id="553" w:author="Minh Trịnh" w:date="2017-09-29T09:04:00Z">
              <w:r>
                <w:rPr>
                  <w:rFonts w:ascii="Times New Roman" w:hAnsi="Times New Roman" w:cs="Times New Roman"/>
                  <w:sz w:val="20"/>
                  <w:szCs w:val="20"/>
                </w:rPr>
                <w:t>9,85</w:t>
              </w:r>
            </w:ins>
          </w:p>
        </w:tc>
      </w:tr>
      <w:tr w:rsidR="00643F4F" w14:paraId="3C3CDAA1" w14:textId="514D762B" w:rsidTr="00B10362">
        <w:trPr>
          <w:jc w:val="center"/>
          <w:ins w:id="554" w:author="Minh Trịnh" w:date="2017-09-29T08:38:00Z"/>
          <w:trPrChange w:id="555" w:author="Minh Trịnh" w:date="2017-09-29T09:05:00Z">
            <w:trPr>
              <w:gridBefore w:val="1"/>
            </w:trPr>
          </w:trPrChange>
        </w:trPr>
        <w:tc>
          <w:tcPr>
            <w:tcW w:w="2461" w:type="dxa"/>
            <w:tcPrChange w:id="556" w:author="Minh Trịnh" w:date="2017-09-29T09:05:00Z">
              <w:tcPr>
                <w:tcW w:w="2642" w:type="dxa"/>
                <w:gridSpan w:val="4"/>
              </w:tcPr>
            </w:tcPrChange>
          </w:tcPr>
          <w:p w14:paraId="6E3096BE" w14:textId="009DD5E8" w:rsidR="00643F4F" w:rsidRDefault="00643F4F">
            <w:pPr>
              <w:jc w:val="center"/>
              <w:rPr>
                <w:ins w:id="557" w:author="Minh Trịnh" w:date="2017-09-29T08:38:00Z"/>
                <w:rFonts w:ascii="Times New Roman" w:hAnsi="Times New Roman" w:cs="Times New Roman"/>
                <w:sz w:val="20"/>
                <w:szCs w:val="20"/>
              </w:rPr>
              <w:pPrChange w:id="558" w:author="Minh Trịnh" w:date="2017-09-29T08:50:00Z">
                <w:pPr/>
              </w:pPrChange>
            </w:pPr>
            <w:ins w:id="559" w:author="Minh Trịnh" w:date="2017-09-29T08:43:00Z">
              <w:r>
                <w:rPr>
                  <w:rFonts w:ascii="Times New Roman" w:hAnsi="Times New Roman" w:cs="Times New Roman"/>
                  <w:sz w:val="20"/>
                  <w:szCs w:val="20"/>
                </w:rPr>
                <w:t>Thế giới</w:t>
              </w:r>
            </w:ins>
          </w:p>
        </w:tc>
        <w:tc>
          <w:tcPr>
            <w:tcW w:w="1769" w:type="dxa"/>
            <w:tcPrChange w:id="560" w:author="Minh Trịnh" w:date="2017-09-29T09:05:00Z">
              <w:tcPr>
                <w:tcW w:w="2423" w:type="dxa"/>
                <w:gridSpan w:val="2"/>
              </w:tcPr>
            </w:tcPrChange>
          </w:tcPr>
          <w:p w14:paraId="5913E5C4" w14:textId="6EA9F9A4" w:rsidR="00643F4F" w:rsidRDefault="008A4D48">
            <w:pPr>
              <w:jc w:val="center"/>
              <w:rPr>
                <w:ins w:id="561" w:author="Minh Trịnh" w:date="2017-09-29T08:38:00Z"/>
                <w:rFonts w:ascii="Times New Roman" w:hAnsi="Times New Roman" w:cs="Times New Roman"/>
                <w:sz w:val="20"/>
                <w:szCs w:val="20"/>
              </w:rPr>
              <w:pPrChange w:id="562" w:author="Minh Trịnh" w:date="2017-09-29T08:58:00Z">
                <w:pPr/>
              </w:pPrChange>
            </w:pPr>
            <w:ins w:id="563" w:author="Minh Trịnh" w:date="2017-09-29T08:56:00Z">
              <w:r>
                <w:rPr>
                  <w:rFonts w:ascii="Times New Roman" w:hAnsi="Times New Roman" w:cs="Times New Roman"/>
                  <w:sz w:val="20"/>
                  <w:szCs w:val="20"/>
                </w:rPr>
                <w:t>114</w:t>
              </w:r>
            </w:ins>
            <w:ins w:id="564" w:author="Minh Trịnh" w:date="2017-09-29T08:57:00Z">
              <w:r>
                <w:rPr>
                  <w:rFonts w:ascii="Times New Roman" w:hAnsi="Times New Roman" w:cs="Times New Roman"/>
                  <w:sz w:val="20"/>
                  <w:szCs w:val="20"/>
                </w:rPr>
                <w:t>,</w:t>
              </w:r>
            </w:ins>
            <w:ins w:id="565" w:author="Minh Trịnh" w:date="2017-09-29T08:56:00Z">
              <w:r>
                <w:rPr>
                  <w:rFonts w:ascii="Times New Roman" w:hAnsi="Times New Roman" w:cs="Times New Roman"/>
                  <w:sz w:val="20"/>
                  <w:szCs w:val="20"/>
                </w:rPr>
                <w:t>432</w:t>
              </w:r>
            </w:ins>
          </w:p>
        </w:tc>
        <w:tc>
          <w:tcPr>
            <w:tcW w:w="1350" w:type="dxa"/>
            <w:tcPrChange w:id="566" w:author="Minh Trịnh" w:date="2017-09-29T09:05:00Z">
              <w:tcPr>
                <w:tcW w:w="1950" w:type="dxa"/>
                <w:gridSpan w:val="4"/>
              </w:tcPr>
            </w:tcPrChange>
          </w:tcPr>
          <w:p w14:paraId="1F363018" w14:textId="21EB9807" w:rsidR="00643F4F" w:rsidRDefault="008A4D48">
            <w:pPr>
              <w:jc w:val="center"/>
              <w:rPr>
                <w:ins w:id="567" w:author="Minh Trịnh" w:date="2017-09-29T08:47:00Z"/>
                <w:rFonts w:ascii="Times New Roman" w:hAnsi="Times New Roman" w:cs="Times New Roman"/>
                <w:sz w:val="20"/>
                <w:szCs w:val="20"/>
              </w:rPr>
              <w:pPrChange w:id="568" w:author="Minh Trịnh" w:date="2017-09-29T09:05:00Z">
                <w:pPr/>
              </w:pPrChange>
            </w:pPr>
            <w:ins w:id="569" w:author="Minh Trịnh" w:date="2017-09-29T08:57:00Z">
              <w:r>
                <w:rPr>
                  <w:rFonts w:ascii="Times New Roman" w:hAnsi="Times New Roman" w:cs="Times New Roman"/>
                  <w:sz w:val="20"/>
                  <w:szCs w:val="20"/>
                </w:rPr>
                <w:t>456</w:t>
              </w:r>
            </w:ins>
          </w:p>
        </w:tc>
        <w:tc>
          <w:tcPr>
            <w:tcW w:w="1530" w:type="dxa"/>
            <w:tcPrChange w:id="570" w:author="Minh Trịnh" w:date="2017-09-29T09:05:00Z">
              <w:tcPr>
                <w:tcW w:w="2093" w:type="dxa"/>
              </w:tcPr>
            </w:tcPrChange>
          </w:tcPr>
          <w:p w14:paraId="6B627C06" w14:textId="2F8BF6FC" w:rsidR="00643F4F" w:rsidRDefault="00BC7A14">
            <w:pPr>
              <w:jc w:val="center"/>
              <w:rPr>
                <w:ins w:id="571" w:author="Minh Trịnh" w:date="2017-09-29T08:38:00Z"/>
                <w:rFonts w:ascii="Times New Roman" w:hAnsi="Times New Roman" w:cs="Times New Roman"/>
                <w:sz w:val="20"/>
                <w:szCs w:val="20"/>
              </w:rPr>
              <w:pPrChange w:id="572" w:author="Minh Trịnh" w:date="2017-09-29T09:05:00Z">
                <w:pPr/>
              </w:pPrChange>
            </w:pPr>
            <w:ins w:id="573" w:author="Minh Trịnh" w:date="2017-09-29T09:04:00Z">
              <w:r>
                <w:rPr>
                  <w:rFonts w:ascii="Times New Roman" w:hAnsi="Times New Roman" w:cs="Times New Roman"/>
                  <w:sz w:val="20"/>
                  <w:szCs w:val="20"/>
                </w:rPr>
                <w:t>960</w:t>
              </w:r>
            </w:ins>
          </w:p>
        </w:tc>
        <w:tc>
          <w:tcPr>
            <w:tcW w:w="1440" w:type="dxa"/>
            <w:tcPrChange w:id="574" w:author="Minh Trịnh" w:date="2017-09-29T09:05:00Z">
              <w:tcPr>
                <w:tcW w:w="2093" w:type="dxa"/>
              </w:tcPr>
            </w:tcPrChange>
          </w:tcPr>
          <w:p w14:paraId="23BB2AE3" w14:textId="5E518016" w:rsidR="00643F4F" w:rsidRDefault="00BC7A14">
            <w:pPr>
              <w:jc w:val="center"/>
              <w:rPr>
                <w:ins w:id="575" w:author="Minh Trịnh" w:date="2017-09-29T08:48:00Z"/>
                <w:rFonts w:ascii="Times New Roman" w:hAnsi="Times New Roman" w:cs="Times New Roman"/>
                <w:sz w:val="20"/>
                <w:szCs w:val="20"/>
              </w:rPr>
              <w:pPrChange w:id="576" w:author="Minh Trịnh" w:date="2017-09-29T09:05:00Z">
                <w:pPr/>
              </w:pPrChange>
            </w:pPr>
            <w:ins w:id="577" w:author="Minh Trịnh" w:date="2017-09-29T09:04:00Z">
              <w:r>
                <w:rPr>
                  <w:rFonts w:ascii="Times New Roman" w:hAnsi="Times New Roman" w:cs="Times New Roman"/>
                  <w:sz w:val="20"/>
                  <w:szCs w:val="20"/>
                </w:rPr>
                <w:t>4.01</w:t>
              </w:r>
            </w:ins>
          </w:p>
        </w:tc>
      </w:tr>
      <w:tr w:rsidR="00812B81" w14:paraId="05E2353B" w14:textId="77777777" w:rsidTr="00B10362">
        <w:trPr>
          <w:jc w:val="center"/>
          <w:ins w:id="578" w:author="Minh Trịnh" w:date="2017-10-02T10:56:00Z"/>
        </w:trPr>
        <w:tc>
          <w:tcPr>
            <w:tcW w:w="2461" w:type="dxa"/>
          </w:tcPr>
          <w:p w14:paraId="1FCF6AB1" w14:textId="792C3C96" w:rsidR="00812B81" w:rsidRPr="00DE567D" w:rsidRDefault="00812B81" w:rsidP="00812B81">
            <w:pPr>
              <w:jc w:val="center"/>
              <w:rPr>
                <w:ins w:id="579" w:author="Minh Trịnh" w:date="2017-10-02T10:56:00Z"/>
                <w:rFonts w:ascii="Times New Roman" w:hAnsi="Times New Roman" w:cs="Times New Roman"/>
                <w:b/>
                <w:sz w:val="20"/>
                <w:szCs w:val="20"/>
                <w:rPrChange w:id="580" w:author="Minh Trịnh" w:date="2017-10-02T11:17:00Z">
                  <w:rPr>
                    <w:ins w:id="581" w:author="Minh Trịnh" w:date="2017-10-02T10:56:00Z"/>
                    <w:rFonts w:ascii="Times New Roman" w:hAnsi="Times New Roman" w:cs="Times New Roman"/>
                    <w:sz w:val="20"/>
                    <w:szCs w:val="20"/>
                  </w:rPr>
                </w:rPrChange>
              </w:rPr>
            </w:pPr>
            <w:ins w:id="582" w:author="Minh Trịnh" w:date="2017-10-02T10:56:00Z">
              <w:r w:rsidRPr="00DE567D">
                <w:rPr>
                  <w:rFonts w:ascii="Times New Roman" w:hAnsi="Times New Roman" w:cs="Times New Roman"/>
                  <w:b/>
                  <w:sz w:val="20"/>
                  <w:szCs w:val="20"/>
                  <w:rPrChange w:id="583" w:author="Minh Trịnh" w:date="2017-10-02T11:17:00Z">
                    <w:rPr>
                      <w:rFonts w:ascii="Times New Roman" w:hAnsi="Times New Roman" w:cs="Times New Roman"/>
                      <w:sz w:val="20"/>
                      <w:szCs w:val="20"/>
                    </w:rPr>
                  </w:rPrChange>
                </w:rPr>
                <w:t>Đời sống</w:t>
              </w:r>
            </w:ins>
          </w:p>
        </w:tc>
        <w:tc>
          <w:tcPr>
            <w:tcW w:w="1769" w:type="dxa"/>
          </w:tcPr>
          <w:p w14:paraId="733CD5A0" w14:textId="311D3EC1" w:rsidR="00812B81" w:rsidRDefault="00812B81" w:rsidP="00812B81">
            <w:pPr>
              <w:jc w:val="center"/>
              <w:rPr>
                <w:ins w:id="584" w:author="Minh Trịnh" w:date="2017-10-02T10:56:00Z"/>
                <w:rFonts w:ascii="Times New Roman" w:hAnsi="Times New Roman" w:cs="Times New Roman"/>
                <w:sz w:val="20"/>
                <w:szCs w:val="20"/>
              </w:rPr>
            </w:pPr>
            <w:ins w:id="585" w:author="Minh Trịnh" w:date="2017-10-02T10:56:00Z">
              <w:r>
                <w:rPr>
                  <w:rFonts w:ascii="Times New Roman" w:hAnsi="Times New Roman" w:cs="Times New Roman"/>
                  <w:sz w:val="20"/>
                  <w:szCs w:val="20"/>
                </w:rPr>
                <w:t>11,707</w:t>
              </w:r>
            </w:ins>
          </w:p>
        </w:tc>
        <w:tc>
          <w:tcPr>
            <w:tcW w:w="1350" w:type="dxa"/>
          </w:tcPr>
          <w:p w14:paraId="7FDC4658" w14:textId="49FD3A1E" w:rsidR="00812B81" w:rsidRDefault="00812B81" w:rsidP="00812B81">
            <w:pPr>
              <w:jc w:val="center"/>
              <w:rPr>
                <w:ins w:id="586" w:author="Minh Trịnh" w:date="2017-10-02T10:56:00Z"/>
                <w:rFonts w:ascii="Times New Roman" w:hAnsi="Times New Roman" w:cs="Times New Roman"/>
                <w:sz w:val="20"/>
                <w:szCs w:val="20"/>
              </w:rPr>
            </w:pPr>
            <w:ins w:id="587" w:author="Minh Trịnh" w:date="2017-10-02T10:56:00Z">
              <w:r>
                <w:rPr>
                  <w:rFonts w:ascii="Times New Roman" w:hAnsi="Times New Roman" w:cs="Times New Roman"/>
                  <w:sz w:val="20"/>
                  <w:szCs w:val="20"/>
                </w:rPr>
                <w:t>55,5</w:t>
              </w:r>
            </w:ins>
          </w:p>
        </w:tc>
        <w:tc>
          <w:tcPr>
            <w:tcW w:w="1530" w:type="dxa"/>
          </w:tcPr>
          <w:p w14:paraId="40839B79" w14:textId="12AB8018" w:rsidR="00812B81" w:rsidRPr="00AB7831" w:rsidRDefault="00812B81" w:rsidP="00812B81">
            <w:pPr>
              <w:jc w:val="center"/>
              <w:rPr>
                <w:ins w:id="588" w:author="Minh Trịnh" w:date="2017-10-02T10:56:00Z"/>
                <w:rFonts w:ascii="Times New Roman" w:hAnsi="Times New Roman" w:cs="Times New Roman"/>
                <w:b/>
                <w:sz w:val="20"/>
                <w:szCs w:val="20"/>
                <w:rPrChange w:id="589" w:author="Minh Trịnh" w:date="2017-10-02T11:00:00Z">
                  <w:rPr>
                    <w:ins w:id="590" w:author="Minh Trịnh" w:date="2017-10-02T10:56:00Z"/>
                    <w:rFonts w:ascii="Times New Roman" w:hAnsi="Times New Roman" w:cs="Times New Roman"/>
                    <w:sz w:val="20"/>
                    <w:szCs w:val="20"/>
                  </w:rPr>
                </w:rPrChange>
              </w:rPr>
            </w:pPr>
            <w:ins w:id="591" w:author="Minh Trịnh" w:date="2017-10-02T10:56:00Z">
              <w:r w:rsidRPr="00AB7831">
                <w:rPr>
                  <w:rFonts w:ascii="Times New Roman" w:hAnsi="Times New Roman" w:cs="Times New Roman"/>
                  <w:b/>
                  <w:sz w:val="20"/>
                  <w:szCs w:val="20"/>
                  <w:rPrChange w:id="592" w:author="Minh Trịnh" w:date="2017-10-02T11:00:00Z">
                    <w:rPr>
                      <w:rFonts w:ascii="Times New Roman" w:hAnsi="Times New Roman" w:cs="Times New Roman"/>
                      <w:sz w:val="20"/>
                      <w:szCs w:val="20"/>
                    </w:rPr>
                  </w:rPrChange>
                </w:rPr>
                <w:t>0</w:t>
              </w:r>
            </w:ins>
          </w:p>
        </w:tc>
        <w:tc>
          <w:tcPr>
            <w:tcW w:w="1440" w:type="dxa"/>
          </w:tcPr>
          <w:p w14:paraId="13F05464" w14:textId="585DE179" w:rsidR="00812B81" w:rsidRPr="00AB7831" w:rsidRDefault="00812B81" w:rsidP="00812B81">
            <w:pPr>
              <w:jc w:val="center"/>
              <w:rPr>
                <w:ins w:id="593" w:author="Minh Trịnh" w:date="2017-10-02T10:56:00Z"/>
                <w:rFonts w:ascii="Times New Roman" w:hAnsi="Times New Roman" w:cs="Times New Roman"/>
                <w:b/>
                <w:sz w:val="20"/>
                <w:szCs w:val="20"/>
                <w:rPrChange w:id="594" w:author="Minh Trịnh" w:date="2017-10-02T11:00:00Z">
                  <w:rPr>
                    <w:ins w:id="595" w:author="Minh Trịnh" w:date="2017-10-02T10:56:00Z"/>
                    <w:rFonts w:ascii="Times New Roman" w:hAnsi="Times New Roman" w:cs="Times New Roman"/>
                    <w:sz w:val="20"/>
                    <w:szCs w:val="20"/>
                  </w:rPr>
                </w:rPrChange>
              </w:rPr>
            </w:pPr>
            <w:ins w:id="596" w:author="Minh Trịnh" w:date="2017-10-02T10:56:00Z">
              <w:r w:rsidRPr="00AB7831">
                <w:rPr>
                  <w:rFonts w:ascii="Times New Roman" w:hAnsi="Times New Roman" w:cs="Times New Roman"/>
                  <w:b/>
                  <w:sz w:val="20"/>
                  <w:szCs w:val="20"/>
                  <w:rPrChange w:id="597" w:author="Minh Trịnh" w:date="2017-10-02T11:00:00Z">
                    <w:rPr>
                      <w:rFonts w:ascii="Times New Roman" w:hAnsi="Times New Roman" w:cs="Times New Roman"/>
                      <w:sz w:val="20"/>
                      <w:szCs w:val="20"/>
                    </w:rPr>
                  </w:rPrChange>
                </w:rPr>
                <w:t>0</w:t>
              </w:r>
            </w:ins>
          </w:p>
        </w:tc>
      </w:tr>
      <w:tr w:rsidR="00812B81" w14:paraId="4AE7017D" w14:textId="77777777" w:rsidTr="00B10362">
        <w:trPr>
          <w:jc w:val="center"/>
          <w:ins w:id="598" w:author="Minh Trịnh" w:date="2017-10-02T10:56:00Z"/>
        </w:trPr>
        <w:tc>
          <w:tcPr>
            <w:tcW w:w="2461" w:type="dxa"/>
          </w:tcPr>
          <w:p w14:paraId="68F69BA1" w14:textId="249FC71C" w:rsidR="00812B81" w:rsidRPr="00DE567D" w:rsidRDefault="00812B81" w:rsidP="00812B81">
            <w:pPr>
              <w:jc w:val="center"/>
              <w:rPr>
                <w:ins w:id="599" w:author="Minh Trịnh" w:date="2017-10-02T10:56:00Z"/>
                <w:rFonts w:ascii="Times New Roman" w:hAnsi="Times New Roman" w:cs="Times New Roman"/>
                <w:b/>
                <w:sz w:val="20"/>
                <w:szCs w:val="20"/>
                <w:rPrChange w:id="600" w:author="Minh Trịnh" w:date="2017-10-02T11:17:00Z">
                  <w:rPr>
                    <w:ins w:id="601" w:author="Minh Trịnh" w:date="2017-10-02T10:56:00Z"/>
                    <w:rFonts w:ascii="Times New Roman" w:hAnsi="Times New Roman" w:cs="Times New Roman"/>
                    <w:sz w:val="20"/>
                    <w:szCs w:val="20"/>
                  </w:rPr>
                </w:rPrChange>
              </w:rPr>
            </w:pPr>
            <w:ins w:id="602" w:author="Minh Trịnh" w:date="2017-10-02T10:56:00Z">
              <w:r w:rsidRPr="00DE567D">
                <w:rPr>
                  <w:rFonts w:ascii="Times New Roman" w:hAnsi="Times New Roman" w:cs="Times New Roman"/>
                  <w:b/>
                  <w:sz w:val="20"/>
                  <w:szCs w:val="20"/>
                  <w:rPrChange w:id="603" w:author="Minh Trịnh" w:date="2017-10-02T11:17:00Z">
                    <w:rPr>
                      <w:rFonts w:ascii="Times New Roman" w:hAnsi="Times New Roman" w:cs="Times New Roman"/>
                      <w:sz w:val="20"/>
                      <w:szCs w:val="20"/>
                    </w:rPr>
                  </w:rPrChange>
                </w:rPr>
                <w:t>Khoa học</w:t>
              </w:r>
            </w:ins>
          </w:p>
        </w:tc>
        <w:tc>
          <w:tcPr>
            <w:tcW w:w="1769" w:type="dxa"/>
          </w:tcPr>
          <w:p w14:paraId="57BD5E15" w14:textId="20A64315" w:rsidR="00812B81" w:rsidRDefault="00812B81" w:rsidP="00812B81">
            <w:pPr>
              <w:jc w:val="center"/>
              <w:rPr>
                <w:ins w:id="604" w:author="Minh Trịnh" w:date="2017-10-02T10:56:00Z"/>
                <w:rFonts w:ascii="Times New Roman" w:hAnsi="Times New Roman" w:cs="Times New Roman"/>
                <w:sz w:val="20"/>
                <w:szCs w:val="20"/>
              </w:rPr>
            </w:pPr>
            <w:ins w:id="605" w:author="Minh Trịnh" w:date="2017-10-02T10:56:00Z">
              <w:r>
                <w:rPr>
                  <w:rFonts w:ascii="Times New Roman" w:hAnsi="Times New Roman" w:cs="Times New Roman"/>
                  <w:sz w:val="20"/>
                  <w:szCs w:val="20"/>
                </w:rPr>
                <w:t>8,896</w:t>
              </w:r>
            </w:ins>
          </w:p>
        </w:tc>
        <w:tc>
          <w:tcPr>
            <w:tcW w:w="1350" w:type="dxa"/>
          </w:tcPr>
          <w:p w14:paraId="16CF295E" w14:textId="2568422A" w:rsidR="00812B81" w:rsidRDefault="00812B81" w:rsidP="00812B81">
            <w:pPr>
              <w:jc w:val="center"/>
              <w:rPr>
                <w:ins w:id="606" w:author="Minh Trịnh" w:date="2017-10-02T10:56:00Z"/>
                <w:rFonts w:ascii="Times New Roman" w:hAnsi="Times New Roman" w:cs="Times New Roman"/>
                <w:sz w:val="20"/>
                <w:szCs w:val="20"/>
              </w:rPr>
            </w:pPr>
            <w:ins w:id="607" w:author="Minh Trịnh" w:date="2017-10-02T10:56:00Z">
              <w:r>
                <w:rPr>
                  <w:rFonts w:ascii="Times New Roman" w:hAnsi="Times New Roman" w:cs="Times New Roman"/>
                  <w:sz w:val="20"/>
                  <w:szCs w:val="20"/>
                </w:rPr>
                <w:t>37.6</w:t>
              </w:r>
            </w:ins>
          </w:p>
        </w:tc>
        <w:tc>
          <w:tcPr>
            <w:tcW w:w="1530" w:type="dxa"/>
          </w:tcPr>
          <w:p w14:paraId="2472B78B" w14:textId="2BBF0E51" w:rsidR="00812B81" w:rsidRPr="00AB7831" w:rsidRDefault="00812B81" w:rsidP="00812B81">
            <w:pPr>
              <w:jc w:val="center"/>
              <w:rPr>
                <w:ins w:id="608" w:author="Minh Trịnh" w:date="2017-10-02T10:56:00Z"/>
                <w:rFonts w:ascii="Times New Roman" w:hAnsi="Times New Roman" w:cs="Times New Roman"/>
                <w:b/>
                <w:sz w:val="20"/>
                <w:szCs w:val="20"/>
                <w:rPrChange w:id="609" w:author="Minh Trịnh" w:date="2017-10-02T11:00:00Z">
                  <w:rPr>
                    <w:ins w:id="610" w:author="Minh Trịnh" w:date="2017-10-02T10:56:00Z"/>
                    <w:rFonts w:ascii="Times New Roman" w:hAnsi="Times New Roman" w:cs="Times New Roman"/>
                    <w:sz w:val="20"/>
                    <w:szCs w:val="20"/>
                  </w:rPr>
                </w:rPrChange>
              </w:rPr>
            </w:pPr>
            <w:ins w:id="611" w:author="Minh Trịnh" w:date="2017-10-02T10:56:00Z">
              <w:r w:rsidRPr="00AB7831">
                <w:rPr>
                  <w:rFonts w:ascii="Times New Roman" w:hAnsi="Times New Roman" w:cs="Times New Roman"/>
                  <w:b/>
                  <w:sz w:val="20"/>
                  <w:szCs w:val="20"/>
                  <w:rPrChange w:id="612" w:author="Minh Trịnh" w:date="2017-10-02T11:00:00Z">
                    <w:rPr>
                      <w:rFonts w:ascii="Times New Roman" w:hAnsi="Times New Roman" w:cs="Times New Roman"/>
                      <w:sz w:val="20"/>
                      <w:szCs w:val="20"/>
                    </w:rPr>
                  </w:rPrChange>
                </w:rPr>
                <w:t>0</w:t>
              </w:r>
            </w:ins>
          </w:p>
        </w:tc>
        <w:tc>
          <w:tcPr>
            <w:tcW w:w="1440" w:type="dxa"/>
          </w:tcPr>
          <w:p w14:paraId="5FF81268" w14:textId="5B94F0B9" w:rsidR="00812B81" w:rsidRPr="00AB7831" w:rsidRDefault="00812B81" w:rsidP="00812B81">
            <w:pPr>
              <w:jc w:val="center"/>
              <w:rPr>
                <w:ins w:id="613" w:author="Minh Trịnh" w:date="2017-10-02T10:56:00Z"/>
                <w:rFonts w:ascii="Times New Roman" w:hAnsi="Times New Roman" w:cs="Times New Roman"/>
                <w:b/>
                <w:sz w:val="20"/>
                <w:szCs w:val="20"/>
                <w:rPrChange w:id="614" w:author="Minh Trịnh" w:date="2017-10-02T11:00:00Z">
                  <w:rPr>
                    <w:ins w:id="615" w:author="Minh Trịnh" w:date="2017-10-02T10:56:00Z"/>
                    <w:rFonts w:ascii="Times New Roman" w:hAnsi="Times New Roman" w:cs="Times New Roman"/>
                    <w:sz w:val="20"/>
                    <w:szCs w:val="20"/>
                  </w:rPr>
                </w:rPrChange>
              </w:rPr>
            </w:pPr>
            <w:ins w:id="616" w:author="Minh Trịnh" w:date="2017-10-02T10:56:00Z">
              <w:r w:rsidRPr="00AB7831">
                <w:rPr>
                  <w:rFonts w:ascii="Times New Roman" w:hAnsi="Times New Roman" w:cs="Times New Roman"/>
                  <w:b/>
                  <w:sz w:val="20"/>
                  <w:szCs w:val="20"/>
                  <w:rPrChange w:id="617" w:author="Minh Trịnh" w:date="2017-10-02T11:00:00Z">
                    <w:rPr>
                      <w:rFonts w:ascii="Times New Roman" w:hAnsi="Times New Roman" w:cs="Times New Roman"/>
                      <w:sz w:val="20"/>
                      <w:szCs w:val="20"/>
                    </w:rPr>
                  </w:rPrChange>
                </w:rPr>
                <w:t>0</w:t>
              </w:r>
            </w:ins>
          </w:p>
        </w:tc>
      </w:tr>
      <w:tr w:rsidR="00812B81" w14:paraId="116A89F6" w14:textId="77777777" w:rsidTr="00B10362">
        <w:trPr>
          <w:jc w:val="center"/>
          <w:ins w:id="618" w:author="Minh Trịnh" w:date="2017-10-02T10:56:00Z"/>
        </w:trPr>
        <w:tc>
          <w:tcPr>
            <w:tcW w:w="2461" w:type="dxa"/>
          </w:tcPr>
          <w:p w14:paraId="30214130" w14:textId="7BE3C4FE" w:rsidR="00812B81" w:rsidRPr="00DE567D" w:rsidRDefault="00812B81" w:rsidP="00812B81">
            <w:pPr>
              <w:jc w:val="center"/>
              <w:rPr>
                <w:ins w:id="619" w:author="Minh Trịnh" w:date="2017-10-02T10:56:00Z"/>
                <w:rFonts w:ascii="Times New Roman" w:hAnsi="Times New Roman" w:cs="Times New Roman"/>
                <w:b/>
                <w:sz w:val="20"/>
                <w:szCs w:val="20"/>
                <w:rPrChange w:id="620" w:author="Minh Trịnh" w:date="2017-10-02T11:18:00Z">
                  <w:rPr>
                    <w:ins w:id="621" w:author="Minh Trịnh" w:date="2017-10-02T10:56:00Z"/>
                    <w:rFonts w:ascii="Times New Roman" w:hAnsi="Times New Roman" w:cs="Times New Roman"/>
                    <w:sz w:val="20"/>
                    <w:szCs w:val="20"/>
                  </w:rPr>
                </w:rPrChange>
              </w:rPr>
            </w:pPr>
            <w:ins w:id="622" w:author="Minh Trịnh" w:date="2017-10-02T10:56:00Z">
              <w:r w:rsidRPr="00DE567D">
                <w:rPr>
                  <w:rFonts w:ascii="Times New Roman" w:hAnsi="Times New Roman" w:cs="Times New Roman"/>
                  <w:b/>
                  <w:sz w:val="20"/>
                  <w:szCs w:val="20"/>
                  <w:rPrChange w:id="623" w:author="Minh Trịnh" w:date="2017-10-02T11:18:00Z">
                    <w:rPr>
                      <w:rFonts w:ascii="Times New Roman" w:hAnsi="Times New Roman" w:cs="Times New Roman"/>
                      <w:sz w:val="20"/>
                      <w:szCs w:val="20"/>
                    </w:rPr>
                  </w:rPrChange>
                </w:rPr>
                <w:t>Chuyện lạ</w:t>
              </w:r>
            </w:ins>
          </w:p>
        </w:tc>
        <w:tc>
          <w:tcPr>
            <w:tcW w:w="1769" w:type="dxa"/>
          </w:tcPr>
          <w:p w14:paraId="06CE9819" w14:textId="6C0931AB" w:rsidR="00812B81" w:rsidRDefault="00812B81" w:rsidP="00812B81">
            <w:pPr>
              <w:jc w:val="center"/>
              <w:rPr>
                <w:ins w:id="624" w:author="Minh Trịnh" w:date="2017-10-02T10:56:00Z"/>
                <w:rFonts w:ascii="Times New Roman" w:hAnsi="Times New Roman" w:cs="Times New Roman"/>
                <w:sz w:val="20"/>
                <w:szCs w:val="20"/>
              </w:rPr>
            </w:pPr>
            <w:ins w:id="625" w:author="Minh Trịnh" w:date="2017-10-02T10:56:00Z">
              <w:r>
                <w:rPr>
                  <w:rFonts w:ascii="Times New Roman" w:hAnsi="Times New Roman" w:cs="Times New Roman"/>
                  <w:sz w:val="20"/>
                  <w:szCs w:val="20"/>
                </w:rPr>
                <w:t>3,686</w:t>
              </w:r>
            </w:ins>
          </w:p>
        </w:tc>
        <w:tc>
          <w:tcPr>
            <w:tcW w:w="1350" w:type="dxa"/>
          </w:tcPr>
          <w:p w14:paraId="3EAD9966" w14:textId="37C34E74" w:rsidR="00812B81" w:rsidRDefault="00812B81" w:rsidP="00812B81">
            <w:pPr>
              <w:jc w:val="center"/>
              <w:rPr>
                <w:ins w:id="626" w:author="Minh Trịnh" w:date="2017-10-02T10:56:00Z"/>
                <w:rFonts w:ascii="Times New Roman" w:hAnsi="Times New Roman" w:cs="Times New Roman"/>
                <w:sz w:val="20"/>
                <w:szCs w:val="20"/>
              </w:rPr>
            </w:pPr>
            <w:ins w:id="627" w:author="Minh Trịnh" w:date="2017-10-02T10:56:00Z">
              <w:r>
                <w:rPr>
                  <w:rFonts w:ascii="Times New Roman" w:hAnsi="Times New Roman" w:cs="Times New Roman"/>
                  <w:sz w:val="20"/>
                  <w:szCs w:val="20"/>
                </w:rPr>
                <w:t>5.32</w:t>
              </w:r>
            </w:ins>
          </w:p>
        </w:tc>
        <w:tc>
          <w:tcPr>
            <w:tcW w:w="1530" w:type="dxa"/>
          </w:tcPr>
          <w:p w14:paraId="24E2BF3D" w14:textId="5AA5902E" w:rsidR="00812B81" w:rsidRPr="00AB7831" w:rsidRDefault="00812B81" w:rsidP="00812B81">
            <w:pPr>
              <w:jc w:val="center"/>
              <w:rPr>
                <w:ins w:id="628" w:author="Minh Trịnh" w:date="2017-10-02T10:56:00Z"/>
                <w:rFonts w:ascii="Times New Roman" w:hAnsi="Times New Roman" w:cs="Times New Roman"/>
                <w:b/>
                <w:sz w:val="20"/>
                <w:szCs w:val="20"/>
                <w:rPrChange w:id="629" w:author="Minh Trịnh" w:date="2017-10-02T11:00:00Z">
                  <w:rPr>
                    <w:ins w:id="630" w:author="Minh Trịnh" w:date="2017-10-02T10:56:00Z"/>
                    <w:rFonts w:ascii="Times New Roman" w:hAnsi="Times New Roman" w:cs="Times New Roman"/>
                    <w:sz w:val="20"/>
                    <w:szCs w:val="20"/>
                  </w:rPr>
                </w:rPrChange>
              </w:rPr>
            </w:pPr>
            <w:ins w:id="631" w:author="Minh Trịnh" w:date="2017-10-02T10:56:00Z">
              <w:r w:rsidRPr="00AB7831">
                <w:rPr>
                  <w:rFonts w:ascii="Times New Roman" w:hAnsi="Times New Roman" w:cs="Times New Roman"/>
                  <w:b/>
                  <w:sz w:val="20"/>
                  <w:szCs w:val="20"/>
                  <w:rPrChange w:id="632" w:author="Minh Trịnh" w:date="2017-10-02T11:00:00Z">
                    <w:rPr>
                      <w:rFonts w:ascii="Times New Roman" w:hAnsi="Times New Roman" w:cs="Times New Roman"/>
                      <w:sz w:val="20"/>
                      <w:szCs w:val="20"/>
                    </w:rPr>
                  </w:rPrChange>
                </w:rPr>
                <w:t>0</w:t>
              </w:r>
            </w:ins>
          </w:p>
        </w:tc>
        <w:tc>
          <w:tcPr>
            <w:tcW w:w="1440" w:type="dxa"/>
          </w:tcPr>
          <w:p w14:paraId="29CF5131" w14:textId="1C991EF6" w:rsidR="00812B81" w:rsidRPr="00AB7831" w:rsidRDefault="00812B81" w:rsidP="00812B81">
            <w:pPr>
              <w:jc w:val="center"/>
              <w:rPr>
                <w:ins w:id="633" w:author="Minh Trịnh" w:date="2017-10-02T10:56:00Z"/>
                <w:rFonts w:ascii="Times New Roman" w:hAnsi="Times New Roman" w:cs="Times New Roman"/>
                <w:b/>
                <w:sz w:val="20"/>
                <w:szCs w:val="20"/>
                <w:rPrChange w:id="634" w:author="Minh Trịnh" w:date="2017-10-02T11:00:00Z">
                  <w:rPr>
                    <w:ins w:id="635" w:author="Minh Trịnh" w:date="2017-10-02T10:56:00Z"/>
                    <w:rFonts w:ascii="Times New Roman" w:hAnsi="Times New Roman" w:cs="Times New Roman"/>
                    <w:sz w:val="20"/>
                    <w:szCs w:val="20"/>
                  </w:rPr>
                </w:rPrChange>
              </w:rPr>
            </w:pPr>
            <w:ins w:id="636" w:author="Minh Trịnh" w:date="2017-10-02T10:56:00Z">
              <w:r w:rsidRPr="00AB7831">
                <w:rPr>
                  <w:rFonts w:ascii="Times New Roman" w:hAnsi="Times New Roman" w:cs="Times New Roman"/>
                  <w:b/>
                  <w:sz w:val="20"/>
                  <w:szCs w:val="20"/>
                  <w:rPrChange w:id="637" w:author="Minh Trịnh" w:date="2017-10-02T11:00:00Z">
                    <w:rPr>
                      <w:rFonts w:ascii="Times New Roman" w:hAnsi="Times New Roman" w:cs="Times New Roman"/>
                      <w:sz w:val="20"/>
                      <w:szCs w:val="20"/>
                    </w:rPr>
                  </w:rPrChange>
                </w:rPr>
                <w:t>0</w:t>
              </w:r>
            </w:ins>
          </w:p>
        </w:tc>
      </w:tr>
      <w:tr w:rsidR="00812B81" w14:paraId="7D758326" w14:textId="77777777" w:rsidTr="00B10362">
        <w:trPr>
          <w:jc w:val="center"/>
          <w:ins w:id="638" w:author="Minh Trịnh" w:date="2017-10-02T10:56:00Z"/>
        </w:trPr>
        <w:tc>
          <w:tcPr>
            <w:tcW w:w="2461" w:type="dxa"/>
          </w:tcPr>
          <w:p w14:paraId="3D91BA4C" w14:textId="39458C93" w:rsidR="00812B81" w:rsidRPr="00DE567D" w:rsidRDefault="00812B81" w:rsidP="00812B81">
            <w:pPr>
              <w:jc w:val="center"/>
              <w:rPr>
                <w:ins w:id="639" w:author="Minh Trịnh" w:date="2017-10-02T10:56:00Z"/>
                <w:rFonts w:ascii="Times New Roman" w:hAnsi="Times New Roman" w:cs="Times New Roman"/>
                <w:b/>
                <w:sz w:val="20"/>
                <w:szCs w:val="20"/>
                <w:rPrChange w:id="640" w:author="Minh Trịnh" w:date="2017-10-02T11:18:00Z">
                  <w:rPr>
                    <w:ins w:id="641" w:author="Minh Trịnh" w:date="2017-10-02T10:56:00Z"/>
                    <w:rFonts w:ascii="Times New Roman" w:hAnsi="Times New Roman" w:cs="Times New Roman"/>
                    <w:sz w:val="20"/>
                    <w:szCs w:val="20"/>
                  </w:rPr>
                </w:rPrChange>
              </w:rPr>
            </w:pPr>
            <w:ins w:id="642" w:author="Minh Trịnh" w:date="2017-10-02T10:56:00Z">
              <w:r w:rsidRPr="00DE567D">
                <w:rPr>
                  <w:rFonts w:ascii="Times New Roman" w:hAnsi="Times New Roman" w:cs="Times New Roman"/>
                  <w:b/>
                  <w:sz w:val="20"/>
                  <w:szCs w:val="20"/>
                  <w:rPrChange w:id="643" w:author="Minh Trịnh" w:date="2017-10-02T11:18:00Z">
                    <w:rPr>
                      <w:rFonts w:ascii="Times New Roman" w:hAnsi="Times New Roman" w:cs="Times New Roman"/>
                      <w:sz w:val="20"/>
                      <w:szCs w:val="20"/>
                    </w:rPr>
                  </w:rPrChange>
                </w:rPr>
                <w:t>Môi trường</w:t>
              </w:r>
            </w:ins>
          </w:p>
        </w:tc>
        <w:tc>
          <w:tcPr>
            <w:tcW w:w="1769" w:type="dxa"/>
          </w:tcPr>
          <w:p w14:paraId="1AA4D4D9" w14:textId="3C2EA8A3" w:rsidR="00812B81" w:rsidRPr="00AB7831" w:rsidRDefault="00812B81" w:rsidP="00812B81">
            <w:pPr>
              <w:jc w:val="center"/>
              <w:rPr>
                <w:ins w:id="644" w:author="Minh Trịnh" w:date="2017-10-02T10:56:00Z"/>
                <w:rFonts w:ascii="Times New Roman" w:hAnsi="Times New Roman" w:cs="Times New Roman"/>
                <w:b/>
                <w:sz w:val="20"/>
                <w:szCs w:val="20"/>
                <w:rPrChange w:id="645" w:author="Minh Trịnh" w:date="2017-10-02T11:00:00Z">
                  <w:rPr>
                    <w:ins w:id="646" w:author="Minh Trịnh" w:date="2017-10-02T10:56:00Z"/>
                    <w:rFonts w:ascii="Times New Roman" w:hAnsi="Times New Roman" w:cs="Times New Roman"/>
                    <w:sz w:val="20"/>
                    <w:szCs w:val="20"/>
                  </w:rPr>
                </w:rPrChange>
              </w:rPr>
            </w:pPr>
            <w:ins w:id="647" w:author="Minh Trịnh" w:date="2017-10-02T10:56:00Z">
              <w:r w:rsidRPr="00AB7831">
                <w:rPr>
                  <w:rFonts w:ascii="Times New Roman" w:hAnsi="Times New Roman" w:cs="Times New Roman"/>
                  <w:b/>
                  <w:sz w:val="20"/>
                  <w:szCs w:val="20"/>
                  <w:rPrChange w:id="648" w:author="Minh Trịnh" w:date="2017-10-02T11:00:00Z">
                    <w:rPr>
                      <w:rFonts w:ascii="Times New Roman" w:hAnsi="Times New Roman" w:cs="Times New Roman"/>
                      <w:sz w:val="20"/>
                      <w:szCs w:val="20"/>
                    </w:rPr>
                  </w:rPrChange>
                </w:rPr>
                <w:t>0</w:t>
              </w:r>
            </w:ins>
          </w:p>
        </w:tc>
        <w:tc>
          <w:tcPr>
            <w:tcW w:w="1350" w:type="dxa"/>
          </w:tcPr>
          <w:p w14:paraId="40863723" w14:textId="650848C2" w:rsidR="00812B81" w:rsidRPr="00AB7831" w:rsidRDefault="00812B81" w:rsidP="00812B81">
            <w:pPr>
              <w:jc w:val="center"/>
              <w:rPr>
                <w:ins w:id="649" w:author="Minh Trịnh" w:date="2017-10-02T10:56:00Z"/>
                <w:rFonts w:ascii="Times New Roman" w:hAnsi="Times New Roman" w:cs="Times New Roman"/>
                <w:b/>
                <w:sz w:val="20"/>
                <w:szCs w:val="20"/>
                <w:rPrChange w:id="650" w:author="Minh Trịnh" w:date="2017-10-02T11:00:00Z">
                  <w:rPr>
                    <w:ins w:id="651" w:author="Minh Trịnh" w:date="2017-10-02T10:56:00Z"/>
                    <w:rFonts w:ascii="Times New Roman" w:hAnsi="Times New Roman" w:cs="Times New Roman"/>
                    <w:sz w:val="20"/>
                    <w:szCs w:val="20"/>
                  </w:rPr>
                </w:rPrChange>
              </w:rPr>
            </w:pPr>
            <w:ins w:id="652" w:author="Minh Trịnh" w:date="2017-10-02T10:56:00Z">
              <w:r w:rsidRPr="00AB7831">
                <w:rPr>
                  <w:rFonts w:ascii="Times New Roman" w:hAnsi="Times New Roman" w:cs="Times New Roman"/>
                  <w:b/>
                  <w:sz w:val="20"/>
                  <w:szCs w:val="20"/>
                  <w:rPrChange w:id="653" w:author="Minh Trịnh" w:date="2017-10-02T11:00:00Z">
                    <w:rPr>
                      <w:rFonts w:ascii="Times New Roman" w:hAnsi="Times New Roman" w:cs="Times New Roman"/>
                      <w:sz w:val="20"/>
                      <w:szCs w:val="20"/>
                    </w:rPr>
                  </w:rPrChange>
                </w:rPr>
                <w:t>0</w:t>
              </w:r>
            </w:ins>
          </w:p>
        </w:tc>
        <w:tc>
          <w:tcPr>
            <w:tcW w:w="1530" w:type="dxa"/>
          </w:tcPr>
          <w:p w14:paraId="77FE1D4B" w14:textId="09DC28A0" w:rsidR="00812B81" w:rsidRDefault="00812B81" w:rsidP="00812B81">
            <w:pPr>
              <w:jc w:val="center"/>
              <w:rPr>
                <w:ins w:id="654" w:author="Minh Trịnh" w:date="2017-10-02T10:56:00Z"/>
                <w:rFonts w:ascii="Times New Roman" w:hAnsi="Times New Roman" w:cs="Times New Roman"/>
                <w:sz w:val="20"/>
                <w:szCs w:val="20"/>
              </w:rPr>
            </w:pPr>
            <w:ins w:id="655" w:author="Minh Trịnh" w:date="2017-10-02T10:56:00Z">
              <w:r>
                <w:rPr>
                  <w:rFonts w:ascii="Times New Roman" w:hAnsi="Times New Roman" w:cs="Times New Roman"/>
                  <w:sz w:val="20"/>
                  <w:szCs w:val="20"/>
                </w:rPr>
                <w:t>1,147</w:t>
              </w:r>
            </w:ins>
          </w:p>
        </w:tc>
        <w:tc>
          <w:tcPr>
            <w:tcW w:w="1440" w:type="dxa"/>
          </w:tcPr>
          <w:p w14:paraId="6AB6AF71" w14:textId="5E0F360C" w:rsidR="00812B81" w:rsidRDefault="00812B81" w:rsidP="00812B81">
            <w:pPr>
              <w:jc w:val="center"/>
              <w:rPr>
                <w:ins w:id="656" w:author="Minh Trịnh" w:date="2017-10-02T10:56:00Z"/>
                <w:rFonts w:ascii="Times New Roman" w:hAnsi="Times New Roman" w:cs="Times New Roman"/>
                <w:sz w:val="20"/>
                <w:szCs w:val="20"/>
              </w:rPr>
            </w:pPr>
            <w:ins w:id="657" w:author="Minh Trịnh" w:date="2017-10-02T10:56:00Z">
              <w:r>
                <w:rPr>
                  <w:rFonts w:ascii="Times New Roman" w:hAnsi="Times New Roman" w:cs="Times New Roman"/>
                  <w:sz w:val="20"/>
                  <w:szCs w:val="20"/>
                </w:rPr>
                <w:t>4.35</w:t>
              </w:r>
            </w:ins>
          </w:p>
        </w:tc>
      </w:tr>
    </w:tbl>
    <w:p w14:paraId="24513142" w14:textId="7715A047" w:rsidR="00FB50A0" w:rsidRPr="00D81FFA" w:rsidDel="00AA7CC1" w:rsidRDefault="007D63A5">
      <w:pPr>
        <w:ind w:firstLine="720"/>
        <w:jc w:val="center"/>
        <w:rPr>
          <w:del w:id="658" w:author="Minh Trịnh" w:date="2017-09-28T15:59:00Z"/>
          <w:rFonts w:ascii="Times New Roman" w:hAnsi="Times New Roman" w:cs="Times New Roman"/>
          <w:sz w:val="20"/>
          <w:szCs w:val="20"/>
        </w:rPr>
        <w:pPrChange w:id="659" w:author="Minh Trịnh" w:date="2017-10-02T11:34:00Z">
          <w:pPr>
            <w:ind w:firstLine="360"/>
          </w:pPr>
        </w:pPrChange>
      </w:pPr>
      <w:del w:id="660" w:author="Minh Trịnh" w:date="2017-09-29T09:11:00Z">
        <w:r w:rsidRPr="00D81FFA" w:rsidDel="00944B48">
          <w:rPr>
            <w:rPrChange w:id="661" w:author="Minh Trịnh" w:date="2017-10-02T19:08:00Z">
              <w:rPr>
                <w:rStyle w:val="Hyperlink"/>
                <w:rFonts w:ascii="Times New Roman" w:hAnsi="Times New Roman" w:cs="Times New Roman"/>
                <w:sz w:val="20"/>
                <w:szCs w:val="20"/>
              </w:rPr>
            </w:rPrChange>
          </w:rPr>
          <w:delText>http://www.vietnamplus.vn/</w:delText>
        </w:r>
      </w:del>
      <w:ins w:id="662" w:author="Minh Trịnh" w:date="2017-10-02T10:56:00Z">
        <w:r w:rsidR="00812B81" w:rsidRPr="00D81FFA">
          <w:rPr>
            <w:rFonts w:ascii="Times New Roman" w:hAnsi="Times New Roman" w:cs="Times New Roman"/>
            <w:sz w:val="20"/>
            <w:szCs w:val="20"/>
          </w:rPr>
          <w:t xml:space="preserve">Bảng 1: Kết quả thu thập dữ liệu song ngữ </w:t>
        </w:r>
        <w:r w:rsidR="00B31803" w:rsidRPr="00D81FFA">
          <w:rPr>
            <w:rFonts w:ascii="Times New Roman" w:hAnsi="Times New Roman" w:cs="Times New Roman"/>
            <w:sz w:val="20"/>
            <w:szCs w:val="20"/>
          </w:rPr>
          <w:t>đã</w:t>
        </w:r>
        <w:r w:rsidR="00812B81" w:rsidRPr="00D81FFA">
          <w:rPr>
            <w:rFonts w:ascii="Times New Roman" w:hAnsi="Times New Roman" w:cs="Times New Roman"/>
            <w:sz w:val="20"/>
            <w:szCs w:val="20"/>
          </w:rPr>
          <w:t xml:space="preserve"> phân loại theo nội dung</w:t>
        </w:r>
      </w:ins>
      <w:ins w:id="663" w:author="Minh Trịnh" w:date="2017-10-02T11:30:00Z">
        <w:r w:rsidR="00AA0060" w:rsidRPr="00D81FFA">
          <w:rPr>
            <w:rFonts w:ascii="Times New Roman" w:hAnsi="Times New Roman" w:cs="Times New Roman"/>
            <w:sz w:val="20"/>
            <w:szCs w:val="20"/>
          </w:rPr>
          <w:t xml:space="preserve"> trang </w:t>
        </w:r>
      </w:ins>
      <w:r w:rsidR="00B31803" w:rsidRPr="00D81FFA">
        <w:rPr>
          <w:rPrChange w:id="664" w:author="Minh Trịnh" w:date="2017-10-02T19:08:00Z">
            <w:rPr>
              <w:rStyle w:val="Hyperlink"/>
              <w:rFonts w:ascii="Times New Roman" w:hAnsi="Times New Roman" w:cs="Times New Roman"/>
              <w:sz w:val="20"/>
              <w:szCs w:val="20"/>
            </w:rPr>
          </w:rPrChange>
        </w:rPr>
        <w:t>http://www.vietnamplus.vn</w:t>
      </w:r>
      <w:del w:id="665" w:author="Minh Trịnh" w:date="2017-10-02T14:15:00Z">
        <w:r w:rsidR="00B31803" w:rsidRPr="00D81FFA" w:rsidDel="000C329E">
          <w:rPr>
            <w:rPrChange w:id="666" w:author="Minh Trịnh" w:date="2017-10-02T19:08:00Z">
              <w:rPr>
                <w:rStyle w:val="Hyperlink"/>
                <w:rFonts w:ascii="Times New Roman" w:hAnsi="Times New Roman" w:cs="Times New Roman"/>
                <w:sz w:val="20"/>
                <w:szCs w:val="20"/>
              </w:rPr>
            </w:rPrChange>
          </w:rPr>
          <w:delText>/</w:delText>
        </w:r>
      </w:del>
      <w:del w:id="667" w:author="Minh Trịnh" w:date="2017-09-28T16:14:00Z">
        <w:r w:rsidR="00FA54C4" w:rsidRPr="00D81FFA" w:rsidDel="00910F77">
          <w:rPr>
            <w:rFonts w:ascii="Times New Roman" w:hAnsi="Times New Roman" w:cs="Times New Roman"/>
            <w:sz w:val="20"/>
            <w:szCs w:val="20"/>
          </w:rPr>
          <w:delText>.</w:delText>
        </w:r>
      </w:del>
    </w:p>
    <w:p w14:paraId="59DB8891" w14:textId="77777777" w:rsidR="00592568" w:rsidRPr="00E70F1F" w:rsidRDefault="00592568">
      <w:pPr>
        <w:ind w:firstLine="720"/>
        <w:rPr>
          <w:rFonts w:ascii="Times New Roman" w:hAnsi="Times New Roman" w:cs="Times New Roman"/>
          <w:sz w:val="20"/>
          <w:szCs w:val="20"/>
        </w:rPr>
        <w:pPrChange w:id="668" w:author="Minh Trịnh" w:date="2017-10-02T11:34:00Z">
          <w:pPr>
            <w:ind w:left="360" w:firstLine="360"/>
          </w:pPr>
        </w:pPrChange>
      </w:pPr>
    </w:p>
    <w:tbl>
      <w:tblPr>
        <w:tblStyle w:val="TableGrid"/>
        <w:tblW w:w="0" w:type="auto"/>
        <w:jc w:val="center"/>
        <w:tblLook w:val="04A0" w:firstRow="1" w:lastRow="0" w:firstColumn="1" w:lastColumn="0" w:noHBand="0" w:noVBand="1"/>
      </w:tblPr>
      <w:tblGrid>
        <w:gridCol w:w="3146"/>
        <w:gridCol w:w="1169"/>
        <w:gridCol w:w="1710"/>
        <w:gridCol w:w="1278"/>
        <w:gridCol w:w="1372"/>
      </w:tblGrid>
      <w:tr w:rsidR="00212657" w:rsidRPr="00E70F1F" w14:paraId="684FCC22" w14:textId="77777777" w:rsidTr="0071142B">
        <w:trPr>
          <w:jc w:val="center"/>
        </w:trPr>
        <w:tc>
          <w:tcPr>
            <w:tcW w:w="3146" w:type="dxa"/>
          </w:tcPr>
          <w:p w14:paraId="446FE1DC" w14:textId="77777777" w:rsidR="000C329E" w:rsidRDefault="000C329E">
            <w:pPr>
              <w:pStyle w:val="ListParagraph"/>
              <w:ind w:left="0"/>
              <w:jc w:val="center"/>
              <w:rPr>
                <w:ins w:id="669" w:author="Minh Trịnh" w:date="2017-10-02T14:16:00Z"/>
                <w:rFonts w:ascii="Times New Roman" w:hAnsi="Times New Roman" w:cs="Times New Roman"/>
                <w:sz w:val="20"/>
                <w:szCs w:val="20"/>
              </w:rPr>
              <w:pPrChange w:id="670" w:author="Minh Trịnh" w:date="2017-09-28T16:12:00Z">
                <w:pPr>
                  <w:pStyle w:val="ListParagraph"/>
                  <w:ind w:left="0"/>
                </w:pPr>
              </w:pPrChange>
            </w:pPr>
          </w:p>
          <w:p w14:paraId="5613097A" w14:textId="4F09C24D" w:rsidR="00212657" w:rsidRPr="00E70F1F" w:rsidRDefault="00212657">
            <w:pPr>
              <w:pStyle w:val="ListParagraph"/>
              <w:ind w:left="0"/>
              <w:jc w:val="center"/>
              <w:rPr>
                <w:rFonts w:ascii="Times New Roman" w:hAnsi="Times New Roman" w:cs="Times New Roman"/>
                <w:sz w:val="20"/>
                <w:szCs w:val="20"/>
              </w:rPr>
              <w:pPrChange w:id="671" w:author="Minh Trịnh" w:date="2017-09-28T16:12:00Z">
                <w:pPr>
                  <w:pStyle w:val="ListParagraph"/>
                  <w:ind w:left="0"/>
                </w:pPr>
              </w:pPrChange>
            </w:pPr>
            <w:r w:rsidRPr="00E70F1F">
              <w:rPr>
                <w:rFonts w:ascii="Times New Roman" w:hAnsi="Times New Roman" w:cs="Times New Roman"/>
                <w:sz w:val="20"/>
                <w:szCs w:val="20"/>
              </w:rPr>
              <w:t>http://www.vietnamplus.vn</w:t>
            </w:r>
            <w:del w:id="672" w:author="Minh Trịnh" w:date="2017-10-02T14:15:00Z">
              <w:r w:rsidRPr="00E70F1F" w:rsidDel="000C329E">
                <w:rPr>
                  <w:rFonts w:ascii="Times New Roman" w:hAnsi="Times New Roman" w:cs="Times New Roman"/>
                  <w:sz w:val="20"/>
                  <w:szCs w:val="20"/>
                </w:rPr>
                <w:delText>/</w:delText>
              </w:r>
            </w:del>
          </w:p>
        </w:tc>
        <w:tc>
          <w:tcPr>
            <w:tcW w:w="1169" w:type="dxa"/>
          </w:tcPr>
          <w:p w14:paraId="335F6F41" w14:textId="3E05FD47" w:rsidR="00212657" w:rsidRPr="00E70F1F" w:rsidRDefault="00212657">
            <w:pPr>
              <w:pStyle w:val="ListParagraph"/>
              <w:ind w:left="0"/>
              <w:jc w:val="center"/>
              <w:rPr>
                <w:rFonts w:ascii="Times New Roman" w:hAnsi="Times New Roman" w:cs="Times New Roman"/>
                <w:sz w:val="20"/>
                <w:szCs w:val="20"/>
              </w:rPr>
              <w:pPrChange w:id="673" w:author="Minh Trịnh" w:date="2017-09-28T16:01:00Z">
                <w:pPr>
                  <w:pStyle w:val="ListParagraph"/>
                  <w:ind w:left="0"/>
                </w:pPr>
              </w:pPrChange>
            </w:pPr>
            <w:r w:rsidRPr="00E70F1F">
              <w:rPr>
                <w:rFonts w:ascii="Times New Roman" w:hAnsi="Times New Roman" w:cs="Times New Roman"/>
                <w:sz w:val="20"/>
                <w:szCs w:val="20"/>
              </w:rPr>
              <w:t>Số danh mụ</w:t>
            </w:r>
            <w:r w:rsidR="00BA4C6D" w:rsidRPr="00E70F1F">
              <w:rPr>
                <w:rFonts w:ascii="Times New Roman" w:hAnsi="Times New Roman" w:cs="Times New Roman"/>
                <w:sz w:val="20"/>
                <w:szCs w:val="20"/>
              </w:rPr>
              <w:t>c</w:t>
            </w:r>
            <w:ins w:id="674" w:author="Minh Trịnh" w:date="2017-09-28T16:05:00Z">
              <w:r w:rsidR="00425D7A">
                <w:rPr>
                  <w:rStyle w:val="FootnoteReference"/>
                  <w:rFonts w:ascii="Times New Roman" w:hAnsi="Times New Roman" w:cs="Times New Roman"/>
                  <w:sz w:val="20"/>
                  <w:szCs w:val="20"/>
                </w:rPr>
                <w:footnoteReference w:id="1"/>
              </w:r>
            </w:ins>
          </w:p>
        </w:tc>
        <w:tc>
          <w:tcPr>
            <w:tcW w:w="1710" w:type="dxa"/>
          </w:tcPr>
          <w:p w14:paraId="6F3BD399" w14:textId="10DE229D" w:rsidR="00212657" w:rsidRPr="00E70F1F" w:rsidRDefault="00212657" w:rsidP="00835445">
            <w:pPr>
              <w:pStyle w:val="ListParagraph"/>
              <w:ind w:left="0"/>
              <w:jc w:val="center"/>
              <w:rPr>
                <w:rFonts w:ascii="Times New Roman" w:hAnsi="Times New Roman" w:cs="Times New Roman"/>
                <w:sz w:val="20"/>
                <w:szCs w:val="20"/>
              </w:rPr>
            </w:pPr>
            <w:del w:id="677" w:author="Minh Trịnh" w:date="2017-09-28T16:10:00Z">
              <w:r w:rsidRPr="00E70F1F" w:rsidDel="00AB0B6A">
                <w:rPr>
                  <w:rFonts w:ascii="Times New Roman" w:hAnsi="Times New Roman" w:cs="Times New Roman"/>
                  <w:sz w:val="20"/>
                  <w:szCs w:val="20"/>
                </w:rPr>
                <w:delText xml:space="preserve">Tổng </w:delText>
              </w:r>
            </w:del>
            <w:ins w:id="678" w:author="Minh Trịnh" w:date="2017-09-28T16:10:00Z">
              <w:r w:rsidR="00AB0B6A">
                <w:rPr>
                  <w:rFonts w:ascii="Times New Roman" w:hAnsi="Times New Roman" w:cs="Times New Roman"/>
                  <w:sz w:val="20"/>
                  <w:szCs w:val="20"/>
                </w:rPr>
                <w:t>S</w:t>
              </w:r>
            </w:ins>
            <w:del w:id="679" w:author="Minh Trịnh" w:date="2017-09-28T16:10:00Z">
              <w:r w:rsidRPr="00E70F1F" w:rsidDel="00AB0B6A">
                <w:rPr>
                  <w:rFonts w:ascii="Times New Roman" w:hAnsi="Times New Roman" w:cs="Times New Roman"/>
                  <w:sz w:val="20"/>
                  <w:szCs w:val="20"/>
                </w:rPr>
                <w:delText>s</w:delText>
              </w:r>
            </w:del>
            <w:r w:rsidRPr="00E70F1F">
              <w:rPr>
                <w:rFonts w:ascii="Times New Roman" w:hAnsi="Times New Roman" w:cs="Times New Roman"/>
                <w:sz w:val="20"/>
                <w:szCs w:val="20"/>
              </w:rPr>
              <w:t xml:space="preserve">ố lượng </w:t>
            </w:r>
            <w:ins w:id="680" w:author="Minh Trịnh" w:date="2017-09-28T16:18:00Z">
              <w:r w:rsidR="006E6CA1">
                <w:rPr>
                  <w:rFonts w:ascii="Times New Roman" w:hAnsi="Times New Roman" w:cs="Times New Roman"/>
                  <w:sz w:val="20"/>
                  <w:szCs w:val="20"/>
                </w:rPr>
                <w:t>tập tin</w:t>
              </w:r>
            </w:ins>
            <w:del w:id="681" w:author="Minh Trịnh" w:date="2017-09-28T16:18:00Z">
              <w:r w:rsidRPr="00E70F1F" w:rsidDel="006E6CA1">
                <w:rPr>
                  <w:rFonts w:ascii="Times New Roman" w:hAnsi="Times New Roman" w:cs="Times New Roman"/>
                  <w:sz w:val="20"/>
                  <w:szCs w:val="20"/>
                </w:rPr>
                <w:delText>files</w:delText>
              </w:r>
            </w:del>
            <w:r w:rsidRPr="00E70F1F">
              <w:rPr>
                <w:rFonts w:ascii="Times New Roman" w:hAnsi="Times New Roman" w:cs="Times New Roman"/>
                <w:sz w:val="20"/>
                <w:szCs w:val="20"/>
              </w:rPr>
              <w:t xml:space="preserve"> thu được</w:t>
            </w:r>
            <w:ins w:id="682" w:author="Minh Trịnh" w:date="2017-09-28T16:18:00Z">
              <w:r w:rsidR="006E6CA1">
                <w:rPr>
                  <w:rStyle w:val="FootnoteReference"/>
                  <w:rFonts w:ascii="Times New Roman" w:hAnsi="Times New Roman" w:cs="Times New Roman"/>
                  <w:sz w:val="20"/>
                  <w:szCs w:val="20"/>
                </w:rPr>
                <w:footnoteReference w:id="2"/>
              </w:r>
            </w:ins>
          </w:p>
        </w:tc>
        <w:tc>
          <w:tcPr>
            <w:tcW w:w="1206" w:type="dxa"/>
          </w:tcPr>
          <w:p w14:paraId="65317D41" w14:textId="78717221" w:rsidR="00212657" w:rsidRPr="00E70F1F" w:rsidRDefault="00AA7CC1" w:rsidP="00835445">
            <w:pPr>
              <w:pStyle w:val="ListParagraph"/>
              <w:ind w:left="0"/>
              <w:jc w:val="center"/>
              <w:rPr>
                <w:rFonts w:ascii="Times New Roman" w:hAnsi="Times New Roman" w:cs="Times New Roman"/>
                <w:sz w:val="20"/>
                <w:szCs w:val="20"/>
              </w:rPr>
            </w:pPr>
            <w:ins w:id="688" w:author="Minh Trịnh" w:date="2017-09-28T16:02:00Z">
              <w:r>
                <w:rPr>
                  <w:rFonts w:ascii="Times New Roman" w:hAnsi="Times New Roman" w:cs="Times New Roman"/>
                  <w:sz w:val="20"/>
                  <w:szCs w:val="20"/>
                </w:rPr>
                <w:t>Tổng d</w:t>
              </w:r>
            </w:ins>
            <w:del w:id="689" w:author="Minh Trịnh" w:date="2017-09-28T16:02:00Z">
              <w:r w:rsidR="00212657" w:rsidRPr="00E70F1F" w:rsidDel="00AA7CC1">
                <w:rPr>
                  <w:rFonts w:ascii="Times New Roman" w:hAnsi="Times New Roman" w:cs="Times New Roman"/>
                  <w:sz w:val="20"/>
                  <w:szCs w:val="20"/>
                </w:rPr>
                <w:delText>D</w:delText>
              </w:r>
            </w:del>
            <w:r w:rsidR="00212657" w:rsidRPr="00E70F1F">
              <w:rPr>
                <w:rFonts w:ascii="Times New Roman" w:hAnsi="Times New Roman" w:cs="Times New Roman"/>
                <w:sz w:val="20"/>
                <w:szCs w:val="20"/>
              </w:rPr>
              <w:t>ung lượng</w:t>
            </w:r>
          </w:p>
          <w:p w14:paraId="369F1D60" w14:textId="7C540370" w:rsidR="00403EE5" w:rsidRPr="00E70F1F" w:rsidRDefault="00AA7CC1">
            <w:pPr>
              <w:pStyle w:val="ListParagraph"/>
              <w:ind w:left="0"/>
              <w:jc w:val="center"/>
              <w:rPr>
                <w:rFonts w:ascii="Times New Roman" w:hAnsi="Times New Roman" w:cs="Times New Roman"/>
                <w:sz w:val="20"/>
                <w:szCs w:val="20"/>
              </w:rPr>
              <w:pPrChange w:id="690" w:author="Minh Trịnh" w:date="2017-09-28T16:02:00Z">
                <w:pPr>
                  <w:pStyle w:val="ListParagraph"/>
                  <w:ind w:left="0"/>
                </w:pPr>
              </w:pPrChange>
            </w:pPr>
            <w:ins w:id="691" w:author="Minh Trịnh" w:date="2017-09-28T16:02:00Z">
              <w:r>
                <w:rPr>
                  <w:rFonts w:ascii="Times New Roman" w:hAnsi="Times New Roman" w:cs="Times New Roman"/>
                  <w:sz w:val="20"/>
                  <w:szCs w:val="20"/>
                </w:rPr>
                <w:t>(MB)</w:t>
              </w:r>
            </w:ins>
          </w:p>
        </w:tc>
        <w:tc>
          <w:tcPr>
            <w:tcW w:w="1372" w:type="dxa"/>
          </w:tcPr>
          <w:p w14:paraId="1136C1E5" w14:textId="77777777" w:rsidR="00212657" w:rsidRPr="00E70F1F" w:rsidRDefault="00212657">
            <w:pPr>
              <w:pStyle w:val="ListParagraph"/>
              <w:ind w:left="0"/>
              <w:rPr>
                <w:rFonts w:ascii="Times New Roman" w:hAnsi="Times New Roman" w:cs="Times New Roman"/>
                <w:sz w:val="20"/>
                <w:szCs w:val="20"/>
              </w:rPr>
            </w:pPr>
            <w:r w:rsidRPr="00E70F1F">
              <w:rPr>
                <w:rFonts w:ascii="Times New Roman" w:hAnsi="Times New Roman" w:cs="Times New Roman"/>
                <w:sz w:val="20"/>
                <w:szCs w:val="20"/>
              </w:rPr>
              <w:t>Tốc độ tải</w:t>
            </w:r>
          </w:p>
          <w:p w14:paraId="7CB935BF" w14:textId="20FD2456" w:rsidR="00212657" w:rsidRPr="00E70F1F" w:rsidRDefault="00212657">
            <w:pPr>
              <w:pStyle w:val="ListParagraph"/>
              <w:ind w:left="0"/>
              <w:rPr>
                <w:rFonts w:ascii="Times New Roman" w:hAnsi="Times New Roman" w:cs="Times New Roman"/>
                <w:sz w:val="20"/>
                <w:szCs w:val="20"/>
              </w:rPr>
            </w:pPr>
            <w:r w:rsidRPr="00E70F1F">
              <w:rPr>
                <w:rFonts w:ascii="Times New Roman" w:hAnsi="Times New Roman" w:cs="Times New Roman"/>
                <w:sz w:val="20"/>
                <w:szCs w:val="20"/>
              </w:rPr>
              <w:t>(</w:t>
            </w:r>
            <w:ins w:id="692" w:author="Minh Trịnh" w:date="2017-09-28T16:12:00Z">
              <w:r w:rsidR="00AB0B6A">
                <w:rPr>
                  <w:rFonts w:ascii="Times New Roman" w:hAnsi="Times New Roman" w:cs="Times New Roman"/>
                  <w:sz w:val="20"/>
                  <w:szCs w:val="20"/>
                </w:rPr>
                <w:t>tập tin</w:t>
              </w:r>
            </w:ins>
            <w:del w:id="693" w:author="Minh Trịnh" w:date="2017-09-28T16:12:00Z">
              <w:r w:rsidRPr="00E70F1F" w:rsidDel="00AB0B6A">
                <w:rPr>
                  <w:rFonts w:ascii="Times New Roman" w:hAnsi="Times New Roman" w:cs="Times New Roman"/>
                  <w:sz w:val="20"/>
                  <w:szCs w:val="20"/>
                </w:rPr>
                <w:delText>files</w:delText>
              </w:r>
            </w:del>
            <w:r w:rsidRPr="00E70F1F">
              <w:rPr>
                <w:rFonts w:ascii="Times New Roman" w:hAnsi="Times New Roman" w:cs="Times New Roman"/>
                <w:sz w:val="20"/>
                <w:szCs w:val="20"/>
              </w:rPr>
              <w:t>/phút)</w:t>
            </w:r>
          </w:p>
        </w:tc>
      </w:tr>
      <w:tr w:rsidR="00212657" w:rsidRPr="00E70F1F" w14:paraId="143942A4" w14:textId="77777777" w:rsidTr="0071142B">
        <w:trPr>
          <w:jc w:val="center"/>
        </w:trPr>
        <w:tc>
          <w:tcPr>
            <w:tcW w:w="3146" w:type="dxa"/>
          </w:tcPr>
          <w:p w14:paraId="585715FB" w14:textId="77777777" w:rsidR="00212657" w:rsidRPr="00E70F1F" w:rsidRDefault="00212657" w:rsidP="009D7D39">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Tiếng Trung</w:t>
            </w:r>
          </w:p>
        </w:tc>
        <w:tc>
          <w:tcPr>
            <w:tcW w:w="1169" w:type="dxa"/>
          </w:tcPr>
          <w:p w14:paraId="1FF33206" w14:textId="77777777" w:rsidR="00212657" w:rsidRPr="00E70F1F" w:rsidRDefault="00B32776" w:rsidP="00212657">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9</w:t>
            </w:r>
          </w:p>
        </w:tc>
        <w:tc>
          <w:tcPr>
            <w:tcW w:w="1710" w:type="dxa"/>
          </w:tcPr>
          <w:p w14:paraId="4FD2E2FA" w14:textId="77777777" w:rsidR="00212657" w:rsidRPr="00E70F1F" w:rsidRDefault="00E9249B" w:rsidP="004A3247">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46,863</w:t>
            </w:r>
          </w:p>
        </w:tc>
        <w:tc>
          <w:tcPr>
            <w:tcW w:w="1206" w:type="dxa"/>
          </w:tcPr>
          <w:p w14:paraId="685A5FA5" w14:textId="77777777" w:rsidR="00212657" w:rsidRPr="00E70F1F" w:rsidRDefault="0008654A">
            <w:pPr>
              <w:pStyle w:val="ListParagraph"/>
              <w:ind w:left="0"/>
              <w:jc w:val="center"/>
              <w:rPr>
                <w:rFonts w:ascii="Times New Roman" w:hAnsi="Times New Roman" w:cs="Times New Roman"/>
                <w:sz w:val="20"/>
                <w:szCs w:val="20"/>
              </w:rPr>
              <w:pPrChange w:id="694" w:author="Minh Trịnh" w:date="2017-09-28T16:02:00Z">
                <w:pPr>
                  <w:pStyle w:val="ListParagraph"/>
                  <w:ind w:left="0"/>
                </w:pPr>
              </w:pPrChange>
            </w:pPr>
            <w:r w:rsidRPr="00E70F1F">
              <w:rPr>
                <w:rFonts w:ascii="Times New Roman" w:hAnsi="Times New Roman" w:cs="Times New Roman"/>
                <w:sz w:val="20"/>
                <w:szCs w:val="20"/>
              </w:rPr>
              <w:t>181</w:t>
            </w:r>
            <w:del w:id="695" w:author="Minh Trịnh" w:date="2017-09-28T16:02:00Z">
              <w:r w:rsidRPr="00E70F1F" w:rsidDel="00AA7CC1">
                <w:rPr>
                  <w:rFonts w:ascii="Times New Roman" w:hAnsi="Times New Roman" w:cs="Times New Roman"/>
                  <w:sz w:val="20"/>
                  <w:szCs w:val="20"/>
                </w:rPr>
                <w:delText>(</w:delText>
              </w:r>
              <w:r w:rsidR="00B907A5" w:rsidRPr="00E70F1F" w:rsidDel="00AA7CC1">
                <w:rPr>
                  <w:rFonts w:ascii="Times New Roman" w:hAnsi="Times New Roman" w:cs="Times New Roman"/>
                  <w:sz w:val="20"/>
                  <w:szCs w:val="20"/>
                </w:rPr>
                <w:delText>MB</w:delText>
              </w:r>
              <w:r w:rsidRPr="00E70F1F" w:rsidDel="00AA7CC1">
                <w:rPr>
                  <w:rFonts w:ascii="Times New Roman" w:hAnsi="Times New Roman" w:cs="Times New Roman"/>
                  <w:sz w:val="20"/>
                  <w:szCs w:val="20"/>
                </w:rPr>
                <w:delText>)</w:delText>
              </w:r>
            </w:del>
          </w:p>
        </w:tc>
        <w:tc>
          <w:tcPr>
            <w:tcW w:w="1372" w:type="dxa"/>
          </w:tcPr>
          <w:p w14:paraId="6E141A13" w14:textId="77777777" w:rsidR="00212657" w:rsidRPr="00E70F1F" w:rsidRDefault="0008654A" w:rsidP="0008654A">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434</w:t>
            </w:r>
          </w:p>
        </w:tc>
      </w:tr>
      <w:tr w:rsidR="00212657" w:rsidRPr="00E70F1F" w14:paraId="7EB4A2A5" w14:textId="77777777" w:rsidTr="004A3247">
        <w:trPr>
          <w:trHeight w:val="215"/>
          <w:jc w:val="center"/>
        </w:trPr>
        <w:tc>
          <w:tcPr>
            <w:tcW w:w="3146" w:type="dxa"/>
          </w:tcPr>
          <w:p w14:paraId="73BE4B3E" w14:textId="77777777" w:rsidR="00212657" w:rsidRPr="00E70F1F" w:rsidRDefault="00212657" w:rsidP="009D7D39">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Tiếng Việt</w:t>
            </w:r>
          </w:p>
        </w:tc>
        <w:tc>
          <w:tcPr>
            <w:tcW w:w="1169" w:type="dxa"/>
          </w:tcPr>
          <w:p w14:paraId="6659762B" w14:textId="77777777" w:rsidR="00212657" w:rsidRPr="00E70F1F" w:rsidRDefault="00B32776" w:rsidP="0008654A">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10</w:t>
            </w:r>
          </w:p>
        </w:tc>
        <w:tc>
          <w:tcPr>
            <w:tcW w:w="1710" w:type="dxa"/>
          </w:tcPr>
          <w:p w14:paraId="11173826" w14:textId="77777777" w:rsidR="00212657" w:rsidRPr="00E70F1F" w:rsidRDefault="00E9249B" w:rsidP="004A3247">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301,422</w:t>
            </w:r>
          </w:p>
        </w:tc>
        <w:tc>
          <w:tcPr>
            <w:tcW w:w="1206" w:type="dxa"/>
          </w:tcPr>
          <w:p w14:paraId="42D1CC31" w14:textId="133B5CE9" w:rsidR="00212657" w:rsidRPr="00E70F1F" w:rsidRDefault="0008654A">
            <w:pPr>
              <w:pStyle w:val="ListParagraph"/>
              <w:ind w:left="0"/>
              <w:jc w:val="center"/>
              <w:rPr>
                <w:rFonts w:ascii="Times New Roman" w:hAnsi="Times New Roman" w:cs="Times New Roman"/>
                <w:sz w:val="20"/>
                <w:szCs w:val="20"/>
              </w:rPr>
              <w:pPrChange w:id="696" w:author="Minh Trịnh" w:date="2017-09-28T16:02:00Z">
                <w:pPr>
                  <w:pStyle w:val="ListParagraph"/>
                  <w:ind w:left="0"/>
                </w:pPr>
              </w:pPrChange>
            </w:pPr>
            <w:r w:rsidRPr="00E70F1F">
              <w:rPr>
                <w:rFonts w:ascii="Times New Roman" w:hAnsi="Times New Roman" w:cs="Times New Roman"/>
                <w:sz w:val="20"/>
                <w:szCs w:val="20"/>
              </w:rPr>
              <w:t>1</w:t>
            </w:r>
            <w:ins w:id="697" w:author="Minh Trịnh" w:date="2017-09-28T16:02:00Z">
              <w:r w:rsidR="00AA7CC1">
                <w:rPr>
                  <w:rFonts w:ascii="Times New Roman" w:hAnsi="Times New Roman" w:cs="Times New Roman"/>
                  <w:sz w:val="20"/>
                  <w:szCs w:val="20"/>
                </w:rPr>
                <w:t>351</w:t>
              </w:r>
            </w:ins>
            <w:del w:id="698" w:author="Minh Trịnh" w:date="2017-09-28T16:02:00Z">
              <w:r w:rsidRPr="00E70F1F" w:rsidDel="00AA7CC1">
                <w:rPr>
                  <w:rFonts w:ascii="Times New Roman" w:hAnsi="Times New Roman" w:cs="Times New Roman"/>
                  <w:sz w:val="20"/>
                  <w:szCs w:val="20"/>
                </w:rPr>
                <w:delText>,32(GB)</w:delText>
              </w:r>
            </w:del>
          </w:p>
        </w:tc>
        <w:tc>
          <w:tcPr>
            <w:tcW w:w="1372" w:type="dxa"/>
          </w:tcPr>
          <w:p w14:paraId="05934B19" w14:textId="77777777" w:rsidR="00212657" w:rsidRPr="00E70F1F" w:rsidRDefault="00B32776" w:rsidP="00B32776">
            <w:pPr>
              <w:pStyle w:val="ListParagraph"/>
              <w:ind w:left="0"/>
              <w:jc w:val="center"/>
              <w:rPr>
                <w:rFonts w:ascii="Times New Roman" w:hAnsi="Times New Roman" w:cs="Times New Roman"/>
                <w:sz w:val="20"/>
                <w:szCs w:val="20"/>
              </w:rPr>
            </w:pPr>
            <w:r w:rsidRPr="00E70F1F">
              <w:rPr>
                <w:rFonts w:ascii="Times New Roman" w:hAnsi="Times New Roman" w:cs="Times New Roman"/>
                <w:sz w:val="20"/>
                <w:szCs w:val="20"/>
              </w:rPr>
              <w:t>273</w:t>
            </w:r>
          </w:p>
        </w:tc>
      </w:tr>
    </w:tbl>
    <w:p w14:paraId="208F4642" w14:textId="23C6060A" w:rsidR="002969BE" w:rsidRPr="00E70F1F" w:rsidRDefault="002969BE" w:rsidP="00227A31">
      <w:pPr>
        <w:pStyle w:val="ListParagraph"/>
        <w:ind w:left="0"/>
        <w:rPr>
          <w:rFonts w:ascii="Times New Roman" w:hAnsi="Times New Roman" w:cs="Times New Roman"/>
          <w:sz w:val="20"/>
          <w:szCs w:val="20"/>
        </w:rPr>
      </w:pPr>
    </w:p>
    <w:p w14:paraId="44BF38FC" w14:textId="7FB9336D" w:rsidR="00E85037" w:rsidRPr="00E70F1F" w:rsidRDefault="00B907A5">
      <w:pPr>
        <w:pStyle w:val="ListParagraph"/>
        <w:ind w:left="0"/>
        <w:jc w:val="center"/>
        <w:rPr>
          <w:rFonts w:ascii="Times New Roman" w:hAnsi="Times New Roman" w:cs="Times New Roman"/>
          <w:sz w:val="20"/>
          <w:szCs w:val="20"/>
        </w:rPr>
        <w:pPrChange w:id="699" w:author="Minh Trịnh" w:date="2017-09-27T17:12:00Z">
          <w:pPr>
            <w:pStyle w:val="ListParagraph"/>
            <w:ind w:left="0"/>
            <w:jc w:val="right"/>
          </w:pPr>
        </w:pPrChange>
      </w:pPr>
      <w:r w:rsidRPr="00E70F1F">
        <w:rPr>
          <w:rFonts w:ascii="Times New Roman" w:hAnsi="Times New Roman" w:cs="Times New Roman"/>
          <w:sz w:val="20"/>
          <w:szCs w:val="20"/>
        </w:rPr>
        <w:t xml:space="preserve">Bảng </w:t>
      </w:r>
      <w:ins w:id="700" w:author="Minh Trịnh" w:date="2017-09-29T09:08:00Z">
        <w:r w:rsidR="00812B81">
          <w:rPr>
            <w:rFonts w:ascii="Times New Roman" w:hAnsi="Times New Roman" w:cs="Times New Roman"/>
            <w:sz w:val="20"/>
            <w:szCs w:val="20"/>
          </w:rPr>
          <w:t>2</w:t>
        </w:r>
      </w:ins>
      <w:del w:id="701" w:author="Minh Trịnh" w:date="2017-09-29T09:08:00Z">
        <w:r w:rsidRPr="00E70F1F" w:rsidDel="007D63A5">
          <w:rPr>
            <w:rFonts w:ascii="Times New Roman" w:hAnsi="Times New Roman" w:cs="Times New Roman"/>
            <w:sz w:val="20"/>
            <w:szCs w:val="20"/>
          </w:rPr>
          <w:delText>1</w:delText>
        </w:r>
      </w:del>
      <w:r w:rsidRPr="00E70F1F">
        <w:rPr>
          <w:rFonts w:ascii="Times New Roman" w:hAnsi="Times New Roman" w:cs="Times New Roman"/>
          <w:sz w:val="20"/>
          <w:szCs w:val="20"/>
        </w:rPr>
        <w:t>:</w:t>
      </w:r>
      <w:ins w:id="702" w:author="Minh Trịnh" w:date="2017-09-29T09:08:00Z">
        <w:r w:rsidR="00C14D47">
          <w:rPr>
            <w:rFonts w:ascii="Times New Roman" w:hAnsi="Times New Roman" w:cs="Times New Roman"/>
            <w:sz w:val="20"/>
            <w:szCs w:val="20"/>
          </w:rPr>
          <w:t xml:space="preserve"> Tổng</w:t>
        </w:r>
      </w:ins>
      <w:r w:rsidRPr="00E70F1F">
        <w:rPr>
          <w:rFonts w:ascii="Times New Roman" w:hAnsi="Times New Roman" w:cs="Times New Roman"/>
          <w:sz w:val="20"/>
          <w:szCs w:val="20"/>
        </w:rPr>
        <w:t xml:space="preserve"> </w:t>
      </w:r>
      <w:ins w:id="703" w:author="Minh Trịnh" w:date="2017-09-29T09:08:00Z">
        <w:r w:rsidR="00C14D47">
          <w:rPr>
            <w:rFonts w:ascii="Times New Roman" w:hAnsi="Times New Roman" w:cs="Times New Roman"/>
            <w:sz w:val="20"/>
            <w:szCs w:val="20"/>
          </w:rPr>
          <w:t>k</w:t>
        </w:r>
      </w:ins>
      <w:del w:id="704" w:author="Minh Trịnh" w:date="2017-09-29T09:08:00Z">
        <w:r w:rsidRPr="00E70F1F" w:rsidDel="00C14D47">
          <w:rPr>
            <w:rFonts w:ascii="Times New Roman" w:hAnsi="Times New Roman" w:cs="Times New Roman"/>
            <w:sz w:val="20"/>
            <w:szCs w:val="20"/>
          </w:rPr>
          <w:delText>K</w:delText>
        </w:r>
      </w:del>
      <w:r w:rsidRPr="00E70F1F">
        <w:rPr>
          <w:rFonts w:ascii="Times New Roman" w:hAnsi="Times New Roman" w:cs="Times New Roman"/>
          <w:sz w:val="20"/>
          <w:szCs w:val="20"/>
        </w:rPr>
        <w:t>ết quả thu thập dữ liệu song ngữ trang http://www.vietnamplus.vn</w:t>
      </w:r>
      <w:del w:id="705" w:author="Minh Trịnh" w:date="2017-10-02T14:15:00Z">
        <w:r w:rsidRPr="00E70F1F" w:rsidDel="000C329E">
          <w:rPr>
            <w:rFonts w:ascii="Times New Roman" w:hAnsi="Times New Roman" w:cs="Times New Roman"/>
            <w:sz w:val="20"/>
            <w:szCs w:val="20"/>
          </w:rPr>
          <w:delText>/</w:delText>
        </w:r>
      </w:del>
    </w:p>
    <w:p w14:paraId="33BC7E32" w14:textId="4C6E7392" w:rsidR="00812B81" w:rsidRDefault="00812B81" w:rsidP="00FA35C3">
      <w:pPr>
        <w:ind w:firstLine="720"/>
        <w:rPr>
          <w:ins w:id="706" w:author="Minh Trịnh" w:date="2017-10-02T11:35:00Z"/>
          <w:rFonts w:ascii="Times New Roman" w:hAnsi="Times New Roman" w:cs="Times New Roman"/>
          <w:sz w:val="20"/>
          <w:szCs w:val="20"/>
        </w:rPr>
      </w:pPr>
    </w:p>
    <w:p w14:paraId="4454924A" w14:textId="7B7CEA16" w:rsidR="00B31803" w:rsidRDefault="00B31803" w:rsidP="00FA35C3">
      <w:pPr>
        <w:ind w:firstLine="720"/>
        <w:rPr>
          <w:ins w:id="707" w:author="Minh Trịnh" w:date="2017-10-02T11:35:00Z"/>
          <w:rFonts w:ascii="Times New Roman" w:hAnsi="Times New Roman" w:cs="Times New Roman"/>
          <w:sz w:val="20"/>
          <w:szCs w:val="20"/>
        </w:rPr>
      </w:pPr>
    </w:p>
    <w:p w14:paraId="022D3998" w14:textId="1C072967" w:rsidR="00B31803" w:rsidRDefault="00B31803" w:rsidP="00FA35C3">
      <w:pPr>
        <w:ind w:firstLine="720"/>
        <w:rPr>
          <w:ins w:id="708" w:author="Minh Trịnh" w:date="2017-10-02T11:35:00Z"/>
          <w:rFonts w:ascii="Times New Roman" w:hAnsi="Times New Roman" w:cs="Times New Roman"/>
          <w:sz w:val="20"/>
          <w:szCs w:val="20"/>
        </w:rPr>
      </w:pPr>
    </w:p>
    <w:p w14:paraId="59CC1C33" w14:textId="0662C1D3" w:rsidR="00B31803" w:rsidRDefault="00B31803" w:rsidP="00FA35C3">
      <w:pPr>
        <w:ind w:firstLine="720"/>
        <w:rPr>
          <w:ins w:id="709" w:author="Minh Trịnh" w:date="2017-10-02T11:35:00Z"/>
          <w:rFonts w:ascii="Times New Roman" w:hAnsi="Times New Roman" w:cs="Times New Roman"/>
          <w:sz w:val="20"/>
          <w:szCs w:val="20"/>
        </w:rPr>
      </w:pPr>
    </w:p>
    <w:p w14:paraId="15B26158" w14:textId="774D2E74" w:rsidR="00B31803" w:rsidRDefault="00B31803" w:rsidP="00FA35C3">
      <w:pPr>
        <w:ind w:firstLine="720"/>
        <w:rPr>
          <w:ins w:id="710" w:author="Minh Trịnh" w:date="2017-10-02T11:35:00Z"/>
          <w:rFonts w:ascii="Times New Roman" w:hAnsi="Times New Roman" w:cs="Times New Roman"/>
          <w:sz w:val="20"/>
          <w:szCs w:val="20"/>
        </w:rPr>
      </w:pPr>
    </w:p>
    <w:p w14:paraId="66FC0EE6" w14:textId="6ED48A02" w:rsidR="00B31803" w:rsidRDefault="00B31803" w:rsidP="00FA35C3">
      <w:pPr>
        <w:ind w:firstLine="720"/>
        <w:rPr>
          <w:ins w:id="711" w:author="Minh Trịnh" w:date="2017-10-02T11:35:00Z"/>
          <w:rFonts w:ascii="Times New Roman" w:hAnsi="Times New Roman" w:cs="Times New Roman"/>
          <w:sz w:val="20"/>
          <w:szCs w:val="20"/>
        </w:rPr>
      </w:pPr>
    </w:p>
    <w:p w14:paraId="5911E640" w14:textId="1EBB07A2" w:rsidR="00B31803" w:rsidRDefault="00B31803" w:rsidP="00FA35C3">
      <w:pPr>
        <w:ind w:firstLine="720"/>
        <w:rPr>
          <w:ins w:id="712" w:author="Minh Trịnh" w:date="2017-10-02T11:35:00Z"/>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461"/>
        <w:gridCol w:w="1769"/>
        <w:gridCol w:w="1350"/>
        <w:gridCol w:w="1530"/>
        <w:gridCol w:w="1440"/>
        <w:tblGridChange w:id="713">
          <w:tblGrid>
            <w:gridCol w:w="2461"/>
            <w:gridCol w:w="1769"/>
            <w:gridCol w:w="1350"/>
            <w:gridCol w:w="1530"/>
            <w:gridCol w:w="1440"/>
          </w:tblGrid>
        </w:tblGridChange>
      </w:tblGrid>
      <w:tr w:rsidR="00B31803" w14:paraId="6631E2B9" w14:textId="77777777" w:rsidTr="00D603BD">
        <w:trPr>
          <w:jc w:val="center"/>
          <w:ins w:id="714" w:author="Minh Trịnh" w:date="2017-10-02T11:35:00Z"/>
        </w:trPr>
        <w:tc>
          <w:tcPr>
            <w:tcW w:w="2461" w:type="dxa"/>
            <w:vMerge w:val="restart"/>
          </w:tcPr>
          <w:p w14:paraId="164B18D6" w14:textId="77777777" w:rsidR="000C329E" w:rsidRDefault="000C329E" w:rsidP="00D603BD">
            <w:pPr>
              <w:jc w:val="center"/>
              <w:rPr>
                <w:ins w:id="715" w:author="Minh Trịnh" w:date="2017-10-02T14:15:00Z"/>
                <w:rFonts w:ascii="Times New Roman" w:hAnsi="Times New Roman" w:cs="Times New Roman"/>
                <w:sz w:val="20"/>
                <w:szCs w:val="20"/>
              </w:rPr>
            </w:pPr>
          </w:p>
          <w:p w14:paraId="77002120" w14:textId="3BE333E8" w:rsidR="00B31803" w:rsidRDefault="00B31803" w:rsidP="00D603BD">
            <w:pPr>
              <w:jc w:val="center"/>
              <w:rPr>
                <w:ins w:id="716" w:author="Minh Trịnh" w:date="2017-10-02T11:35:00Z"/>
                <w:rFonts w:ascii="Times New Roman" w:hAnsi="Times New Roman" w:cs="Times New Roman"/>
                <w:sz w:val="20"/>
                <w:szCs w:val="20"/>
              </w:rPr>
            </w:pPr>
            <w:ins w:id="717" w:author="Minh Trịnh" w:date="2017-10-02T11:39:00Z">
              <w:r>
                <w:rPr>
                  <w:rFonts w:ascii="Times New Roman" w:hAnsi="Times New Roman" w:cs="Times New Roman"/>
                  <w:sz w:val="20"/>
                  <w:szCs w:val="20"/>
                </w:rPr>
                <w:t>http://baobinhduong.vn</w:t>
              </w:r>
            </w:ins>
          </w:p>
        </w:tc>
        <w:tc>
          <w:tcPr>
            <w:tcW w:w="3119" w:type="dxa"/>
            <w:gridSpan w:val="2"/>
          </w:tcPr>
          <w:p w14:paraId="5B03BE30" w14:textId="77777777" w:rsidR="00B31803" w:rsidRDefault="00B31803" w:rsidP="00D603BD">
            <w:pPr>
              <w:jc w:val="center"/>
              <w:rPr>
                <w:ins w:id="718" w:author="Minh Trịnh" w:date="2017-10-02T11:35:00Z"/>
                <w:rFonts w:ascii="Times New Roman" w:hAnsi="Times New Roman" w:cs="Times New Roman"/>
                <w:sz w:val="20"/>
                <w:szCs w:val="20"/>
              </w:rPr>
            </w:pPr>
            <w:ins w:id="719" w:author="Minh Trịnh" w:date="2017-10-02T11:35:00Z">
              <w:r>
                <w:rPr>
                  <w:rFonts w:ascii="Times New Roman" w:hAnsi="Times New Roman" w:cs="Times New Roman"/>
                  <w:sz w:val="20"/>
                  <w:szCs w:val="20"/>
                </w:rPr>
                <w:t>Tiếng Việt</w:t>
              </w:r>
            </w:ins>
          </w:p>
        </w:tc>
        <w:tc>
          <w:tcPr>
            <w:tcW w:w="2970" w:type="dxa"/>
            <w:gridSpan w:val="2"/>
          </w:tcPr>
          <w:p w14:paraId="39A41121" w14:textId="77777777" w:rsidR="00B31803" w:rsidRDefault="00B31803" w:rsidP="00D603BD">
            <w:pPr>
              <w:jc w:val="center"/>
              <w:rPr>
                <w:ins w:id="720" w:author="Minh Trịnh" w:date="2017-10-02T11:35:00Z"/>
                <w:rFonts w:ascii="Times New Roman" w:hAnsi="Times New Roman" w:cs="Times New Roman"/>
                <w:sz w:val="20"/>
                <w:szCs w:val="20"/>
              </w:rPr>
            </w:pPr>
            <w:ins w:id="721" w:author="Minh Trịnh" w:date="2017-10-02T11:35:00Z">
              <w:r>
                <w:rPr>
                  <w:rFonts w:ascii="Times New Roman" w:hAnsi="Times New Roman" w:cs="Times New Roman"/>
                  <w:sz w:val="20"/>
                  <w:szCs w:val="20"/>
                </w:rPr>
                <w:t>Tiếng Trung</w:t>
              </w:r>
            </w:ins>
          </w:p>
        </w:tc>
      </w:tr>
      <w:tr w:rsidR="00B31803" w14:paraId="221B2776" w14:textId="77777777" w:rsidTr="00D603BD">
        <w:trPr>
          <w:jc w:val="center"/>
          <w:ins w:id="722" w:author="Minh Trịnh" w:date="2017-10-02T11:35:00Z"/>
        </w:trPr>
        <w:tc>
          <w:tcPr>
            <w:tcW w:w="2461" w:type="dxa"/>
            <w:vMerge/>
          </w:tcPr>
          <w:p w14:paraId="22D3B4D7" w14:textId="77777777" w:rsidR="00B31803" w:rsidRPr="00E70F1F" w:rsidRDefault="00B31803" w:rsidP="00D603BD">
            <w:pPr>
              <w:rPr>
                <w:ins w:id="723" w:author="Minh Trịnh" w:date="2017-10-02T11:35:00Z"/>
                <w:rFonts w:ascii="Times New Roman" w:hAnsi="Times New Roman" w:cs="Times New Roman"/>
                <w:sz w:val="20"/>
                <w:szCs w:val="20"/>
              </w:rPr>
            </w:pPr>
          </w:p>
        </w:tc>
        <w:tc>
          <w:tcPr>
            <w:tcW w:w="1769" w:type="dxa"/>
          </w:tcPr>
          <w:p w14:paraId="2ECD6995" w14:textId="77777777" w:rsidR="00B31803" w:rsidRDefault="00B31803" w:rsidP="00D603BD">
            <w:pPr>
              <w:jc w:val="center"/>
              <w:rPr>
                <w:ins w:id="724" w:author="Minh Trịnh" w:date="2017-10-02T11:35:00Z"/>
                <w:rFonts w:ascii="Times New Roman" w:hAnsi="Times New Roman" w:cs="Times New Roman"/>
                <w:sz w:val="20"/>
                <w:szCs w:val="20"/>
              </w:rPr>
            </w:pPr>
            <w:ins w:id="725" w:author="Minh Trịnh" w:date="2017-10-02T11:35:00Z">
              <w:r>
                <w:rPr>
                  <w:rFonts w:ascii="Times New Roman" w:hAnsi="Times New Roman" w:cs="Times New Roman"/>
                  <w:sz w:val="20"/>
                  <w:szCs w:val="20"/>
                </w:rPr>
                <w:t>Số lượng tập tin thu được</w:t>
              </w:r>
            </w:ins>
          </w:p>
        </w:tc>
        <w:tc>
          <w:tcPr>
            <w:tcW w:w="1350" w:type="dxa"/>
          </w:tcPr>
          <w:p w14:paraId="19584BED" w14:textId="77777777" w:rsidR="00B31803" w:rsidRDefault="00B31803" w:rsidP="00D603BD">
            <w:pPr>
              <w:jc w:val="center"/>
              <w:rPr>
                <w:ins w:id="726" w:author="Minh Trịnh" w:date="2017-10-02T11:35:00Z"/>
                <w:rFonts w:ascii="Times New Roman" w:hAnsi="Times New Roman" w:cs="Times New Roman"/>
                <w:sz w:val="20"/>
                <w:szCs w:val="20"/>
              </w:rPr>
            </w:pPr>
            <w:ins w:id="727" w:author="Minh Trịnh" w:date="2017-10-02T11:35:00Z">
              <w:r>
                <w:rPr>
                  <w:rFonts w:ascii="Times New Roman" w:hAnsi="Times New Roman" w:cs="Times New Roman"/>
                  <w:sz w:val="20"/>
                  <w:szCs w:val="20"/>
                </w:rPr>
                <w:t>Tổng dung lượng(MB)</w:t>
              </w:r>
            </w:ins>
          </w:p>
        </w:tc>
        <w:tc>
          <w:tcPr>
            <w:tcW w:w="1530" w:type="dxa"/>
          </w:tcPr>
          <w:p w14:paraId="6B6591EB" w14:textId="77777777" w:rsidR="00B31803" w:rsidRDefault="00B31803" w:rsidP="00D603BD">
            <w:pPr>
              <w:jc w:val="center"/>
              <w:rPr>
                <w:ins w:id="728" w:author="Minh Trịnh" w:date="2017-10-02T11:35:00Z"/>
                <w:rFonts w:ascii="Times New Roman" w:hAnsi="Times New Roman" w:cs="Times New Roman"/>
                <w:sz w:val="20"/>
                <w:szCs w:val="20"/>
              </w:rPr>
            </w:pPr>
            <w:ins w:id="729" w:author="Minh Trịnh" w:date="2017-10-02T11:35:00Z">
              <w:r>
                <w:rPr>
                  <w:rFonts w:ascii="Times New Roman" w:hAnsi="Times New Roman" w:cs="Times New Roman"/>
                  <w:sz w:val="20"/>
                  <w:szCs w:val="20"/>
                </w:rPr>
                <w:t>Số lượng tập tin thu được</w:t>
              </w:r>
            </w:ins>
          </w:p>
        </w:tc>
        <w:tc>
          <w:tcPr>
            <w:tcW w:w="1440" w:type="dxa"/>
          </w:tcPr>
          <w:p w14:paraId="329BE7DF" w14:textId="77777777" w:rsidR="00B31803" w:rsidRDefault="00B31803" w:rsidP="00D603BD">
            <w:pPr>
              <w:jc w:val="center"/>
              <w:rPr>
                <w:ins w:id="730" w:author="Minh Trịnh" w:date="2017-10-02T11:35:00Z"/>
                <w:rFonts w:ascii="Times New Roman" w:hAnsi="Times New Roman" w:cs="Times New Roman"/>
                <w:sz w:val="20"/>
                <w:szCs w:val="20"/>
              </w:rPr>
            </w:pPr>
            <w:ins w:id="731" w:author="Minh Trịnh" w:date="2017-10-02T11:35:00Z">
              <w:r>
                <w:rPr>
                  <w:rFonts w:ascii="Times New Roman" w:hAnsi="Times New Roman" w:cs="Times New Roman"/>
                  <w:sz w:val="20"/>
                  <w:szCs w:val="20"/>
                </w:rPr>
                <w:t>Tổng dung lượng(MB)</w:t>
              </w:r>
            </w:ins>
          </w:p>
        </w:tc>
      </w:tr>
      <w:tr w:rsidR="00B31803" w14:paraId="528CA31B" w14:textId="77777777" w:rsidTr="00D603BD">
        <w:trPr>
          <w:jc w:val="center"/>
          <w:ins w:id="732" w:author="Minh Trịnh" w:date="2017-10-02T11:35:00Z"/>
        </w:trPr>
        <w:tc>
          <w:tcPr>
            <w:tcW w:w="2461" w:type="dxa"/>
          </w:tcPr>
          <w:p w14:paraId="06C59E5B" w14:textId="77777777" w:rsidR="00B31803" w:rsidRDefault="00B31803" w:rsidP="00D603BD">
            <w:pPr>
              <w:jc w:val="center"/>
              <w:rPr>
                <w:ins w:id="733" w:author="Minh Trịnh" w:date="2017-10-02T11:35:00Z"/>
                <w:rFonts w:ascii="Times New Roman" w:hAnsi="Times New Roman" w:cs="Times New Roman"/>
                <w:sz w:val="20"/>
                <w:szCs w:val="20"/>
              </w:rPr>
            </w:pPr>
            <w:ins w:id="734" w:author="Minh Trịnh" w:date="2017-10-02T11:35:00Z">
              <w:r>
                <w:rPr>
                  <w:rFonts w:ascii="Times New Roman" w:hAnsi="Times New Roman" w:cs="Times New Roman"/>
                  <w:sz w:val="20"/>
                  <w:szCs w:val="20"/>
                </w:rPr>
                <w:t>Kinh tế</w:t>
              </w:r>
            </w:ins>
          </w:p>
        </w:tc>
        <w:tc>
          <w:tcPr>
            <w:tcW w:w="1769" w:type="dxa"/>
          </w:tcPr>
          <w:p w14:paraId="6658BD48" w14:textId="09EFEF8B" w:rsidR="00B31803" w:rsidRDefault="00B31803" w:rsidP="00D603BD">
            <w:pPr>
              <w:jc w:val="center"/>
              <w:rPr>
                <w:ins w:id="735" w:author="Minh Trịnh" w:date="2017-10-02T11:35:00Z"/>
                <w:rFonts w:ascii="Times New Roman" w:hAnsi="Times New Roman" w:cs="Times New Roman"/>
                <w:sz w:val="20"/>
                <w:szCs w:val="20"/>
              </w:rPr>
            </w:pPr>
            <w:ins w:id="736" w:author="Minh Trịnh" w:date="2017-10-02T11:40:00Z">
              <w:r>
                <w:rPr>
                  <w:rFonts w:ascii="Times New Roman" w:hAnsi="Times New Roman" w:cs="Times New Roman"/>
                  <w:sz w:val="20"/>
                  <w:szCs w:val="20"/>
                </w:rPr>
                <w:t>13,874</w:t>
              </w:r>
            </w:ins>
          </w:p>
        </w:tc>
        <w:tc>
          <w:tcPr>
            <w:tcW w:w="1350" w:type="dxa"/>
          </w:tcPr>
          <w:p w14:paraId="75626425" w14:textId="487E7C8A" w:rsidR="00B31803" w:rsidRDefault="00B31803" w:rsidP="00D603BD">
            <w:pPr>
              <w:jc w:val="center"/>
              <w:rPr>
                <w:ins w:id="737" w:author="Minh Trịnh" w:date="2017-10-02T11:35:00Z"/>
                <w:rFonts w:ascii="Times New Roman" w:hAnsi="Times New Roman" w:cs="Times New Roman"/>
                <w:sz w:val="20"/>
                <w:szCs w:val="20"/>
              </w:rPr>
            </w:pPr>
            <w:ins w:id="738" w:author="Minh Trịnh" w:date="2017-10-02T11:44:00Z">
              <w:r>
                <w:rPr>
                  <w:rFonts w:ascii="Times New Roman" w:hAnsi="Times New Roman" w:cs="Times New Roman"/>
                  <w:sz w:val="20"/>
                  <w:szCs w:val="20"/>
                </w:rPr>
                <w:t>78.9</w:t>
              </w:r>
            </w:ins>
          </w:p>
        </w:tc>
        <w:tc>
          <w:tcPr>
            <w:tcW w:w="1530" w:type="dxa"/>
          </w:tcPr>
          <w:p w14:paraId="5AA8DC58" w14:textId="08D44617" w:rsidR="00B31803" w:rsidRDefault="00B31803" w:rsidP="00D603BD">
            <w:pPr>
              <w:jc w:val="center"/>
              <w:rPr>
                <w:ins w:id="739" w:author="Minh Trịnh" w:date="2017-10-02T11:35:00Z"/>
                <w:rFonts w:ascii="Times New Roman" w:hAnsi="Times New Roman" w:cs="Times New Roman"/>
                <w:sz w:val="20"/>
                <w:szCs w:val="20"/>
              </w:rPr>
            </w:pPr>
            <w:ins w:id="740" w:author="Minh Trịnh" w:date="2017-10-02T11:40:00Z">
              <w:r>
                <w:rPr>
                  <w:rFonts w:ascii="Times New Roman" w:hAnsi="Times New Roman" w:cs="Times New Roman"/>
                  <w:sz w:val="20"/>
                  <w:szCs w:val="20"/>
                </w:rPr>
                <w:t>6,317</w:t>
              </w:r>
            </w:ins>
          </w:p>
        </w:tc>
        <w:tc>
          <w:tcPr>
            <w:tcW w:w="1440" w:type="dxa"/>
          </w:tcPr>
          <w:p w14:paraId="1B1A1462" w14:textId="3DC1D37F" w:rsidR="00B31803" w:rsidRDefault="00B31803" w:rsidP="00D603BD">
            <w:pPr>
              <w:jc w:val="center"/>
              <w:rPr>
                <w:ins w:id="741" w:author="Minh Trịnh" w:date="2017-10-02T11:35:00Z"/>
                <w:rFonts w:ascii="Times New Roman" w:hAnsi="Times New Roman" w:cs="Times New Roman"/>
                <w:sz w:val="20"/>
                <w:szCs w:val="20"/>
              </w:rPr>
            </w:pPr>
            <w:ins w:id="742" w:author="Minh Trịnh" w:date="2017-10-02T11:44:00Z">
              <w:r>
                <w:rPr>
                  <w:rFonts w:ascii="Times New Roman" w:hAnsi="Times New Roman" w:cs="Times New Roman"/>
                  <w:sz w:val="20"/>
                  <w:szCs w:val="20"/>
                </w:rPr>
                <w:t>24.4</w:t>
              </w:r>
            </w:ins>
          </w:p>
        </w:tc>
      </w:tr>
      <w:tr w:rsidR="00B31803" w14:paraId="4567D103" w14:textId="77777777" w:rsidTr="00D603BD">
        <w:trPr>
          <w:jc w:val="center"/>
          <w:ins w:id="743" w:author="Minh Trịnh" w:date="2017-10-02T11:35:00Z"/>
        </w:trPr>
        <w:tc>
          <w:tcPr>
            <w:tcW w:w="2461" w:type="dxa"/>
          </w:tcPr>
          <w:p w14:paraId="785A22CA" w14:textId="77777777" w:rsidR="00B31803" w:rsidRDefault="00B31803" w:rsidP="00D603BD">
            <w:pPr>
              <w:jc w:val="center"/>
              <w:rPr>
                <w:ins w:id="744" w:author="Minh Trịnh" w:date="2017-10-02T11:35:00Z"/>
                <w:rFonts w:ascii="Times New Roman" w:hAnsi="Times New Roman" w:cs="Times New Roman"/>
                <w:sz w:val="20"/>
                <w:szCs w:val="20"/>
              </w:rPr>
            </w:pPr>
            <w:ins w:id="745" w:author="Minh Trịnh" w:date="2017-10-02T11:35:00Z">
              <w:r>
                <w:rPr>
                  <w:rFonts w:ascii="Times New Roman" w:hAnsi="Times New Roman" w:cs="Times New Roman"/>
                  <w:sz w:val="20"/>
                  <w:szCs w:val="20"/>
                </w:rPr>
                <w:t>Chính trị</w:t>
              </w:r>
            </w:ins>
          </w:p>
        </w:tc>
        <w:tc>
          <w:tcPr>
            <w:tcW w:w="1769" w:type="dxa"/>
          </w:tcPr>
          <w:p w14:paraId="34F5935F" w14:textId="4FFAA99A" w:rsidR="00B31803" w:rsidRDefault="00927B2C" w:rsidP="00D603BD">
            <w:pPr>
              <w:jc w:val="center"/>
              <w:rPr>
                <w:ins w:id="746" w:author="Minh Trịnh" w:date="2017-10-02T11:35:00Z"/>
                <w:rFonts w:ascii="Times New Roman" w:hAnsi="Times New Roman" w:cs="Times New Roman"/>
                <w:sz w:val="20"/>
                <w:szCs w:val="20"/>
              </w:rPr>
            </w:pPr>
            <w:ins w:id="747" w:author="Minh Trịnh" w:date="2017-10-02T11:45:00Z">
              <w:r>
                <w:rPr>
                  <w:rFonts w:ascii="Times New Roman" w:hAnsi="Times New Roman" w:cs="Times New Roman"/>
                  <w:sz w:val="20"/>
                  <w:szCs w:val="20"/>
                </w:rPr>
                <w:t>18,516</w:t>
              </w:r>
            </w:ins>
          </w:p>
        </w:tc>
        <w:tc>
          <w:tcPr>
            <w:tcW w:w="1350" w:type="dxa"/>
          </w:tcPr>
          <w:p w14:paraId="4C23843E" w14:textId="3F94C833" w:rsidR="00B31803" w:rsidRDefault="00927B2C" w:rsidP="00D603BD">
            <w:pPr>
              <w:jc w:val="center"/>
              <w:rPr>
                <w:ins w:id="748" w:author="Minh Trịnh" w:date="2017-10-02T11:35:00Z"/>
                <w:rFonts w:ascii="Times New Roman" w:hAnsi="Times New Roman" w:cs="Times New Roman"/>
                <w:sz w:val="20"/>
                <w:szCs w:val="20"/>
              </w:rPr>
            </w:pPr>
            <w:ins w:id="749" w:author="Minh Trịnh" w:date="2017-10-02T11:45:00Z">
              <w:r>
                <w:rPr>
                  <w:rFonts w:ascii="Times New Roman" w:hAnsi="Times New Roman" w:cs="Times New Roman"/>
                  <w:sz w:val="20"/>
                  <w:szCs w:val="20"/>
                </w:rPr>
                <w:t>77</w:t>
              </w:r>
            </w:ins>
          </w:p>
        </w:tc>
        <w:tc>
          <w:tcPr>
            <w:tcW w:w="1530" w:type="dxa"/>
          </w:tcPr>
          <w:p w14:paraId="09952B79" w14:textId="634983B4" w:rsidR="00B31803" w:rsidRDefault="00927B2C" w:rsidP="00D603BD">
            <w:pPr>
              <w:jc w:val="center"/>
              <w:rPr>
                <w:ins w:id="750" w:author="Minh Trịnh" w:date="2017-10-02T11:35:00Z"/>
                <w:rFonts w:ascii="Times New Roman" w:hAnsi="Times New Roman" w:cs="Times New Roman"/>
                <w:sz w:val="20"/>
                <w:szCs w:val="20"/>
              </w:rPr>
            </w:pPr>
            <w:ins w:id="751" w:author="Minh Trịnh" w:date="2017-10-02T11:46:00Z">
              <w:r>
                <w:rPr>
                  <w:rFonts w:ascii="Times New Roman" w:hAnsi="Times New Roman" w:cs="Times New Roman"/>
                  <w:sz w:val="20"/>
                  <w:szCs w:val="20"/>
                </w:rPr>
                <w:t>2,711</w:t>
              </w:r>
            </w:ins>
          </w:p>
        </w:tc>
        <w:tc>
          <w:tcPr>
            <w:tcW w:w="1440" w:type="dxa"/>
          </w:tcPr>
          <w:p w14:paraId="3AB1787B" w14:textId="6F1E47F7" w:rsidR="00B31803" w:rsidRDefault="00927B2C" w:rsidP="00D603BD">
            <w:pPr>
              <w:jc w:val="center"/>
              <w:rPr>
                <w:ins w:id="752" w:author="Minh Trịnh" w:date="2017-10-02T11:35:00Z"/>
                <w:rFonts w:ascii="Times New Roman" w:hAnsi="Times New Roman" w:cs="Times New Roman"/>
                <w:sz w:val="20"/>
                <w:szCs w:val="20"/>
              </w:rPr>
            </w:pPr>
            <w:ins w:id="753" w:author="Minh Trịnh" w:date="2017-10-02T11:46:00Z">
              <w:r>
                <w:rPr>
                  <w:rFonts w:ascii="Times New Roman" w:hAnsi="Times New Roman" w:cs="Times New Roman"/>
                  <w:sz w:val="20"/>
                  <w:szCs w:val="20"/>
                </w:rPr>
                <w:t>5.10</w:t>
              </w:r>
            </w:ins>
          </w:p>
        </w:tc>
      </w:tr>
      <w:tr w:rsidR="00B31803" w14:paraId="2F81DF40" w14:textId="77777777" w:rsidTr="00D603BD">
        <w:trPr>
          <w:jc w:val="center"/>
          <w:ins w:id="754" w:author="Minh Trịnh" w:date="2017-10-02T11:35:00Z"/>
        </w:trPr>
        <w:tc>
          <w:tcPr>
            <w:tcW w:w="2461" w:type="dxa"/>
          </w:tcPr>
          <w:p w14:paraId="3ACA411F" w14:textId="6A77B7FA" w:rsidR="00B31803" w:rsidRDefault="00E74724" w:rsidP="00D603BD">
            <w:pPr>
              <w:jc w:val="center"/>
              <w:rPr>
                <w:ins w:id="755" w:author="Minh Trịnh" w:date="2017-10-02T11:35:00Z"/>
                <w:rFonts w:ascii="Times New Roman" w:hAnsi="Times New Roman" w:cs="Times New Roman"/>
                <w:sz w:val="20"/>
                <w:szCs w:val="20"/>
              </w:rPr>
            </w:pPr>
            <w:ins w:id="756" w:author="Minh Trịnh" w:date="2017-10-02T12:06:00Z">
              <w:r>
                <w:rPr>
                  <w:rFonts w:ascii="Times New Roman" w:hAnsi="Times New Roman" w:cs="Times New Roman"/>
                  <w:sz w:val="20"/>
                  <w:szCs w:val="20"/>
                </w:rPr>
                <w:lastRenderedPageBreak/>
                <w:t>Sức khỏe</w:t>
              </w:r>
            </w:ins>
          </w:p>
        </w:tc>
        <w:tc>
          <w:tcPr>
            <w:tcW w:w="1769" w:type="dxa"/>
          </w:tcPr>
          <w:p w14:paraId="7C3124B7" w14:textId="0DC5D3AB" w:rsidR="00B31803" w:rsidRDefault="00BD466C" w:rsidP="00D603BD">
            <w:pPr>
              <w:jc w:val="center"/>
              <w:rPr>
                <w:ins w:id="757" w:author="Minh Trịnh" w:date="2017-10-02T11:35:00Z"/>
                <w:rFonts w:ascii="Times New Roman" w:hAnsi="Times New Roman" w:cs="Times New Roman"/>
                <w:sz w:val="20"/>
                <w:szCs w:val="20"/>
              </w:rPr>
            </w:pPr>
            <w:ins w:id="758" w:author="Minh Trịnh" w:date="2017-10-02T12:16:00Z">
              <w:r>
                <w:rPr>
                  <w:rFonts w:ascii="Times New Roman" w:hAnsi="Times New Roman" w:cs="Times New Roman"/>
                  <w:sz w:val="20"/>
                  <w:szCs w:val="20"/>
                </w:rPr>
                <w:t>60</w:t>
              </w:r>
            </w:ins>
          </w:p>
        </w:tc>
        <w:tc>
          <w:tcPr>
            <w:tcW w:w="1350" w:type="dxa"/>
          </w:tcPr>
          <w:p w14:paraId="045A7440" w14:textId="5C4C6966" w:rsidR="00B31803" w:rsidRDefault="00BD466C" w:rsidP="00D603BD">
            <w:pPr>
              <w:jc w:val="center"/>
              <w:rPr>
                <w:ins w:id="759" w:author="Minh Trịnh" w:date="2017-10-02T11:35:00Z"/>
                <w:rFonts w:ascii="Times New Roman" w:hAnsi="Times New Roman" w:cs="Times New Roman"/>
                <w:sz w:val="20"/>
                <w:szCs w:val="20"/>
              </w:rPr>
            </w:pPr>
            <w:ins w:id="760" w:author="Minh Trịnh" w:date="2017-10-02T12:16:00Z">
              <w:r>
                <w:rPr>
                  <w:rFonts w:ascii="Times New Roman" w:hAnsi="Times New Roman" w:cs="Times New Roman"/>
                  <w:sz w:val="20"/>
                  <w:szCs w:val="20"/>
                </w:rPr>
                <w:t>0.3</w:t>
              </w:r>
            </w:ins>
          </w:p>
        </w:tc>
        <w:tc>
          <w:tcPr>
            <w:tcW w:w="1530" w:type="dxa"/>
          </w:tcPr>
          <w:p w14:paraId="1D2A60CB" w14:textId="6E82EDE1" w:rsidR="00B31803" w:rsidRDefault="00E74724" w:rsidP="00D603BD">
            <w:pPr>
              <w:jc w:val="center"/>
              <w:rPr>
                <w:ins w:id="761" w:author="Minh Trịnh" w:date="2017-10-02T11:35:00Z"/>
                <w:rFonts w:ascii="Times New Roman" w:hAnsi="Times New Roman" w:cs="Times New Roman"/>
                <w:sz w:val="20"/>
                <w:szCs w:val="20"/>
              </w:rPr>
            </w:pPr>
            <w:ins w:id="762" w:author="Minh Trịnh" w:date="2017-10-02T12:06:00Z">
              <w:r>
                <w:rPr>
                  <w:rFonts w:ascii="Times New Roman" w:hAnsi="Times New Roman" w:cs="Times New Roman"/>
                  <w:sz w:val="20"/>
                  <w:szCs w:val="20"/>
                </w:rPr>
                <w:t>1,021</w:t>
              </w:r>
            </w:ins>
          </w:p>
        </w:tc>
        <w:tc>
          <w:tcPr>
            <w:tcW w:w="1440" w:type="dxa"/>
          </w:tcPr>
          <w:p w14:paraId="7DCFFF4B" w14:textId="2F991259" w:rsidR="00B31803" w:rsidRDefault="00E74724" w:rsidP="00D603BD">
            <w:pPr>
              <w:jc w:val="center"/>
              <w:rPr>
                <w:ins w:id="763" w:author="Minh Trịnh" w:date="2017-10-02T11:35:00Z"/>
                <w:rFonts w:ascii="Times New Roman" w:hAnsi="Times New Roman" w:cs="Times New Roman"/>
                <w:sz w:val="20"/>
                <w:szCs w:val="20"/>
              </w:rPr>
            </w:pPr>
            <w:ins w:id="764" w:author="Minh Trịnh" w:date="2017-10-02T12:07:00Z">
              <w:r>
                <w:rPr>
                  <w:rFonts w:ascii="Times New Roman" w:hAnsi="Times New Roman" w:cs="Times New Roman"/>
                  <w:sz w:val="20"/>
                  <w:szCs w:val="20"/>
                </w:rPr>
                <w:t>1.48</w:t>
              </w:r>
            </w:ins>
          </w:p>
        </w:tc>
      </w:tr>
      <w:tr w:rsidR="00B31803" w14:paraId="2CB8A3EA" w14:textId="77777777" w:rsidTr="00D603BD">
        <w:trPr>
          <w:jc w:val="center"/>
          <w:ins w:id="765" w:author="Minh Trịnh" w:date="2017-10-02T11:35:00Z"/>
        </w:trPr>
        <w:tc>
          <w:tcPr>
            <w:tcW w:w="2461" w:type="dxa"/>
          </w:tcPr>
          <w:p w14:paraId="245E6F98" w14:textId="77777777" w:rsidR="00B31803" w:rsidRDefault="00B31803" w:rsidP="00D603BD">
            <w:pPr>
              <w:jc w:val="center"/>
              <w:rPr>
                <w:ins w:id="766" w:author="Minh Trịnh" w:date="2017-10-02T11:35:00Z"/>
                <w:rFonts w:ascii="Times New Roman" w:hAnsi="Times New Roman" w:cs="Times New Roman"/>
                <w:sz w:val="20"/>
                <w:szCs w:val="20"/>
              </w:rPr>
            </w:pPr>
            <w:ins w:id="767" w:author="Minh Trịnh" w:date="2017-10-02T11:35:00Z">
              <w:r>
                <w:rPr>
                  <w:rFonts w:ascii="Times New Roman" w:hAnsi="Times New Roman" w:cs="Times New Roman"/>
                  <w:sz w:val="20"/>
                  <w:szCs w:val="20"/>
                </w:rPr>
                <w:t>Văn hóa</w:t>
              </w:r>
            </w:ins>
          </w:p>
        </w:tc>
        <w:tc>
          <w:tcPr>
            <w:tcW w:w="1769" w:type="dxa"/>
          </w:tcPr>
          <w:p w14:paraId="55EBEFC9" w14:textId="1C984904" w:rsidR="00B31803" w:rsidRDefault="00927B2C" w:rsidP="00D603BD">
            <w:pPr>
              <w:jc w:val="center"/>
              <w:rPr>
                <w:ins w:id="768" w:author="Minh Trịnh" w:date="2017-10-02T11:35:00Z"/>
                <w:rFonts w:ascii="Times New Roman" w:hAnsi="Times New Roman" w:cs="Times New Roman"/>
                <w:sz w:val="20"/>
                <w:szCs w:val="20"/>
              </w:rPr>
            </w:pPr>
            <w:ins w:id="769" w:author="Minh Trịnh" w:date="2017-10-02T11:50:00Z">
              <w:r>
                <w:rPr>
                  <w:rFonts w:ascii="Times New Roman" w:hAnsi="Times New Roman" w:cs="Times New Roman"/>
                  <w:sz w:val="20"/>
                  <w:szCs w:val="20"/>
                </w:rPr>
                <w:t>5,439</w:t>
              </w:r>
            </w:ins>
          </w:p>
        </w:tc>
        <w:tc>
          <w:tcPr>
            <w:tcW w:w="1350" w:type="dxa"/>
          </w:tcPr>
          <w:p w14:paraId="575ADC7E" w14:textId="41F42F71" w:rsidR="00B31803" w:rsidRDefault="00927B2C" w:rsidP="00D603BD">
            <w:pPr>
              <w:jc w:val="center"/>
              <w:rPr>
                <w:ins w:id="770" w:author="Minh Trịnh" w:date="2017-10-02T11:35:00Z"/>
                <w:rFonts w:ascii="Times New Roman" w:hAnsi="Times New Roman" w:cs="Times New Roman"/>
                <w:sz w:val="20"/>
                <w:szCs w:val="20"/>
              </w:rPr>
            </w:pPr>
            <w:ins w:id="771" w:author="Minh Trịnh" w:date="2017-10-02T11:50:00Z">
              <w:r>
                <w:rPr>
                  <w:rFonts w:ascii="Times New Roman" w:hAnsi="Times New Roman" w:cs="Times New Roman"/>
                  <w:sz w:val="20"/>
                  <w:szCs w:val="20"/>
                </w:rPr>
                <w:t>26,8</w:t>
              </w:r>
            </w:ins>
          </w:p>
        </w:tc>
        <w:tc>
          <w:tcPr>
            <w:tcW w:w="1530" w:type="dxa"/>
          </w:tcPr>
          <w:p w14:paraId="53C9ABE2" w14:textId="58FE4B14" w:rsidR="00B31803" w:rsidRDefault="00927B2C" w:rsidP="00D603BD">
            <w:pPr>
              <w:jc w:val="center"/>
              <w:rPr>
                <w:ins w:id="772" w:author="Minh Trịnh" w:date="2017-10-02T11:35:00Z"/>
                <w:rFonts w:ascii="Times New Roman" w:hAnsi="Times New Roman" w:cs="Times New Roman"/>
                <w:sz w:val="20"/>
                <w:szCs w:val="20"/>
              </w:rPr>
            </w:pPr>
            <w:ins w:id="773" w:author="Minh Trịnh" w:date="2017-10-02T11:49:00Z">
              <w:r>
                <w:rPr>
                  <w:rFonts w:ascii="Times New Roman" w:hAnsi="Times New Roman" w:cs="Times New Roman"/>
                  <w:sz w:val="20"/>
                  <w:szCs w:val="20"/>
                </w:rPr>
                <w:t>2,114</w:t>
              </w:r>
            </w:ins>
          </w:p>
        </w:tc>
        <w:tc>
          <w:tcPr>
            <w:tcW w:w="1440" w:type="dxa"/>
          </w:tcPr>
          <w:p w14:paraId="7AD3DC55" w14:textId="1DCB30A1" w:rsidR="00B31803" w:rsidRDefault="00927B2C" w:rsidP="00D603BD">
            <w:pPr>
              <w:jc w:val="center"/>
              <w:rPr>
                <w:ins w:id="774" w:author="Minh Trịnh" w:date="2017-10-02T11:35:00Z"/>
                <w:rFonts w:ascii="Times New Roman" w:hAnsi="Times New Roman" w:cs="Times New Roman"/>
                <w:sz w:val="20"/>
                <w:szCs w:val="20"/>
              </w:rPr>
            </w:pPr>
            <w:ins w:id="775" w:author="Minh Trịnh" w:date="2017-10-02T11:49:00Z">
              <w:r>
                <w:rPr>
                  <w:rFonts w:ascii="Times New Roman" w:hAnsi="Times New Roman" w:cs="Times New Roman"/>
                  <w:sz w:val="20"/>
                  <w:szCs w:val="20"/>
                </w:rPr>
                <w:t>8.10</w:t>
              </w:r>
            </w:ins>
          </w:p>
        </w:tc>
      </w:tr>
      <w:tr w:rsidR="00B31803" w14:paraId="0B5A5675" w14:textId="77777777" w:rsidTr="00D603BD">
        <w:trPr>
          <w:jc w:val="center"/>
          <w:ins w:id="776" w:author="Minh Trịnh" w:date="2017-10-02T11:35:00Z"/>
        </w:trPr>
        <w:tc>
          <w:tcPr>
            <w:tcW w:w="2461" w:type="dxa"/>
          </w:tcPr>
          <w:p w14:paraId="42750560" w14:textId="77777777" w:rsidR="00B31803" w:rsidRDefault="00B31803" w:rsidP="00D603BD">
            <w:pPr>
              <w:jc w:val="center"/>
              <w:rPr>
                <w:ins w:id="777" w:author="Minh Trịnh" w:date="2017-10-02T11:35:00Z"/>
                <w:rFonts w:ascii="Times New Roman" w:hAnsi="Times New Roman" w:cs="Times New Roman"/>
                <w:sz w:val="20"/>
                <w:szCs w:val="20"/>
              </w:rPr>
            </w:pPr>
            <w:ins w:id="778" w:author="Minh Trịnh" w:date="2017-10-02T11:35:00Z">
              <w:r>
                <w:rPr>
                  <w:rFonts w:ascii="Times New Roman" w:hAnsi="Times New Roman" w:cs="Times New Roman"/>
                  <w:sz w:val="20"/>
                  <w:szCs w:val="20"/>
                </w:rPr>
                <w:t>Công nghệ</w:t>
              </w:r>
            </w:ins>
          </w:p>
        </w:tc>
        <w:tc>
          <w:tcPr>
            <w:tcW w:w="1769" w:type="dxa"/>
          </w:tcPr>
          <w:p w14:paraId="1E5C04A6" w14:textId="02C3187E" w:rsidR="00B31803" w:rsidRDefault="00927B2C" w:rsidP="00D603BD">
            <w:pPr>
              <w:jc w:val="center"/>
              <w:rPr>
                <w:ins w:id="779" w:author="Minh Trịnh" w:date="2017-10-02T11:35:00Z"/>
                <w:rFonts w:ascii="Times New Roman" w:hAnsi="Times New Roman" w:cs="Times New Roman"/>
                <w:sz w:val="20"/>
                <w:szCs w:val="20"/>
              </w:rPr>
            </w:pPr>
            <w:ins w:id="780" w:author="Minh Trịnh" w:date="2017-10-02T11:50:00Z">
              <w:r>
                <w:rPr>
                  <w:rFonts w:ascii="Times New Roman" w:hAnsi="Times New Roman" w:cs="Times New Roman"/>
                  <w:sz w:val="20"/>
                  <w:szCs w:val="20"/>
                </w:rPr>
                <w:t>60</w:t>
              </w:r>
            </w:ins>
          </w:p>
        </w:tc>
        <w:tc>
          <w:tcPr>
            <w:tcW w:w="1350" w:type="dxa"/>
          </w:tcPr>
          <w:p w14:paraId="4B2B26CD" w14:textId="4FE85215" w:rsidR="00B31803" w:rsidRDefault="00927B2C" w:rsidP="00D603BD">
            <w:pPr>
              <w:jc w:val="center"/>
              <w:rPr>
                <w:ins w:id="781" w:author="Minh Trịnh" w:date="2017-10-02T11:35:00Z"/>
                <w:rFonts w:ascii="Times New Roman" w:hAnsi="Times New Roman" w:cs="Times New Roman"/>
                <w:sz w:val="20"/>
                <w:szCs w:val="20"/>
              </w:rPr>
            </w:pPr>
            <w:ins w:id="782" w:author="Minh Trịnh" w:date="2017-10-02T11:51:00Z">
              <w:r>
                <w:rPr>
                  <w:rFonts w:ascii="Times New Roman" w:hAnsi="Times New Roman" w:cs="Times New Roman"/>
                  <w:sz w:val="20"/>
                  <w:szCs w:val="20"/>
                </w:rPr>
                <w:t>0.3</w:t>
              </w:r>
            </w:ins>
          </w:p>
        </w:tc>
        <w:tc>
          <w:tcPr>
            <w:tcW w:w="1530" w:type="dxa"/>
          </w:tcPr>
          <w:p w14:paraId="517C5FC9" w14:textId="221E0D0E" w:rsidR="00B31803" w:rsidRDefault="00927B2C" w:rsidP="00D603BD">
            <w:pPr>
              <w:jc w:val="center"/>
              <w:rPr>
                <w:ins w:id="783" w:author="Minh Trịnh" w:date="2017-10-02T11:35:00Z"/>
                <w:rFonts w:ascii="Times New Roman" w:hAnsi="Times New Roman" w:cs="Times New Roman"/>
                <w:sz w:val="20"/>
                <w:szCs w:val="20"/>
              </w:rPr>
            </w:pPr>
            <w:ins w:id="784" w:author="Minh Trịnh" w:date="2017-10-02T11:52:00Z">
              <w:r>
                <w:rPr>
                  <w:rFonts w:ascii="Times New Roman" w:hAnsi="Times New Roman" w:cs="Times New Roman"/>
                  <w:sz w:val="20"/>
                  <w:szCs w:val="20"/>
                </w:rPr>
                <w:t>496</w:t>
              </w:r>
            </w:ins>
          </w:p>
        </w:tc>
        <w:tc>
          <w:tcPr>
            <w:tcW w:w="1440" w:type="dxa"/>
          </w:tcPr>
          <w:p w14:paraId="2B738FA4" w14:textId="02391857" w:rsidR="00B31803" w:rsidRDefault="00927B2C" w:rsidP="00D603BD">
            <w:pPr>
              <w:jc w:val="center"/>
              <w:rPr>
                <w:ins w:id="785" w:author="Minh Trịnh" w:date="2017-10-02T11:35:00Z"/>
                <w:rFonts w:ascii="Times New Roman" w:hAnsi="Times New Roman" w:cs="Times New Roman"/>
                <w:sz w:val="20"/>
                <w:szCs w:val="20"/>
              </w:rPr>
            </w:pPr>
            <w:ins w:id="786" w:author="Minh Trịnh" w:date="2017-10-02T11:52:00Z">
              <w:r>
                <w:rPr>
                  <w:rFonts w:ascii="Times New Roman" w:hAnsi="Times New Roman" w:cs="Times New Roman"/>
                  <w:sz w:val="20"/>
                  <w:szCs w:val="20"/>
                </w:rPr>
                <w:t>1.92</w:t>
              </w:r>
            </w:ins>
          </w:p>
        </w:tc>
      </w:tr>
      <w:tr w:rsidR="00927B2C" w14:paraId="1FD24DE5" w14:textId="77777777" w:rsidTr="00D603BD">
        <w:trPr>
          <w:jc w:val="center"/>
          <w:ins w:id="787" w:author="Minh Trịnh" w:date="2017-10-02T11:35:00Z"/>
        </w:trPr>
        <w:tc>
          <w:tcPr>
            <w:tcW w:w="2461" w:type="dxa"/>
          </w:tcPr>
          <w:p w14:paraId="23B36BBF" w14:textId="77777777" w:rsidR="00927B2C" w:rsidRDefault="00927B2C" w:rsidP="00927B2C">
            <w:pPr>
              <w:jc w:val="center"/>
              <w:rPr>
                <w:ins w:id="788" w:author="Minh Trịnh" w:date="2017-10-02T11:35:00Z"/>
                <w:rFonts w:ascii="Times New Roman" w:hAnsi="Times New Roman" w:cs="Times New Roman"/>
                <w:sz w:val="20"/>
                <w:szCs w:val="20"/>
              </w:rPr>
            </w:pPr>
            <w:ins w:id="789" w:author="Minh Trịnh" w:date="2017-10-02T11:35:00Z">
              <w:r>
                <w:rPr>
                  <w:rFonts w:ascii="Times New Roman" w:hAnsi="Times New Roman" w:cs="Times New Roman"/>
                  <w:sz w:val="20"/>
                  <w:szCs w:val="20"/>
                </w:rPr>
                <w:t>Xã hội</w:t>
              </w:r>
            </w:ins>
          </w:p>
        </w:tc>
        <w:tc>
          <w:tcPr>
            <w:tcW w:w="1769" w:type="dxa"/>
          </w:tcPr>
          <w:p w14:paraId="35393C6E" w14:textId="1CF9A02C" w:rsidR="00927B2C" w:rsidRDefault="00927B2C" w:rsidP="00927B2C">
            <w:pPr>
              <w:jc w:val="center"/>
              <w:rPr>
                <w:ins w:id="790" w:author="Minh Trịnh" w:date="2017-10-02T11:35:00Z"/>
                <w:rFonts w:ascii="Times New Roman" w:hAnsi="Times New Roman" w:cs="Times New Roman"/>
                <w:sz w:val="20"/>
                <w:szCs w:val="20"/>
              </w:rPr>
            </w:pPr>
            <w:ins w:id="791" w:author="Minh Trịnh" w:date="2017-10-02T11:53:00Z">
              <w:r>
                <w:rPr>
                  <w:rFonts w:ascii="Times New Roman" w:hAnsi="Times New Roman" w:cs="Times New Roman"/>
                  <w:sz w:val="20"/>
                  <w:szCs w:val="20"/>
                </w:rPr>
                <w:t>15,701</w:t>
              </w:r>
            </w:ins>
          </w:p>
        </w:tc>
        <w:tc>
          <w:tcPr>
            <w:tcW w:w="1350" w:type="dxa"/>
          </w:tcPr>
          <w:p w14:paraId="6FD00AB8" w14:textId="3B2BABD6" w:rsidR="00927B2C" w:rsidRDefault="00927B2C" w:rsidP="00927B2C">
            <w:pPr>
              <w:jc w:val="center"/>
              <w:rPr>
                <w:ins w:id="792" w:author="Minh Trịnh" w:date="2017-10-02T11:35:00Z"/>
                <w:rFonts w:ascii="Times New Roman" w:hAnsi="Times New Roman" w:cs="Times New Roman"/>
                <w:sz w:val="20"/>
                <w:szCs w:val="20"/>
              </w:rPr>
            </w:pPr>
            <w:ins w:id="793" w:author="Minh Trịnh" w:date="2017-10-02T11:53:00Z">
              <w:r>
                <w:rPr>
                  <w:rFonts w:ascii="Times New Roman" w:hAnsi="Times New Roman" w:cs="Times New Roman"/>
                  <w:sz w:val="20"/>
                  <w:szCs w:val="20"/>
                </w:rPr>
                <w:t>80.9</w:t>
              </w:r>
            </w:ins>
          </w:p>
        </w:tc>
        <w:tc>
          <w:tcPr>
            <w:tcW w:w="1530" w:type="dxa"/>
          </w:tcPr>
          <w:p w14:paraId="1B382EFB" w14:textId="42D22A74" w:rsidR="00927B2C" w:rsidRDefault="00927B2C" w:rsidP="00927B2C">
            <w:pPr>
              <w:jc w:val="center"/>
              <w:rPr>
                <w:ins w:id="794" w:author="Minh Trịnh" w:date="2017-10-02T11:35:00Z"/>
                <w:rFonts w:ascii="Times New Roman" w:hAnsi="Times New Roman" w:cs="Times New Roman"/>
                <w:sz w:val="20"/>
                <w:szCs w:val="20"/>
              </w:rPr>
            </w:pPr>
            <w:ins w:id="795" w:author="Minh Trịnh" w:date="2017-10-02T11:53:00Z">
              <w:r>
                <w:rPr>
                  <w:rFonts w:ascii="Times New Roman" w:hAnsi="Times New Roman" w:cs="Times New Roman"/>
                  <w:sz w:val="20"/>
                  <w:szCs w:val="20"/>
                </w:rPr>
                <w:t>5,567</w:t>
              </w:r>
            </w:ins>
          </w:p>
        </w:tc>
        <w:tc>
          <w:tcPr>
            <w:tcW w:w="1440" w:type="dxa"/>
          </w:tcPr>
          <w:p w14:paraId="556F09A8" w14:textId="13B38ACC" w:rsidR="00927B2C" w:rsidRDefault="00927B2C" w:rsidP="00927B2C">
            <w:pPr>
              <w:jc w:val="center"/>
              <w:rPr>
                <w:ins w:id="796" w:author="Minh Trịnh" w:date="2017-10-02T11:35:00Z"/>
                <w:rFonts w:ascii="Times New Roman" w:hAnsi="Times New Roman" w:cs="Times New Roman"/>
                <w:sz w:val="20"/>
                <w:szCs w:val="20"/>
              </w:rPr>
            </w:pPr>
            <w:ins w:id="797" w:author="Minh Trịnh" w:date="2017-10-02T11:53:00Z">
              <w:r>
                <w:rPr>
                  <w:rFonts w:ascii="Times New Roman" w:hAnsi="Times New Roman" w:cs="Times New Roman"/>
                  <w:sz w:val="20"/>
                  <w:szCs w:val="20"/>
                </w:rPr>
                <w:t>20.9</w:t>
              </w:r>
            </w:ins>
          </w:p>
        </w:tc>
      </w:tr>
      <w:tr w:rsidR="00B31803" w14:paraId="3F0CE532" w14:textId="77777777" w:rsidTr="00D603BD">
        <w:trPr>
          <w:jc w:val="center"/>
          <w:ins w:id="798" w:author="Minh Trịnh" w:date="2017-10-02T11:35:00Z"/>
        </w:trPr>
        <w:tc>
          <w:tcPr>
            <w:tcW w:w="2461" w:type="dxa"/>
          </w:tcPr>
          <w:p w14:paraId="62031831" w14:textId="232A3FFA" w:rsidR="00B31803" w:rsidRDefault="00E74724" w:rsidP="00D603BD">
            <w:pPr>
              <w:jc w:val="center"/>
              <w:rPr>
                <w:ins w:id="799" w:author="Minh Trịnh" w:date="2017-10-02T11:35:00Z"/>
                <w:rFonts w:ascii="Times New Roman" w:hAnsi="Times New Roman" w:cs="Times New Roman"/>
                <w:sz w:val="20"/>
                <w:szCs w:val="20"/>
              </w:rPr>
            </w:pPr>
            <w:ins w:id="800" w:author="Minh Trịnh" w:date="2017-10-02T12:01:00Z">
              <w:r>
                <w:rPr>
                  <w:rFonts w:ascii="Times New Roman" w:hAnsi="Times New Roman" w:cs="Times New Roman"/>
                  <w:sz w:val="20"/>
                  <w:szCs w:val="20"/>
                </w:rPr>
                <w:t>Quốc tế</w:t>
              </w:r>
            </w:ins>
          </w:p>
        </w:tc>
        <w:tc>
          <w:tcPr>
            <w:tcW w:w="1769" w:type="dxa"/>
          </w:tcPr>
          <w:p w14:paraId="2BC3ED03" w14:textId="457122C4" w:rsidR="00B31803" w:rsidRDefault="00927B2C" w:rsidP="00D603BD">
            <w:pPr>
              <w:jc w:val="center"/>
              <w:rPr>
                <w:ins w:id="801" w:author="Minh Trịnh" w:date="2017-10-02T11:35:00Z"/>
                <w:rFonts w:ascii="Times New Roman" w:hAnsi="Times New Roman" w:cs="Times New Roman"/>
                <w:sz w:val="20"/>
                <w:szCs w:val="20"/>
              </w:rPr>
            </w:pPr>
            <w:ins w:id="802" w:author="Minh Trịnh" w:date="2017-10-02T12:00:00Z">
              <w:r>
                <w:rPr>
                  <w:rFonts w:ascii="Times New Roman" w:hAnsi="Times New Roman" w:cs="Times New Roman"/>
                  <w:sz w:val="20"/>
                  <w:szCs w:val="20"/>
                </w:rPr>
                <w:t>8,257</w:t>
              </w:r>
            </w:ins>
          </w:p>
        </w:tc>
        <w:tc>
          <w:tcPr>
            <w:tcW w:w="1350" w:type="dxa"/>
          </w:tcPr>
          <w:p w14:paraId="1668646F" w14:textId="7C7F25CC" w:rsidR="00B31803" w:rsidRDefault="00927B2C" w:rsidP="00D603BD">
            <w:pPr>
              <w:jc w:val="center"/>
              <w:rPr>
                <w:ins w:id="803" w:author="Minh Trịnh" w:date="2017-10-02T11:35:00Z"/>
                <w:rFonts w:ascii="Times New Roman" w:hAnsi="Times New Roman" w:cs="Times New Roman"/>
                <w:sz w:val="20"/>
                <w:szCs w:val="20"/>
              </w:rPr>
            </w:pPr>
            <w:ins w:id="804" w:author="Minh Trịnh" w:date="2017-10-02T12:00:00Z">
              <w:r>
                <w:rPr>
                  <w:rFonts w:ascii="Times New Roman" w:hAnsi="Times New Roman" w:cs="Times New Roman"/>
                  <w:sz w:val="20"/>
                  <w:szCs w:val="20"/>
                </w:rPr>
                <w:t>37.1</w:t>
              </w:r>
            </w:ins>
          </w:p>
        </w:tc>
        <w:tc>
          <w:tcPr>
            <w:tcW w:w="1530" w:type="dxa"/>
          </w:tcPr>
          <w:p w14:paraId="3DE1AFB8" w14:textId="33D0FBA1" w:rsidR="00B31803" w:rsidRDefault="005125A5" w:rsidP="00D603BD">
            <w:pPr>
              <w:jc w:val="center"/>
              <w:rPr>
                <w:ins w:id="805" w:author="Minh Trịnh" w:date="2017-10-02T11:35:00Z"/>
                <w:rFonts w:ascii="Times New Roman" w:hAnsi="Times New Roman" w:cs="Times New Roman"/>
                <w:sz w:val="20"/>
                <w:szCs w:val="20"/>
              </w:rPr>
            </w:pPr>
            <w:ins w:id="806" w:author="Minh Trịnh" w:date="2017-10-02T12:35:00Z">
              <w:r>
                <w:rPr>
                  <w:rFonts w:ascii="Times New Roman" w:hAnsi="Times New Roman" w:cs="Times New Roman"/>
                  <w:sz w:val="20"/>
                  <w:szCs w:val="20"/>
                </w:rPr>
                <w:t>1,553</w:t>
              </w:r>
            </w:ins>
          </w:p>
        </w:tc>
        <w:tc>
          <w:tcPr>
            <w:tcW w:w="1440" w:type="dxa"/>
          </w:tcPr>
          <w:p w14:paraId="161F04EE" w14:textId="3D5BA18A" w:rsidR="00B31803" w:rsidRDefault="005125A5" w:rsidP="00D603BD">
            <w:pPr>
              <w:jc w:val="center"/>
              <w:rPr>
                <w:ins w:id="807" w:author="Minh Trịnh" w:date="2017-10-02T11:35:00Z"/>
                <w:rFonts w:ascii="Times New Roman" w:hAnsi="Times New Roman" w:cs="Times New Roman"/>
                <w:sz w:val="20"/>
                <w:szCs w:val="20"/>
              </w:rPr>
            </w:pPr>
            <w:ins w:id="808" w:author="Minh Trịnh" w:date="2017-10-02T12:35:00Z">
              <w:r>
                <w:rPr>
                  <w:rFonts w:ascii="Times New Roman" w:hAnsi="Times New Roman" w:cs="Times New Roman"/>
                  <w:sz w:val="20"/>
                  <w:szCs w:val="20"/>
                </w:rPr>
                <w:t>5.96</w:t>
              </w:r>
            </w:ins>
          </w:p>
        </w:tc>
      </w:tr>
      <w:tr w:rsidR="00B31803" w14:paraId="26C410C9" w14:textId="77777777" w:rsidTr="00E74724">
        <w:tblPrEx>
          <w:tblW w:w="0" w:type="auto"/>
          <w:jc w:val="center"/>
          <w:tblPrExChange w:id="809" w:author="Minh Trịnh" w:date="2017-10-02T12:02:00Z">
            <w:tblPrEx>
              <w:tblW w:w="0" w:type="auto"/>
              <w:jc w:val="center"/>
            </w:tblPrEx>
          </w:tblPrExChange>
        </w:tblPrEx>
        <w:trPr>
          <w:trHeight w:val="206"/>
          <w:jc w:val="center"/>
          <w:ins w:id="810" w:author="Minh Trịnh" w:date="2017-10-02T11:35:00Z"/>
          <w:trPrChange w:id="811" w:author="Minh Trịnh" w:date="2017-10-02T12:02:00Z">
            <w:trPr>
              <w:jc w:val="center"/>
            </w:trPr>
          </w:trPrChange>
        </w:trPr>
        <w:tc>
          <w:tcPr>
            <w:tcW w:w="2461" w:type="dxa"/>
            <w:tcPrChange w:id="812" w:author="Minh Trịnh" w:date="2017-10-02T12:02:00Z">
              <w:tcPr>
                <w:tcW w:w="2461" w:type="dxa"/>
              </w:tcPr>
            </w:tcPrChange>
          </w:tcPr>
          <w:p w14:paraId="6CC1749F" w14:textId="3D37B8A3" w:rsidR="00B31803" w:rsidRPr="00BD466C" w:rsidRDefault="00BD466C" w:rsidP="00D603BD">
            <w:pPr>
              <w:jc w:val="center"/>
              <w:rPr>
                <w:ins w:id="813" w:author="Minh Trịnh" w:date="2017-10-02T11:35:00Z"/>
                <w:rFonts w:ascii="Times New Roman" w:hAnsi="Times New Roman" w:cs="Times New Roman"/>
                <w:sz w:val="20"/>
                <w:szCs w:val="20"/>
                <w:rPrChange w:id="814" w:author="Minh Trịnh" w:date="2017-10-02T12:17:00Z">
                  <w:rPr>
                    <w:ins w:id="815" w:author="Minh Trịnh" w:date="2017-10-02T11:35:00Z"/>
                    <w:rFonts w:ascii="Times New Roman" w:hAnsi="Times New Roman" w:cs="Times New Roman"/>
                    <w:b/>
                    <w:sz w:val="20"/>
                    <w:szCs w:val="20"/>
                  </w:rPr>
                </w:rPrChange>
              </w:rPr>
            </w:pPr>
            <w:ins w:id="816" w:author="Minh Trịnh" w:date="2017-10-02T12:17:00Z">
              <w:r>
                <w:rPr>
                  <w:rFonts w:ascii="Times New Roman" w:hAnsi="Times New Roman" w:cs="Times New Roman"/>
                  <w:sz w:val="20"/>
                  <w:szCs w:val="20"/>
                </w:rPr>
                <w:t>Môi trường</w:t>
              </w:r>
            </w:ins>
          </w:p>
        </w:tc>
        <w:tc>
          <w:tcPr>
            <w:tcW w:w="1769" w:type="dxa"/>
            <w:tcPrChange w:id="817" w:author="Minh Trịnh" w:date="2017-10-02T12:02:00Z">
              <w:tcPr>
                <w:tcW w:w="1769" w:type="dxa"/>
              </w:tcPr>
            </w:tcPrChange>
          </w:tcPr>
          <w:p w14:paraId="54A3E036" w14:textId="5278CE04" w:rsidR="00B31803" w:rsidRDefault="00BD466C" w:rsidP="00D603BD">
            <w:pPr>
              <w:jc w:val="center"/>
              <w:rPr>
                <w:ins w:id="818" w:author="Minh Trịnh" w:date="2017-10-02T11:35:00Z"/>
                <w:rFonts w:ascii="Times New Roman" w:hAnsi="Times New Roman" w:cs="Times New Roman"/>
                <w:sz w:val="20"/>
                <w:szCs w:val="20"/>
              </w:rPr>
            </w:pPr>
            <w:ins w:id="819" w:author="Minh Trịnh" w:date="2017-10-02T12:17:00Z">
              <w:r>
                <w:rPr>
                  <w:rFonts w:ascii="Times New Roman" w:hAnsi="Times New Roman" w:cs="Times New Roman"/>
                  <w:sz w:val="20"/>
                  <w:szCs w:val="20"/>
                </w:rPr>
                <w:t>1,979</w:t>
              </w:r>
            </w:ins>
          </w:p>
        </w:tc>
        <w:tc>
          <w:tcPr>
            <w:tcW w:w="1350" w:type="dxa"/>
            <w:tcPrChange w:id="820" w:author="Minh Trịnh" w:date="2017-10-02T12:02:00Z">
              <w:tcPr>
                <w:tcW w:w="1350" w:type="dxa"/>
              </w:tcPr>
            </w:tcPrChange>
          </w:tcPr>
          <w:p w14:paraId="2DDD598D" w14:textId="206EE279" w:rsidR="00B31803" w:rsidRDefault="00BD466C" w:rsidP="00D603BD">
            <w:pPr>
              <w:jc w:val="center"/>
              <w:rPr>
                <w:ins w:id="821" w:author="Minh Trịnh" w:date="2017-10-02T11:35:00Z"/>
                <w:rFonts w:ascii="Times New Roman" w:hAnsi="Times New Roman" w:cs="Times New Roman"/>
                <w:sz w:val="20"/>
                <w:szCs w:val="20"/>
              </w:rPr>
            </w:pPr>
            <w:ins w:id="822" w:author="Minh Trịnh" w:date="2017-10-02T12:17:00Z">
              <w:r>
                <w:rPr>
                  <w:rFonts w:ascii="Times New Roman" w:hAnsi="Times New Roman" w:cs="Times New Roman"/>
                  <w:sz w:val="20"/>
                  <w:szCs w:val="20"/>
                </w:rPr>
                <w:t>9,78</w:t>
              </w:r>
            </w:ins>
          </w:p>
        </w:tc>
        <w:tc>
          <w:tcPr>
            <w:tcW w:w="1530" w:type="dxa"/>
            <w:tcPrChange w:id="823" w:author="Minh Trịnh" w:date="2017-10-02T12:02:00Z">
              <w:tcPr>
                <w:tcW w:w="1530" w:type="dxa"/>
              </w:tcPr>
            </w:tcPrChange>
          </w:tcPr>
          <w:p w14:paraId="1FC13936" w14:textId="696BA0E0" w:rsidR="00B31803" w:rsidRPr="00BD466C" w:rsidRDefault="00BD466C" w:rsidP="00D603BD">
            <w:pPr>
              <w:jc w:val="center"/>
              <w:rPr>
                <w:ins w:id="824" w:author="Minh Trịnh" w:date="2017-10-02T11:35:00Z"/>
                <w:rFonts w:ascii="Times New Roman" w:hAnsi="Times New Roman" w:cs="Times New Roman"/>
                <w:sz w:val="20"/>
                <w:szCs w:val="20"/>
                <w:rPrChange w:id="825" w:author="Minh Trịnh" w:date="2017-10-02T12:18:00Z">
                  <w:rPr>
                    <w:ins w:id="826" w:author="Minh Trịnh" w:date="2017-10-02T11:35:00Z"/>
                    <w:rFonts w:ascii="Times New Roman" w:hAnsi="Times New Roman" w:cs="Times New Roman"/>
                    <w:b/>
                    <w:sz w:val="20"/>
                    <w:szCs w:val="20"/>
                  </w:rPr>
                </w:rPrChange>
              </w:rPr>
            </w:pPr>
            <w:ins w:id="827" w:author="Minh Trịnh" w:date="2017-10-02T12:17:00Z">
              <w:r w:rsidRPr="00BD466C">
                <w:rPr>
                  <w:rFonts w:ascii="Times New Roman" w:hAnsi="Times New Roman" w:cs="Times New Roman"/>
                  <w:sz w:val="20"/>
                  <w:szCs w:val="20"/>
                  <w:rPrChange w:id="828" w:author="Minh Trịnh" w:date="2017-10-02T12:18:00Z">
                    <w:rPr>
                      <w:rFonts w:ascii="Times New Roman" w:hAnsi="Times New Roman" w:cs="Times New Roman"/>
                      <w:b/>
                      <w:sz w:val="20"/>
                      <w:szCs w:val="20"/>
                    </w:rPr>
                  </w:rPrChange>
                </w:rPr>
                <w:t>324</w:t>
              </w:r>
            </w:ins>
          </w:p>
        </w:tc>
        <w:tc>
          <w:tcPr>
            <w:tcW w:w="1440" w:type="dxa"/>
            <w:tcPrChange w:id="829" w:author="Minh Trịnh" w:date="2017-10-02T12:02:00Z">
              <w:tcPr>
                <w:tcW w:w="1440" w:type="dxa"/>
              </w:tcPr>
            </w:tcPrChange>
          </w:tcPr>
          <w:p w14:paraId="52BC8EEE" w14:textId="24C6EB94" w:rsidR="00B31803" w:rsidRPr="00BD466C" w:rsidRDefault="00BD466C" w:rsidP="00D603BD">
            <w:pPr>
              <w:jc w:val="center"/>
              <w:rPr>
                <w:ins w:id="830" w:author="Minh Trịnh" w:date="2017-10-02T11:35:00Z"/>
                <w:rFonts w:ascii="Times New Roman" w:hAnsi="Times New Roman" w:cs="Times New Roman"/>
                <w:sz w:val="20"/>
                <w:szCs w:val="20"/>
                <w:rPrChange w:id="831" w:author="Minh Trịnh" w:date="2017-10-02T12:18:00Z">
                  <w:rPr>
                    <w:ins w:id="832" w:author="Minh Trịnh" w:date="2017-10-02T11:35:00Z"/>
                    <w:rFonts w:ascii="Times New Roman" w:hAnsi="Times New Roman" w:cs="Times New Roman"/>
                    <w:b/>
                    <w:sz w:val="20"/>
                    <w:szCs w:val="20"/>
                  </w:rPr>
                </w:rPrChange>
              </w:rPr>
            </w:pPr>
            <w:ins w:id="833" w:author="Minh Trịnh" w:date="2017-10-02T12:17:00Z">
              <w:r>
                <w:rPr>
                  <w:rFonts w:ascii="Times New Roman" w:hAnsi="Times New Roman" w:cs="Times New Roman"/>
                  <w:sz w:val="20"/>
                  <w:szCs w:val="20"/>
                </w:rPr>
                <w:t>1</w:t>
              </w:r>
              <w:r w:rsidRPr="00BD466C">
                <w:rPr>
                  <w:rFonts w:ascii="Times New Roman" w:hAnsi="Times New Roman" w:cs="Times New Roman"/>
                  <w:sz w:val="20"/>
                  <w:szCs w:val="20"/>
                  <w:rPrChange w:id="834" w:author="Minh Trịnh" w:date="2017-10-02T12:18:00Z">
                    <w:rPr>
                      <w:rFonts w:ascii="Times New Roman" w:hAnsi="Times New Roman" w:cs="Times New Roman"/>
                      <w:b/>
                      <w:sz w:val="20"/>
                      <w:szCs w:val="20"/>
                    </w:rPr>
                  </w:rPrChange>
                </w:rPr>
                <w:t>.25</w:t>
              </w:r>
            </w:ins>
          </w:p>
        </w:tc>
      </w:tr>
      <w:tr w:rsidR="00B31803" w14:paraId="2F571FE9" w14:textId="77777777" w:rsidTr="00E74724">
        <w:tblPrEx>
          <w:tblW w:w="0" w:type="auto"/>
          <w:jc w:val="center"/>
          <w:tblPrExChange w:id="835" w:author="Minh Trịnh" w:date="2017-10-02T12:02:00Z">
            <w:tblPrEx>
              <w:tblW w:w="0" w:type="auto"/>
              <w:jc w:val="center"/>
            </w:tblPrEx>
          </w:tblPrExChange>
        </w:tblPrEx>
        <w:trPr>
          <w:trHeight w:val="170"/>
          <w:jc w:val="center"/>
          <w:ins w:id="836" w:author="Minh Trịnh" w:date="2017-10-02T11:35:00Z"/>
          <w:trPrChange w:id="837" w:author="Minh Trịnh" w:date="2017-10-02T12:02:00Z">
            <w:trPr>
              <w:jc w:val="center"/>
            </w:trPr>
          </w:trPrChange>
        </w:trPr>
        <w:tc>
          <w:tcPr>
            <w:tcW w:w="2461" w:type="dxa"/>
            <w:tcPrChange w:id="838" w:author="Minh Trịnh" w:date="2017-10-02T12:02:00Z">
              <w:tcPr>
                <w:tcW w:w="2461" w:type="dxa"/>
              </w:tcPr>
            </w:tcPrChange>
          </w:tcPr>
          <w:p w14:paraId="4AC4BE12" w14:textId="6DB7711F" w:rsidR="00B31803" w:rsidRPr="00B66B53" w:rsidRDefault="00B66B53" w:rsidP="00D603BD">
            <w:pPr>
              <w:jc w:val="center"/>
              <w:rPr>
                <w:ins w:id="839" w:author="Minh Trịnh" w:date="2017-10-02T11:35:00Z"/>
                <w:rFonts w:ascii="Times New Roman" w:hAnsi="Times New Roman" w:cs="Times New Roman"/>
                <w:b/>
                <w:sz w:val="20"/>
                <w:szCs w:val="20"/>
              </w:rPr>
            </w:pPr>
            <w:ins w:id="840" w:author="Minh Trịnh" w:date="2017-10-02T12:36:00Z">
              <w:r w:rsidRPr="00B66B53">
                <w:rPr>
                  <w:rFonts w:ascii="Times New Roman" w:hAnsi="Times New Roman" w:cs="Times New Roman"/>
                  <w:b/>
                  <w:sz w:val="20"/>
                  <w:szCs w:val="20"/>
                  <w:rPrChange w:id="841" w:author="Minh Trịnh" w:date="2017-10-02T12:36:00Z">
                    <w:rPr>
                      <w:rFonts w:ascii="Times New Roman" w:hAnsi="Times New Roman" w:cs="Times New Roman"/>
                      <w:sz w:val="20"/>
                      <w:szCs w:val="20"/>
                    </w:rPr>
                  </w:rPrChange>
                </w:rPr>
                <w:t>Chính sách</w:t>
              </w:r>
            </w:ins>
          </w:p>
        </w:tc>
        <w:tc>
          <w:tcPr>
            <w:tcW w:w="1769" w:type="dxa"/>
            <w:tcPrChange w:id="842" w:author="Minh Trịnh" w:date="2017-10-02T12:02:00Z">
              <w:tcPr>
                <w:tcW w:w="1769" w:type="dxa"/>
              </w:tcPr>
            </w:tcPrChange>
          </w:tcPr>
          <w:p w14:paraId="78BC8437" w14:textId="317BABDF" w:rsidR="00B31803" w:rsidRPr="00B66B53" w:rsidRDefault="00B66B53" w:rsidP="00D603BD">
            <w:pPr>
              <w:jc w:val="center"/>
              <w:rPr>
                <w:ins w:id="843" w:author="Minh Trịnh" w:date="2017-10-02T11:35:00Z"/>
                <w:rFonts w:ascii="Times New Roman" w:hAnsi="Times New Roman" w:cs="Times New Roman"/>
                <w:b/>
                <w:sz w:val="20"/>
                <w:szCs w:val="20"/>
                <w:rPrChange w:id="844" w:author="Minh Trịnh" w:date="2017-10-02T12:36:00Z">
                  <w:rPr>
                    <w:ins w:id="845" w:author="Minh Trịnh" w:date="2017-10-02T11:35:00Z"/>
                    <w:rFonts w:ascii="Times New Roman" w:hAnsi="Times New Roman" w:cs="Times New Roman"/>
                    <w:sz w:val="20"/>
                    <w:szCs w:val="20"/>
                  </w:rPr>
                </w:rPrChange>
              </w:rPr>
            </w:pPr>
            <w:ins w:id="846" w:author="Minh Trịnh" w:date="2017-10-02T12:36:00Z">
              <w:r w:rsidRPr="00B66B53">
                <w:rPr>
                  <w:rFonts w:ascii="Times New Roman" w:hAnsi="Times New Roman" w:cs="Times New Roman"/>
                  <w:b/>
                  <w:sz w:val="20"/>
                  <w:szCs w:val="20"/>
                  <w:rPrChange w:id="847" w:author="Minh Trịnh" w:date="2017-10-02T12:36:00Z">
                    <w:rPr>
                      <w:rFonts w:ascii="Times New Roman" w:hAnsi="Times New Roman" w:cs="Times New Roman"/>
                      <w:sz w:val="20"/>
                      <w:szCs w:val="20"/>
                    </w:rPr>
                  </w:rPrChange>
                </w:rPr>
                <w:t>0</w:t>
              </w:r>
            </w:ins>
          </w:p>
        </w:tc>
        <w:tc>
          <w:tcPr>
            <w:tcW w:w="1350" w:type="dxa"/>
            <w:tcPrChange w:id="848" w:author="Minh Trịnh" w:date="2017-10-02T12:02:00Z">
              <w:tcPr>
                <w:tcW w:w="1350" w:type="dxa"/>
              </w:tcPr>
            </w:tcPrChange>
          </w:tcPr>
          <w:p w14:paraId="73291D5A" w14:textId="707D5C5B" w:rsidR="00B31803" w:rsidRPr="00B66B53" w:rsidRDefault="00B66B53" w:rsidP="00D603BD">
            <w:pPr>
              <w:jc w:val="center"/>
              <w:rPr>
                <w:ins w:id="849" w:author="Minh Trịnh" w:date="2017-10-02T11:35:00Z"/>
                <w:rFonts w:ascii="Times New Roman" w:hAnsi="Times New Roman" w:cs="Times New Roman"/>
                <w:b/>
                <w:sz w:val="20"/>
                <w:szCs w:val="20"/>
                <w:rPrChange w:id="850" w:author="Minh Trịnh" w:date="2017-10-02T12:36:00Z">
                  <w:rPr>
                    <w:ins w:id="851" w:author="Minh Trịnh" w:date="2017-10-02T11:35:00Z"/>
                    <w:rFonts w:ascii="Times New Roman" w:hAnsi="Times New Roman" w:cs="Times New Roman"/>
                    <w:sz w:val="20"/>
                    <w:szCs w:val="20"/>
                  </w:rPr>
                </w:rPrChange>
              </w:rPr>
            </w:pPr>
            <w:ins w:id="852" w:author="Minh Trịnh" w:date="2017-10-02T12:36:00Z">
              <w:r w:rsidRPr="00B66B53">
                <w:rPr>
                  <w:rFonts w:ascii="Times New Roman" w:hAnsi="Times New Roman" w:cs="Times New Roman"/>
                  <w:b/>
                  <w:sz w:val="20"/>
                  <w:szCs w:val="20"/>
                  <w:rPrChange w:id="853" w:author="Minh Trịnh" w:date="2017-10-02T12:36:00Z">
                    <w:rPr>
                      <w:rFonts w:ascii="Times New Roman" w:hAnsi="Times New Roman" w:cs="Times New Roman"/>
                      <w:sz w:val="20"/>
                      <w:szCs w:val="20"/>
                    </w:rPr>
                  </w:rPrChange>
                </w:rPr>
                <w:t>0</w:t>
              </w:r>
            </w:ins>
          </w:p>
        </w:tc>
        <w:tc>
          <w:tcPr>
            <w:tcW w:w="1530" w:type="dxa"/>
            <w:tcPrChange w:id="854" w:author="Minh Trịnh" w:date="2017-10-02T12:02:00Z">
              <w:tcPr>
                <w:tcW w:w="1530" w:type="dxa"/>
              </w:tcPr>
            </w:tcPrChange>
          </w:tcPr>
          <w:p w14:paraId="0B57EAC7" w14:textId="0484A516" w:rsidR="00B31803" w:rsidRPr="00B66B53" w:rsidRDefault="00B66B53" w:rsidP="00D603BD">
            <w:pPr>
              <w:jc w:val="center"/>
              <w:rPr>
                <w:ins w:id="855" w:author="Minh Trịnh" w:date="2017-10-02T11:35:00Z"/>
                <w:rFonts w:ascii="Times New Roman" w:hAnsi="Times New Roman" w:cs="Times New Roman"/>
                <w:sz w:val="20"/>
                <w:szCs w:val="20"/>
                <w:rPrChange w:id="856" w:author="Minh Trịnh" w:date="2017-10-02T12:37:00Z">
                  <w:rPr>
                    <w:ins w:id="857" w:author="Minh Trịnh" w:date="2017-10-02T11:35:00Z"/>
                    <w:rFonts w:ascii="Times New Roman" w:hAnsi="Times New Roman" w:cs="Times New Roman"/>
                    <w:b/>
                    <w:sz w:val="20"/>
                    <w:szCs w:val="20"/>
                  </w:rPr>
                </w:rPrChange>
              </w:rPr>
            </w:pPr>
            <w:ins w:id="858" w:author="Minh Trịnh" w:date="2017-10-02T12:36:00Z">
              <w:r w:rsidRPr="00B66B53">
                <w:rPr>
                  <w:rFonts w:ascii="Times New Roman" w:hAnsi="Times New Roman" w:cs="Times New Roman"/>
                  <w:sz w:val="20"/>
                  <w:szCs w:val="20"/>
                  <w:rPrChange w:id="859" w:author="Minh Trịnh" w:date="2017-10-02T12:37:00Z">
                    <w:rPr>
                      <w:rFonts w:ascii="Times New Roman" w:hAnsi="Times New Roman" w:cs="Times New Roman"/>
                      <w:b/>
                      <w:sz w:val="20"/>
                      <w:szCs w:val="20"/>
                    </w:rPr>
                  </w:rPrChange>
                </w:rPr>
                <w:t>335</w:t>
              </w:r>
            </w:ins>
          </w:p>
        </w:tc>
        <w:tc>
          <w:tcPr>
            <w:tcW w:w="1440" w:type="dxa"/>
            <w:tcPrChange w:id="860" w:author="Minh Trịnh" w:date="2017-10-02T12:02:00Z">
              <w:tcPr>
                <w:tcW w:w="1440" w:type="dxa"/>
              </w:tcPr>
            </w:tcPrChange>
          </w:tcPr>
          <w:p w14:paraId="46D6891E" w14:textId="7AF2D9B3" w:rsidR="00B31803" w:rsidRPr="00B66B53" w:rsidRDefault="00B66B53" w:rsidP="00D603BD">
            <w:pPr>
              <w:jc w:val="center"/>
              <w:rPr>
                <w:ins w:id="861" w:author="Minh Trịnh" w:date="2017-10-02T11:35:00Z"/>
                <w:rFonts w:ascii="Times New Roman" w:hAnsi="Times New Roman" w:cs="Times New Roman"/>
                <w:sz w:val="20"/>
                <w:szCs w:val="20"/>
                <w:rPrChange w:id="862" w:author="Minh Trịnh" w:date="2017-10-02T12:37:00Z">
                  <w:rPr>
                    <w:ins w:id="863" w:author="Minh Trịnh" w:date="2017-10-02T11:35:00Z"/>
                    <w:rFonts w:ascii="Times New Roman" w:hAnsi="Times New Roman" w:cs="Times New Roman"/>
                    <w:b/>
                    <w:sz w:val="20"/>
                    <w:szCs w:val="20"/>
                  </w:rPr>
                </w:rPrChange>
              </w:rPr>
            </w:pPr>
            <w:ins w:id="864" w:author="Minh Trịnh" w:date="2017-10-02T12:36:00Z">
              <w:r w:rsidRPr="00B66B53">
                <w:rPr>
                  <w:rFonts w:ascii="Times New Roman" w:hAnsi="Times New Roman" w:cs="Times New Roman"/>
                  <w:sz w:val="20"/>
                  <w:szCs w:val="20"/>
                  <w:rPrChange w:id="865" w:author="Minh Trịnh" w:date="2017-10-02T12:37:00Z">
                    <w:rPr>
                      <w:rFonts w:ascii="Times New Roman" w:hAnsi="Times New Roman" w:cs="Times New Roman"/>
                      <w:b/>
                      <w:sz w:val="20"/>
                      <w:szCs w:val="20"/>
                    </w:rPr>
                  </w:rPrChange>
                </w:rPr>
                <w:t>1.26</w:t>
              </w:r>
            </w:ins>
          </w:p>
        </w:tc>
      </w:tr>
      <w:tr w:rsidR="00B31803" w14:paraId="1409442F" w14:textId="77777777" w:rsidTr="00D603BD">
        <w:trPr>
          <w:jc w:val="center"/>
          <w:ins w:id="866" w:author="Minh Trịnh" w:date="2017-10-02T11:35:00Z"/>
        </w:trPr>
        <w:tc>
          <w:tcPr>
            <w:tcW w:w="2461" w:type="dxa"/>
          </w:tcPr>
          <w:p w14:paraId="3C700995" w14:textId="701F048A" w:rsidR="00B31803" w:rsidRPr="00053290" w:rsidRDefault="00B66B53" w:rsidP="00D603BD">
            <w:pPr>
              <w:jc w:val="center"/>
              <w:rPr>
                <w:ins w:id="867" w:author="Minh Trịnh" w:date="2017-10-02T11:35:00Z"/>
                <w:rFonts w:ascii="Times New Roman" w:hAnsi="Times New Roman" w:cs="Times New Roman"/>
                <w:b/>
                <w:sz w:val="20"/>
                <w:szCs w:val="20"/>
              </w:rPr>
            </w:pPr>
            <w:ins w:id="868" w:author="Minh Trịnh" w:date="2017-10-02T12:37:00Z">
              <w:r>
                <w:rPr>
                  <w:rFonts w:ascii="Times New Roman" w:hAnsi="Times New Roman" w:cs="Times New Roman"/>
                  <w:b/>
                  <w:sz w:val="20"/>
                  <w:szCs w:val="20"/>
                </w:rPr>
                <w:t>Bất động sản</w:t>
              </w:r>
            </w:ins>
          </w:p>
        </w:tc>
        <w:tc>
          <w:tcPr>
            <w:tcW w:w="1769" w:type="dxa"/>
          </w:tcPr>
          <w:p w14:paraId="312C6E19" w14:textId="70FE23D5" w:rsidR="00B31803" w:rsidRPr="00B66B53" w:rsidRDefault="00B66B53" w:rsidP="00D603BD">
            <w:pPr>
              <w:jc w:val="center"/>
              <w:rPr>
                <w:ins w:id="869" w:author="Minh Trịnh" w:date="2017-10-02T11:35:00Z"/>
                <w:rFonts w:ascii="Times New Roman" w:hAnsi="Times New Roman" w:cs="Times New Roman"/>
                <w:b/>
                <w:sz w:val="20"/>
                <w:szCs w:val="20"/>
                <w:rPrChange w:id="870" w:author="Minh Trịnh" w:date="2017-10-02T12:36:00Z">
                  <w:rPr>
                    <w:ins w:id="871" w:author="Minh Trịnh" w:date="2017-10-02T11:35:00Z"/>
                    <w:rFonts w:ascii="Times New Roman" w:hAnsi="Times New Roman" w:cs="Times New Roman"/>
                    <w:sz w:val="20"/>
                    <w:szCs w:val="20"/>
                  </w:rPr>
                </w:rPrChange>
              </w:rPr>
            </w:pPr>
            <w:ins w:id="872" w:author="Minh Trịnh" w:date="2017-10-02T12:37:00Z">
              <w:r>
                <w:rPr>
                  <w:rFonts w:ascii="Times New Roman" w:hAnsi="Times New Roman" w:cs="Times New Roman"/>
                  <w:b/>
                  <w:sz w:val="20"/>
                  <w:szCs w:val="20"/>
                </w:rPr>
                <w:t>0</w:t>
              </w:r>
            </w:ins>
          </w:p>
        </w:tc>
        <w:tc>
          <w:tcPr>
            <w:tcW w:w="1350" w:type="dxa"/>
          </w:tcPr>
          <w:p w14:paraId="10888E2D" w14:textId="60B18C67" w:rsidR="00B31803" w:rsidRPr="00B42BC8" w:rsidRDefault="00B66B53" w:rsidP="00D603BD">
            <w:pPr>
              <w:jc w:val="center"/>
              <w:rPr>
                <w:ins w:id="873" w:author="Minh Trịnh" w:date="2017-10-02T11:35:00Z"/>
                <w:rFonts w:ascii="Times New Roman" w:hAnsi="Times New Roman" w:cs="Times New Roman"/>
                <w:b/>
                <w:sz w:val="20"/>
                <w:szCs w:val="20"/>
                <w:rPrChange w:id="874" w:author="Minh Trịnh" w:date="2017-10-02T12:40:00Z">
                  <w:rPr>
                    <w:ins w:id="875" w:author="Minh Trịnh" w:date="2017-10-02T11:35:00Z"/>
                    <w:rFonts w:ascii="Times New Roman" w:hAnsi="Times New Roman" w:cs="Times New Roman"/>
                    <w:sz w:val="20"/>
                    <w:szCs w:val="20"/>
                  </w:rPr>
                </w:rPrChange>
              </w:rPr>
            </w:pPr>
            <w:ins w:id="876" w:author="Minh Trịnh" w:date="2017-10-02T12:37:00Z">
              <w:r w:rsidRPr="00B42BC8">
                <w:rPr>
                  <w:rFonts w:ascii="Times New Roman" w:hAnsi="Times New Roman" w:cs="Times New Roman"/>
                  <w:b/>
                  <w:sz w:val="20"/>
                  <w:szCs w:val="20"/>
                  <w:rPrChange w:id="877" w:author="Minh Trịnh" w:date="2017-10-02T12:40:00Z">
                    <w:rPr>
                      <w:rFonts w:ascii="Times New Roman" w:hAnsi="Times New Roman" w:cs="Times New Roman"/>
                      <w:sz w:val="20"/>
                      <w:szCs w:val="20"/>
                    </w:rPr>
                  </w:rPrChange>
                </w:rPr>
                <w:t>0</w:t>
              </w:r>
            </w:ins>
          </w:p>
        </w:tc>
        <w:tc>
          <w:tcPr>
            <w:tcW w:w="1530" w:type="dxa"/>
          </w:tcPr>
          <w:p w14:paraId="61C306B3" w14:textId="1B18A519" w:rsidR="00B31803" w:rsidRPr="00B66B53" w:rsidRDefault="00B66B53" w:rsidP="00D603BD">
            <w:pPr>
              <w:jc w:val="center"/>
              <w:rPr>
                <w:ins w:id="878" w:author="Minh Trịnh" w:date="2017-10-02T11:35:00Z"/>
                <w:rFonts w:ascii="Times New Roman" w:hAnsi="Times New Roman" w:cs="Times New Roman"/>
                <w:sz w:val="20"/>
                <w:szCs w:val="20"/>
                <w:rPrChange w:id="879" w:author="Minh Trịnh" w:date="2017-10-02T12:38:00Z">
                  <w:rPr>
                    <w:ins w:id="880" w:author="Minh Trịnh" w:date="2017-10-02T11:35:00Z"/>
                    <w:rFonts w:ascii="Times New Roman" w:hAnsi="Times New Roman" w:cs="Times New Roman"/>
                    <w:b/>
                    <w:sz w:val="20"/>
                    <w:szCs w:val="20"/>
                  </w:rPr>
                </w:rPrChange>
              </w:rPr>
            </w:pPr>
            <w:ins w:id="881" w:author="Minh Trịnh" w:date="2017-10-02T12:37:00Z">
              <w:r w:rsidRPr="00B66B53">
                <w:rPr>
                  <w:rFonts w:ascii="Times New Roman" w:hAnsi="Times New Roman" w:cs="Times New Roman"/>
                  <w:sz w:val="20"/>
                  <w:szCs w:val="20"/>
                  <w:rPrChange w:id="882" w:author="Minh Trịnh" w:date="2017-10-02T12:38:00Z">
                    <w:rPr>
                      <w:rFonts w:ascii="Times New Roman" w:hAnsi="Times New Roman" w:cs="Times New Roman"/>
                      <w:b/>
                      <w:sz w:val="20"/>
                      <w:szCs w:val="20"/>
                    </w:rPr>
                  </w:rPrChange>
                </w:rPr>
                <w:t>97</w:t>
              </w:r>
            </w:ins>
          </w:p>
        </w:tc>
        <w:tc>
          <w:tcPr>
            <w:tcW w:w="1440" w:type="dxa"/>
          </w:tcPr>
          <w:p w14:paraId="11E4DD44" w14:textId="1D160E10" w:rsidR="00B31803" w:rsidRPr="00B66B53" w:rsidRDefault="00B66B53" w:rsidP="00D603BD">
            <w:pPr>
              <w:jc w:val="center"/>
              <w:rPr>
                <w:ins w:id="883" w:author="Minh Trịnh" w:date="2017-10-02T11:35:00Z"/>
                <w:rFonts w:ascii="Times New Roman" w:hAnsi="Times New Roman" w:cs="Times New Roman"/>
                <w:sz w:val="20"/>
                <w:szCs w:val="20"/>
                <w:rPrChange w:id="884" w:author="Minh Trịnh" w:date="2017-10-02T12:38:00Z">
                  <w:rPr>
                    <w:ins w:id="885" w:author="Minh Trịnh" w:date="2017-10-02T11:35:00Z"/>
                    <w:rFonts w:ascii="Times New Roman" w:hAnsi="Times New Roman" w:cs="Times New Roman"/>
                    <w:b/>
                    <w:sz w:val="20"/>
                    <w:szCs w:val="20"/>
                  </w:rPr>
                </w:rPrChange>
              </w:rPr>
            </w:pPr>
            <w:ins w:id="886" w:author="Minh Trịnh" w:date="2017-10-02T12:38:00Z">
              <w:r>
                <w:rPr>
                  <w:rFonts w:ascii="Times New Roman" w:hAnsi="Times New Roman" w:cs="Times New Roman"/>
                  <w:sz w:val="20"/>
                  <w:szCs w:val="20"/>
                </w:rPr>
                <w:t>0.39</w:t>
              </w:r>
            </w:ins>
          </w:p>
        </w:tc>
      </w:tr>
      <w:tr w:rsidR="00B31803" w14:paraId="50364128" w14:textId="77777777" w:rsidTr="00D603BD">
        <w:trPr>
          <w:jc w:val="center"/>
          <w:ins w:id="887" w:author="Minh Trịnh" w:date="2017-10-02T11:35:00Z"/>
        </w:trPr>
        <w:tc>
          <w:tcPr>
            <w:tcW w:w="2461" w:type="dxa"/>
          </w:tcPr>
          <w:p w14:paraId="428987AE" w14:textId="5D000BDB" w:rsidR="00B31803" w:rsidRPr="00053290" w:rsidRDefault="00B66B53" w:rsidP="00D603BD">
            <w:pPr>
              <w:jc w:val="center"/>
              <w:rPr>
                <w:ins w:id="888" w:author="Minh Trịnh" w:date="2017-10-02T11:35:00Z"/>
                <w:rFonts w:ascii="Times New Roman" w:hAnsi="Times New Roman" w:cs="Times New Roman"/>
                <w:b/>
                <w:sz w:val="20"/>
                <w:szCs w:val="20"/>
              </w:rPr>
            </w:pPr>
            <w:ins w:id="889" w:author="Minh Trịnh" w:date="2017-10-02T12:40:00Z">
              <w:r>
                <w:rPr>
                  <w:rFonts w:ascii="Times New Roman" w:hAnsi="Times New Roman" w:cs="Times New Roman"/>
                  <w:b/>
                  <w:sz w:val="20"/>
                  <w:szCs w:val="20"/>
                </w:rPr>
                <w:t>Biển đảo</w:t>
              </w:r>
            </w:ins>
          </w:p>
        </w:tc>
        <w:tc>
          <w:tcPr>
            <w:tcW w:w="1769" w:type="dxa"/>
          </w:tcPr>
          <w:p w14:paraId="3126F86D" w14:textId="43B1D4D3" w:rsidR="00B31803" w:rsidRPr="00053290" w:rsidRDefault="00B42BC8" w:rsidP="00D603BD">
            <w:pPr>
              <w:jc w:val="center"/>
              <w:rPr>
                <w:ins w:id="890" w:author="Minh Trịnh" w:date="2017-10-02T11:35:00Z"/>
                <w:rFonts w:ascii="Times New Roman" w:hAnsi="Times New Roman" w:cs="Times New Roman"/>
                <w:b/>
                <w:sz w:val="20"/>
                <w:szCs w:val="20"/>
              </w:rPr>
            </w:pPr>
            <w:ins w:id="891" w:author="Minh Trịnh" w:date="2017-10-02T12:40:00Z">
              <w:r>
                <w:rPr>
                  <w:rFonts w:ascii="Times New Roman" w:hAnsi="Times New Roman" w:cs="Times New Roman"/>
                  <w:b/>
                  <w:sz w:val="20"/>
                  <w:szCs w:val="20"/>
                </w:rPr>
                <w:t>0</w:t>
              </w:r>
            </w:ins>
          </w:p>
        </w:tc>
        <w:tc>
          <w:tcPr>
            <w:tcW w:w="1350" w:type="dxa"/>
          </w:tcPr>
          <w:p w14:paraId="3F153BC0" w14:textId="183E8CE7" w:rsidR="00B31803" w:rsidRPr="00053290" w:rsidRDefault="00B42BC8" w:rsidP="00D603BD">
            <w:pPr>
              <w:jc w:val="center"/>
              <w:rPr>
                <w:ins w:id="892" w:author="Minh Trịnh" w:date="2017-10-02T11:35:00Z"/>
                <w:rFonts w:ascii="Times New Roman" w:hAnsi="Times New Roman" w:cs="Times New Roman"/>
                <w:b/>
                <w:sz w:val="20"/>
                <w:szCs w:val="20"/>
              </w:rPr>
            </w:pPr>
            <w:ins w:id="893" w:author="Minh Trịnh" w:date="2017-10-02T12:40:00Z">
              <w:r>
                <w:rPr>
                  <w:rFonts w:ascii="Times New Roman" w:hAnsi="Times New Roman" w:cs="Times New Roman"/>
                  <w:b/>
                  <w:sz w:val="20"/>
                  <w:szCs w:val="20"/>
                </w:rPr>
                <w:t>0</w:t>
              </w:r>
            </w:ins>
          </w:p>
        </w:tc>
        <w:tc>
          <w:tcPr>
            <w:tcW w:w="1530" w:type="dxa"/>
          </w:tcPr>
          <w:p w14:paraId="2CA1F989" w14:textId="76CAB677" w:rsidR="00B31803" w:rsidRDefault="00B42BC8" w:rsidP="00D603BD">
            <w:pPr>
              <w:jc w:val="center"/>
              <w:rPr>
                <w:ins w:id="894" w:author="Minh Trịnh" w:date="2017-10-02T11:35:00Z"/>
                <w:rFonts w:ascii="Times New Roman" w:hAnsi="Times New Roman" w:cs="Times New Roman"/>
                <w:sz w:val="20"/>
                <w:szCs w:val="20"/>
              </w:rPr>
            </w:pPr>
            <w:ins w:id="895" w:author="Minh Trịnh" w:date="2017-10-02T12:40:00Z">
              <w:r>
                <w:rPr>
                  <w:rFonts w:ascii="Times New Roman" w:hAnsi="Times New Roman" w:cs="Times New Roman"/>
                  <w:sz w:val="20"/>
                  <w:szCs w:val="20"/>
                </w:rPr>
                <w:t>110</w:t>
              </w:r>
            </w:ins>
          </w:p>
        </w:tc>
        <w:tc>
          <w:tcPr>
            <w:tcW w:w="1440" w:type="dxa"/>
          </w:tcPr>
          <w:p w14:paraId="5CEECCDE" w14:textId="2F4FB21E" w:rsidR="00B31803" w:rsidRDefault="00B42BC8">
            <w:pPr>
              <w:jc w:val="center"/>
              <w:rPr>
                <w:ins w:id="896" w:author="Minh Trịnh" w:date="2017-10-02T11:35:00Z"/>
                <w:rFonts w:ascii="Times New Roman" w:hAnsi="Times New Roman" w:cs="Times New Roman"/>
                <w:sz w:val="20"/>
                <w:szCs w:val="20"/>
              </w:rPr>
            </w:pPr>
            <w:ins w:id="897" w:author="Minh Trịnh" w:date="2017-10-02T12:40:00Z">
              <w:r>
                <w:rPr>
                  <w:rFonts w:ascii="Times New Roman" w:hAnsi="Times New Roman" w:cs="Times New Roman"/>
                  <w:sz w:val="20"/>
                  <w:szCs w:val="20"/>
                </w:rPr>
                <w:t>0.4</w:t>
              </w:r>
            </w:ins>
          </w:p>
        </w:tc>
      </w:tr>
      <w:tr w:rsidR="00B42BC8" w14:paraId="615813F6" w14:textId="77777777" w:rsidTr="00D603BD">
        <w:trPr>
          <w:jc w:val="center"/>
          <w:ins w:id="898" w:author="Minh Trịnh" w:date="2017-10-02T12:40:00Z"/>
        </w:trPr>
        <w:tc>
          <w:tcPr>
            <w:tcW w:w="2461" w:type="dxa"/>
          </w:tcPr>
          <w:p w14:paraId="7AD189CD" w14:textId="47353CAB" w:rsidR="00B42BC8" w:rsidRDefault="00B42BC8" w:rsidP="00D603BD">
            <w:pPr>
              <w:jc w:val="center"/>
              <w:rPr>
                <w:ins w:id="899" w:author="Minh Trịnh" w:date="2017-10-02T12:40:00Z"/>
                <w:rFonts w:ascii="Times New Roman" w:hAnsi="Times New Roman" w:cs="Times New Roman"/>
                <w:b/>
                <w:sz w:val="20"/>
                <w:szCs w:val="20"/>
              </w:rPr>
            </w:pPr>
            <w:ins w:id="900" w:author="Minh Trịnh" w:date="2017-10-02T12:40:00Z">
              <w:r>
                <w:rPr>
                  <w:rFonts w:ascii="Times New Roman" w:hAnsi="Times New Roman" w:cs="Times New Roman"/>
                  <w:b/>
                  <w:sz w:val="20"/>
                  <w:szCs w:val="20"/>
                </w:rPr>
                <w:t>Du lịch</w:t>
              </w:r>
            </w:ins>
          </w:p>
        </w:tc>
        <w:tc>
          <w:tcPr>
            <w:tcW w:w="1769" w:type="dxa"/>
          </w:tcPr>
          <w:p w14:paraId="53A066E5" w14:textId="606536BF" w:rsidR="00B42BC8" w:rsidRDefault="00B42BC8" w:rsidP="00D603BD">
            <w:pPr>
              <w:jc w:val="center"/>
              <w:rPr>
                <w:ins w:id="901" w:author="Minh Trịnh" w:date="2017-10-02T12:40:00Z"/>
                <w:rFonts w:ascii="Times New Roman" w:hAnsi="Times New Roman" w:cs="Times New Roman"/>
                <w:b/>
                <w:sz w:val="20"/>
                <w:szCs w:val="20"/>
              </w:rPr>
            </w:pPr>
            <w:ins w:id="902" w:author="Minh Trịnh" w:date="2017-10-02T12:41:00Z">
              <w:r>
                <w:rPr>
                  <w:rFonts w:ascii="Times New Roman" w:hAnsi="Times New Roman" w:cs="Times New Roman"/>
                  <w:b/>
                  <w:sz w:val="20"/>
                  <w:szCs w:val="20"/>
                </w:rPr>
                <w:t>0</w:t>
              </w:r>
            </w:ins>
          </w:p>
        </w:tc>
        <w:tc>
          <w:tcPr>
            <w:tcW w:w="1350" w:type="dxa"/>
          </w:tcPr>
          <w:p w14:paraId="4B984EE9" w14:textId="25F23A4B" w:rsidR="00B42BC8" w:rsidRDefault="00B42BC8" w:rsidP="00D603BD">
            <w:pPr>
              <w:jc w:val="center"/>
              <w:rPr>
                <w:ins w:id="903" w:author="Minh Trịnh" w:date="2017-10-02T12:40:00Z"/>
                <w:rFonts w:ascii="Times New Roman" w:hAnsi="Times New Roman" w:cs="Times New Roman"/>
                <w:b/>
                <w:sz w:val="20"/>
                <w:szCs w:val="20"/>
              </w:rPr>
            </w:pPr>
            <w:ins w:id="904" w:author="Minh Trịnh" w:date="2017-10-02T12:41:00Z">
              <w:r>
                <w:rPr>
                  <w:rFonts w:ascii="Times New Roman" w:hAnsi="Times New Roman" w:cs="Times New Roman"/>
                  <w:b/>
                  <w:sz w:val="20"/>
                  <w:szCs w:val="20"/>
                </w:rPr>
                <w:t>0</w:t>
              </w:r>
            </w:ins>
          </w:p>
        </w:tc>
        <w:tc>
          <w:tcPr>
            <w:tcW w:w="1530" w:type="dxa"/>
          </w:tcPr>
          <w:p w14:paraId="2D1813D1" w14:textId="1A5D9EA1" w:rsidR="00B42BC8" w:rsidRDefault="00B42BC8" w:rsidP="00D603BD">
            <w:pPr>
              <w:jc w:val="center"/>
              <w:rPr>
                <w:ins w:id="905" w:author="Minh Trịnh" w:date="2017-10-02T12:40:00Z"/>
                <w:rFonts w:ascii="Times New Roman" w:hAnsi="Times New Roman" w:cs="Times New Roman"/>
                <w:sz w:val="20"/>
                <w:szCs w:val="20"/>
              </w:rPr>
            </w:pPr>
            <w:ins w:id="906" w:author="Minh Trịnh" w:date="2017-10-02T12:41:00Z">
              <w:r>
                <w:rPr>
                  <w:rFonts w:ascii="Times New Roman" w:hAnsi="Times New Roman" w:cs="Times New Roman"/>
                  <w:sz w:val="20"/>
                  <w:szCs w:val="20"/>
                </w:rPr>
                <w:t>968</w:t>
              </w:r>
            </w:ins>
          </w:p>
        </w:tc>
        <w:tc>
          <w:tcPr>
            <w:tcW w:w="1440" w:type="dxa"/>
          </w:tcPr>
          <w:p w14:paraId="0FBD043B" w14:textId="4B9F1B2D" w:rsidR="00B42BC8" w:rsidRDefault="00B42BC8" w:rsidP="00B42BC8">
            <w:pPr>
              <w:jc w:val="center"/>
              <w:rPr>
                <w:ins w:id="907" w:author="Minh Trịnh" w:date="2017-10-02T12:40:00Z"/>
                <w:rFonts w:ascii="Times New Roman" w:hAnsi="Times New Roman" w:cs="Times New Roman"/>
                <w:sz w:val="20"/>
                <w:szCs w:val="20"/>
              </w:rPr>
            </w:pPr>
            <w:ins w:id="908" w:author="Minh Trịnh" w:date="2017-10-02T12:41:00Z">
              <w:r>
                <w:rPr>
                  <w:rFonts w:ascii="Times New Roman" w:hAnsi="Times New Roman" w:cs="Times New Roman"/>
                  <w:sz w:val="20"/>
                  <w:szCs w:val="20"/>
                </w:rPr>
                <w:t>3.71</w:t>
              </w:r>
            </w:ins>
          </w:p>
        </w:tc>
      </w:tr>
      <w:tr w:rsidR="00974055" w14:paraId="2B148AE0" w14:textId="77777777" w:rsidTr="00D603BD">
        <w:trPr>
          <w:jc w:val="center"/>
          <w:ins w:id="909" w:author="Minh Trịnh" w:date="2017-10-02T13:12:00Z"/>
        </w:trPr>
        <w:tc>
          <w:tcPr>
            <w:tcW w:w="2461" w:type="dxa"/>
          </w:tcPr>
          <w:p w14:paraId="54A3FFC0" w14:textId="791402EE" w:rsidR="00974055" w:rsidRDefault="00974055" w:rsidP="00D603BD">
            <w:pPr>
              <w:jc w:val="center"/>
              <w:rPr>
                <w:ins w:id="910" w:author="Minh Trịnh" w:date="2017-10-02T13:12:00Z"/>
                <w:rFonts w:ascii="Times New Roman" w:hAnsi="Times New Roman" w:cs="Times New Roman"/>
                <w:b/>
                <w:sz w:val="20"/>
                <w:szCs w:val="20"/>
              </w:rPr>
            </w:pPr>
            <w:ins w:id="911" w:author="Minh Trịnh" w:date="2017-10-02T13:12:00Z">
              <w:r>
                <w:rPr>
                  <w:rFonts w:ascii="Times New Roman" w:hAnsi="Times New Roman" w:cs="Times New Roman"/>
                  <w:b/>
                  <w:sz w:val="20"/>
                  <w:szCs w:val="20"/>
                </w:rPr>
                <w:t>Việt Nam và Thế Giới</w:t>
              </w:r>
            </w:ins>
          </w:p>
        </w:tc>
        <w:tc>
          <w:tcPr>
            <w:tcW w:w="1769" w:type="dxa"/>
          </w:tcPr>
          <w:p w14:paraId="32975E63" w14:textId="0FC16CAF" w:rsidR="00974055" w:rsidRDefault="00974055" w:rsidP="00D603BD">
            <w:pPr>
              <w:jc w:val="center"/>
              <w:rPr>
                <w:ins w:id="912" w:author="Minh Trịnh" w:date="2017-10-02T13:12:00Z"/>
                <w:rFonts w:ascii="Times New Roman" w:hAnsi="Times New Roman" w:cs="Times New Roman"/>
                <w:b/>
                <w:sz w:val="20"/>
                <w:szCs w:val="20"/>
              </w:rPr>
            </w:pPr>
            <w:ins w:id="913" w:author="Minh Trịnh" w:date="2017-10-02T13:13:00Z">
              <w:r>
                <w:rPr>
                  <w:rFonts w:ascii="Times New Roman" w:hAnsi="Times New Roman" w:cs="Times New Roman"/>
                  <w:b/>
                  <w:sz w:val="20"/>
                  <w:szCs w:val="20"/>
                </w:rPr>
                <w:t>0</w:t>
              </w:r>
            </w:ins>
          </w:p>
        </w:tc>
        <w:tc>
          <w:tcPr>
            <w:tcW w:w="1350" w:type="dxa"/>
          </w:tcPr>
          <w:p w14:paraId="740CDC8B" w14:textId="0A7331BF" w:rsidR="00974055" w:rsidRDefault="00974055" w:rsidP="00D603BD">
            <w:pPr>
              <w:jc w:val="center"/>
              <w:rPr>
                <w:ins w:id="914" w:author="Minh Trịnh" w:date="2017-10-02T13:12:00Z"/>
                <w:rFonts w:ascii="Times New Roman" w:hAnsi="Times New Roman" w:cs="Times New Roman"/>
                <w:b/>
                <w:sz w:val="20"/>
                <w:szCs w:val="20"/>
              </w:rPr>
            </w:pPr>
            <w:ins w:id="915" w:author="Minh Trịnh" w:date="2017-10-02T13:13:00Z">
              <w:r>
                <w:rPr>
                  <w:rFonts w:ascii="Times New Roman" w:hAnsi="Times New Roman" w:cs="Times New Roman"/>
                  <w:b/>
                  <w:sz w:val="20"/>
                  <w:szCs w:val="20"/>
                </w:rPr>
                <w:t>0</w:t>
              </w:r>
            </w:ins>
          </w:p>
        </w:tc>
        <w:tc>
          <w:tcPr>
            <w:tcW w:w="1530" w:type="dxa"/>
          </w:tcPr>
          <w:p w14:paraId="2C75C5DF" w14:textId="2072BA6F" w:rsidR="00974055" w:rsidRDefault="00974055" w:rsidP="00D603BD">
            <w:pPr>
              <w:jc w:val="center"/>
              <w:rPr>
                <w:ins w:id="916" w:author="Minh Trịnh" w:date="2017-10-02T13:12:00Z"/>
                <w:rFonts w:ascii="Times New Roman" w:hAnsi="Times New Roman" w:cs="Times New Roman"/>
                <w:sz w:val="20"/>
                <w:szCs w:val="20"/>
              </w:rPr>
            </w:pPr>
            <w:ins w:id="917" w:author="Minh Trịnh" w:date="2017-10-02T13:13:00Z">
              <w:r>
                <w:rPr>
                  <w:rFonts w:ascii="Times New Roman" w:hAnsi="Times New Roman" w:cs="Times New Roman"/>
                  <w:sz w:val="20"/>
                  <w:szCs w:val="20"/>
                </w:rPr>
                <w:t>2,751</w:t>
              </w:r>
            </w:ins>
          </w:p>
        </w:tc>
        <w:tc>
          <w:tcPr>
            <w:tcW w:w="1440" w:type="dxa"/>
          </w:tcPr>
          <w:p w14:paraId="3D34BBC7" w14:textId="732D839F" w:rsidR="00974055" w:rsidRDefault="00974055" w:rsidP="00B42BC8">
            <w:pPr>
              <w:jc w:val="center"/>
              <w:rPr>
                <w:ins w:id="918" w:author="Minh Trịnh" w:date="2017-10-02T13:12:00Z"/>
                <w:rFonts w:ascii="Times New Roman" w:hAnsi="Times New Roman" w:cs="Times New Roman"/>
                <w:sz w:val="20"/>
                <w:szCs w:val="20"/>
              </w:rPr>
            </w:pPr>
            <w:ins w:id="919" w:author="Minh Trịnh" w:date="2017-10-02T13:13:00Z">
              <w:r>
                <w:rPr>
                  <w:rFonts w:ascii="Times New Roman" w:hAnsi="Times New Roman" w:cs="Times New Roman"/>
                  <w:sz w:val="20"/>
                  <w:szCs w:val="20"/>
                </w:rPr>
                <w:t>10.8</w:t>
              </w:r>
            </w:ins>
          </w:p>
        </w:tc>
      </w:tr>
      <w:tr w:rsidR="00974055" w14:paraId="7367821D" w14:textId="77777777" w:rsidTr="00D603BD">
        <w:trPr>
          <w:jc w:val="center"/>
          <w:ins w:id="920" w:author="Minh Trịnh" w:date="2017-10-02T13:14:00Z"/>
        </w:trPr>
        <w:tc>
          <w:tcPr>
            <w:tcW w:w="2461" w:type="dxa"/>
          </w:tcPr>
          <w:p w14:paraId="7B40DF7F" w14:textId="49CADB14" w:rsidR="00974055" w:rsidRDefault="00974055" w:rsidP="00D603BD">
            <w:pPr>
              <w:jc w:val="center"/>
              <w:rPr>
                <w:ins w:id="921" w:author="Minh Trịnh" w:date="2017-10-02T13:14:00Z"/>
                <w:rFonts w:ascii="Times New Roman" w:hAnsi="Times New Roman" w:cs="Times New Roman"/>
                <w:b/>
                <w:sz w:val="20"/>
                <w:szCs w:val="20"/>
              </w:rPr>
            </w:pPr>
            <w:ins w:id="922" w:author="Minh Trịnh" w:date="2017-10-02T13:15:00Z">
              <w:r>
                <w:rPr>
                  <w:rFonts w:ascii="Times New Roman" w:hAnsi="Times New Roman" w:cs="Times New Roman"/>
                  <w:b/>
                  <w:sz w:val="20"/>
                  <w:szCs w:val="20"/>
                </w:rPr>
                <w:t>Bạn đọc</w:t>
              </w:r>
            </w:ins>
          </w:p>
        </w:tc>
        <w:tc>
          <w:tcPr>
            <w:tcW w:w="1769" w:type="dxa"/>
          </w:tcPr>
          <w:p w14:paraId="02CAFD1B" w14:textId="3B3AC507" w:rsidR="00974055" w:rsidRPr="00974055" w:rsidRDefault="00974055" w:rsidP="00D603BD">
            <w:pPr>
              <w:jc w:val="center"/>
              <w:rPr>
                <w:ins w:id="923" w:author="Minh Trịnh" w:date="2017-10-02T13:14:00Z"/>
                <w:rFonts w:ascii="Times New Roman" w:hAnsi="Times New Roman" w:cs="Times New Roman"/>
                <w:sz w:val="20"/>
                <w:szCs w:val="20"/>
                <w:rPrChange w:id="924" w:author="Minh Trịnh" w:date="2017-10-02T13:21:00Z">
                  <w:rPr>
                    <w:ins w:id="925" w:author="Minh Trịnh" w:date="2017-10-02T13:14:00Z"/>
                    <w:rFonts w:ascii="Times New Roman" w:hAnsi="Times New Roman" w:cs="Times New Roman"/>
                    <w:b/>
                    <w:sz w:val="20"/>
                    <w:szCs w:val="20"/>
                  </w:rPr>
                </w:rPrChange>
              </w:rPr>
            </w:pPr>
            <w:ins w:id="926" w:author="Minh Trịnh" w:date="2017-10-02T13:18:00Z">
              <w:r w:rsidRPr="00974055">
                <w:rPr>
                  <w:rFonts w:ascii="Times New Roman" w:hAnsi="Times New Roman" w:cs="Times New Roman"/>
                  <w:sz w:val="20"/>
                  <w:szCs w:val="20"/>
                  <w:rPrChange w:id="927" w:author="Minh Trịnh" w:date="2017-10-02T13:21:00Z">
                    <w:rPr>
                      <w:rFonts w:ascii="Times New Roman" w:hAnsi="Times New Roman" w:cs="Times New Roman"/>
                      <w:b/>
                      <w:sz w:val="20"/>
                      <w:szCs w:val="20"/>
                    </w:rPr>
                  </w:rPrChange>
                </w:rPr>
                <w:t>2,139</w:t>
              </w:r>
            </w:ins>
          </w:p>
        </w:tc>
        <w:tc>
          <w:tcPr>
            <w:tcW w:w="1350" w:type="dxa"/>
          </w:tcPr>
          <w:p w14:paraId="405CB2ED" w14:textId="6D953251" w:rsidR="00974055" w:rsidRPr="00974055" w:rsidRDefault="00974055" w:rsidP="00D603BD">
            <w:pPr>
              <w:jc w:val="center"/>
              <w:rPr>
                <w:ins w:id="928" w:author="Minh Trịnh" w:date="2017-10-02T13:14:00Z"/>
                <w:rFonts w:ascii="Times New Roman" w:hAnsi="Times New Roman" w:cs="Times New Roman"/>
                <w:sz w:val="20"/>
                <w:szCs w:val="20"/>
                <w:rPrChange w:id="929" w:author="Minh Trịnh" w:date="2017-10-02T13:21:00Z">
                  <w:rPr>
                    <w:ins w:id="930" w:author="Minh Trịnh" w:date="2017-10-02T13:14:00Z"/>
                    <w:rFonts w:ascii="Times New Roman" w:hAnsi="Times New Roman" w:cs="Times New Roman"/>
                    <w:b/>
                    <w:sz w:val="20"/>
                    <w:szCs w:val="20"/>
                  </w:rPr>
                </w:rPrChange>
              </w:rPr>
            </w:pPr>
            <w:ins w:id="931" w:author="Minh Trịnh" w:date="2017-10-02T13:18:00Z">
              <w:r w:rsidRPr="00974055">
                <w:rPr>
                  <w:rFonts w:ascii="Times New Roman" w:hAnsi="Times New Roman" w:cs="Times New Roman"/>
                  <w:sz w:val="20"/>
                  <w:szCs w:val="20"/>
                  <w:rPrChange w:id="932" w:author="Minh Trịnh" w:date="2017-10-02T13:21:00Z">
                    <w:rPr>
                      <w:rFonts w:ascii="Times New Roman" w:hAnsi="Times New Roman" w:cs="Times New Roman"/>
                      <w:b/>
                      <w:sz w:val="20"/>
                      <w:szCs w:val="20"/>
                    </w:rPr>
                  </w:rPrChange>
                </w:rPr>
                <w:t>12.9</w:t>
              </w:r>
            </w:ins>
          </w:p>
        </w:tc>
        <w:tc>
          <w:tcPr>
            <w:tcW w:w="1530" w:type="dxa"/>
          </w:tcPr>
          <w:p w14:paraId="3F48F7D4" w14:textId="0FB85007" w:rsidR="00974055" w:rsidRPr="00974055" w:rsidRDefault="00974055" w:rsidP="00D603BD">
            <w:pPr>
              <w:jc w:val="center"/>
              <w:rPr>
                <w:ins w:id="933" w:author="Minh Trịnh" w:date="2017-10-02T13:14:00Z"/>
                <w:rFonts w:ascii="Times New Roman" w:hAnsi="Times New Roman" w:cs="Times New Roman"/>
                <w:b/>
                <w:sz w:val="20"/>
                <w:szCs w:val="20"/>
                <w:rPrChange w:id="934" w:author="Minh Trịnh" w:date="2017-10-02T13:21:00Z">
                  <w:rPr>
                    <w:ins w:id="935" w:author="Minh Trịnh" w:date="2017-10-02T13:14:00Z"/>
                    <w:rFonts w:ascii="Times New Roman" w:hAnsi="Times New Roman" w:cs="Times New Roman"/>
                    <w:sz w:val="20"/>
                    <w:szCs w:val="20"/>
                  </w:rPr>
                </w:rPrChange>
              </w:rPr>
            </w:pPr>
            <w:ins w:id="936" w:author="Minh Trịnh" w:date="2017-10-02T13:19:00Z">
              <w:r w:rsidRPr="00974055">
                <w:rPr>
                  <w:rFonts w:ascii="Times New Roman" w:hAnsi="Times New Roman" w:cs="Times New Roman"/>
                  <w:b/>
                  <w:sz w:val="20"/>
                  <w:szCs w:val="20"/>
                  <w:rPrChange w:id="937" w:author="Minh Trịnh" w:date="2017-10-02T13:21:00Z">
                    <w:rPr>
                      <w:rFonts w:ascii="Times New Roman" w:hAnsi="Times New Roman" w:cs="Times New Roman"/>
                      <w:sz w:val="20"/>
                      <w:szCs w:val="20"/>
                    </w:rPr>
                  </w:rPrChange>
                </w:rPr>
                <w:t>0</w:t>
              </w:r>
            </w:ins>
          </w:p>
        </w:tc>
        <w:tc>
          <w:tcPr>
            <w:tcW w:w="1440" w:type="dxa"/>
          </w:tcPr>
          <w:p w14:paraId="6D5866AA" w14:textId="2CE2E719" w:rsidR="00974055" w:rsidRPr="00974055" w:rsidRDefault="00974055" w:rsidP="00B42BC8">
            <w:pPr>
              <w:jc w:val="center"/>
              <w:rPr>
                <w:ins w:id="938" w:author="Minh Trịnh" w:date="2017-10-02T13:14:00Z"/>
                <w:rFonts w:ascii="Times New Roman" w:hAnsi="Times New Roman" w:cs="Times New Roman"/>
                <w:b/>
                <w:sz w:val="20"/>
                <w:szCs w:val="20"/>
                <w:rPrChange w:id="939" w:author="Minh Trịnh" w:date="2017-10-02T13:21:00Z">
                  <w:rPr>
                    <w:ins w:id="940" w:author="Minh Trịnh" w:date="2017-10-02T13:14:00Z"/>
                    <w:rFonts w:ascii="Times New Roman" w:hAnsi="Times New Roman" w:cs="Times New Roman"/>
                    <w:sz w:val="20"/>
                    <w:szCs w:val="20"/>
                  </w:rPr>
                </w:rPrChange>
              </w:rPr>
            </w:pPr>
            <w:ins w:id="941" w:author="Minh Trịnh" w:date="2017-10-02T13:19:00Z">
              <w:r w:rsidRPr="00974055">
                <w:rPr>
                  <w:rFonts w:ascii="Times New Roman" w:hAnsi="Times New Roman" w:cs="Times New Roman"/>
                  <w:b/>
                  <w:sz w:val="20"/>
                  <w:szCs w:val="20"/>
                  <w:rPrChange w:id="942" w:author="Minh Trịnh" w:date="2017-10-02T13:21:00Z">
                    <w:rPr>
                      <w:rFonts w:ascii="Times New Roman" w:hAnsi="Times New Roman" w:cs="Times New Roman"/>
                      <w:sz w:val="20"/>
                      <w:szCs w:val="20"/>
                    </w:rPr>
                  </w:rPrChange>
                </w:rPr>
                <w:t>0</w:t>
              </w:r>
            </w:ins>
          </w:p>
        </w:tc>
      </w:tr>
      <w:tr w:rsidR="00974055" w14:paraId="71E421F4" w14:textId="77777777" w:rsidTr="00D603BD">
        <w:trPr>
          <w:jc w:val="center"/>
          <w:ins w:id="943" w:author="Minh Trịnh" w:date="2017-10-02T13:21:00Z"/>
        </w:trPr>
        <w:tc>
          <w:tcPr>
            <w:tcW w:w="2461" w:type="dxa"/>
          </w:tcPr>
          <w:p w14:paraId="7C46D47D" w14:textId="105D8D7B" w:rsidR="00974055" w:rsidRDefault="00E867EE" w:rsidP="00D603BD">
            <w:pPr>
              <w:jc w:val="center"/>
              <w:rPr>
                <w:ins w:id="944" w:author="Minh Trịnh" w:date="2017-10-02T13:21:00Z"/>
                <w:rFonts w:ascii="Times New Roman" w:hAnsi="Times New Roman" w:cs="Times New Roman"/>
                <w:b/>
                <w:sz w:val="20"/>
                <w:szCs w:val="20"/>
              </w:rPr>
            </w:pPr>
            <w:ins w:id="945" w:author="Minh Trịnh" w:date="2017-10-02T13:26:00Z">
              <w:r>
                <w:rPr>
                  <w:rFonts w:ascii="Times New Roman" w:hAnsi="Times New Roman" w:cs="Times New Roman"/>
                  <w:b/>
                  <w:sz w:val="20"/>
                  <w:szCs w:val="20"/>
                </w:rPr>
                <w:t>Doanh nghiệp</w:t>
              </w:r>
            </w:ins>
          </w:p>
        </w:tc>
        <w:tc>
          <w:tcPr>
            <w:tcW w:w="1769" w:type="dxa"/>
          </w:tcPr>
          <w:p w14:paraId="4452C349" w14:textId="39766096" w:rsidR="00974055" w:rsidRPr="00974055" w:rsidRDefault="00E867EE" w:rsidP="00D603BD">
            <w:pPr>
              <w:jc w:val="center"/>
              <w:rPr>
                <w:ins w:id="946" w:author="Minh Trịnh" w:date="2017-10-02T13:21:00Z"/>
                <w:rFonts w:ascii="Times New Roman" w:hAnsi="Times New Roman" w:cs="Times New Roman"/>
                <w:sz w:val="20"/>
                <w:szCs w:val="20"/>
              </w:rPr>
            </w:pPr>
            <w:ins w:id="947" w:author="Minh Trịnh" w:date="2017-10-02T13:27:00Z">
              <w:r>
                <w:rPr>
                  <w:rFonts w:ascii="Times New Roman" w:hAnsi="Times New Roman" w:cs="Times New Roman"/>
                  <w:sz w:val="20"/>
                  <w:szCs w:val="20"/>
                </w:rPr>
                <w:t>933</w:t>
              </w:r>
            </w:ins>
          </w:p>
        </w:tc>
        <w:tc>
          <w:tcPr>
            <w:tcW w:w="1350" w:type="dxa"/>
          </w:tcPr>
          <w:p w14:paraId="361A955F" w14:textId="4BEEDDEC" w:rsidR="00974055" w:rsidRPr="00974055" w:rsidRDefault="00E867EE" w:rsidP="00D603BD">
            <w:pPr>
              <w:jc w:val="center"/>
              <w:rPr>
                <w:ins w:id="948" w:author="Minh Trịnh" w:date="2017-10-02T13:21:00Z"/>
                <w:rFonts w:ascii="Times New Roman" w:hAnsi="Times New Roman" w:cs="Times New Roman"/>
                <w:sz w:val="20"/>
                <w:szCs w:val="20"/>
              </w:rPr>
            </w:pPr>
            <w:ins w:id="949" w:author="Minh Trịnh" w:date="2017-10-02T13:27:00Z">
              <w:r>
                <w:rPr>
                  <w:rFonts w:ascii="Times New Roman" w:hAnsi="Times New Roman" w:cs="Times New Roman"/>
                  <w:sz w:val="20"/>
                  <w:szCs w:val="20"/>
                </w:rPr>
                <w:t>5.64</w:t>
              </w:r>
            </w:ins>
          </w:p>
        </w:tc>
        <w:tc>
          <w:tcPr>
            <w:tcW w:w="1530" w:type="dxa"/>
          </w:tcPr>
          <w:p w14:paraId="34E12CC9" w14:textId="25C494A8" w:rsidR="00974055" w:rsidRPr="00974055" w:rsidRDefault="00E867EE" w:rsidP="00D603BD">
            <w:pPr>
              <w:jc w:val="center"/>
              <w:rPr>
                <w:ins w:id="950" w:author="Minh Trịnh" w:date="2017-10-02T13:21:00Z"/>
                <w:rFonts w:ascii="Times New Roman" w:hAnsi="Times New Roman" w:cs="Times New Roman"/>
                <w:b/>
                <w:sz w:val="20"/>
                <w:szCs w:val="20"/>
              </w:rPr>
            </w:pPr>
            <w:ins w:id="951" w:author="Minh Trịnh" w:date="2017-10-02T13:27:00Z">
              <w:r>
                <w:rPr>
                  <w:rFonts w:ascii="Times New Roman" w:hAnsi="Times New Roman" w:cs="Times New Roman"/>
                  <w:b/>
                  <w:sz w:val="20"/>
                  <w:szCs w:val="20"/>
                </w:rPr>
                <w:t>0</w:t>
              </w:r>
            </w:ins>
          </w:p>
        </w:tc>
        <w:tc>
          <w:tcPr>
            <w:tcW w:w="1440" w:type="dxa"/>
          </w:tcPr>
          <w:p w14:paraId="3D7FFB9A" w14:textId="0187B66B" w:rsidR="00974055" w:rsidRPr="00974055" w:rsidRDefault="00E867EE" w:rsidP="00B42BC8">
            <w:pPr>
              <w:jc w:val="center"/>
              <w:rPr>
                <w:ins w:id="952" w:author="Minh Trịnh" w:date="2017-10-02T13:21:00Z"/>
                <w:rFonts w:ascii="Times New Roman" w:hAnsi="Times New Roman" w:cs="Times New Roman"/>
                <w:b/>
                <w:sz w:val="20"/>
                <w:szCs w:val="20"/>
              </w:rPr>
            </w:pPr>
            <w:ins w:id="953" w:author="Minh Trịnh" w:date="2017-10-02T13:27:00Z">
              <w:r>
                <w:rPr>
                  <w:rFonts w:ascii="Times New Roman" w:hAnsi="Times New Roman" w:cs="Times New Roman"/>
                  <w:b/>
                  <w:sz w:val="20"/>
                  <w:szCs w:val="20"/>
                </w:rPr>
                <w:t>0</w:t>
              </w:r>
            </w:ins>
          </w:p>
        </w:tc>
      </w:tr>
      <w:tr w:rsidR="00E867EE" w14:paraId="2E0D8BED" w14:textId="77777777" w:rsidTr="00D603BD">
        <w:trPr>
          <w:jc w:val="center"/>
          <w:ins w:id="954" w:author="Minh Trịnh" w:date="2017-10-02T13:27:00Z"/>
        </w:trPr>
        <w:tc>
          <w:tcPr>
            <w:tcW w:w="2461" w:type="dxa"/>
          </w:tcPr>
          <w:p w14:paraId="78410CE0" w14:textId="64521451" w:rsidR="00E867EE" w:rsidRDefault="00E867EE" w:rsidP="00D603BD">
            <w:pPr>
              <w:jc w:val="center"/>
              <w:rPr>
                <w:ins w:id="955" w:author="Minh Trịnh" w:date="2017-10-02T13:27:00Z"/>
                <w:rFonts w:ascii="Times New Roman" w:hAnsi="Times New Roman" w:cs="Times New Roman"/>
                <w:b/>
                <w:sz w:val="20"/>
                <w:szCs w:val="20"/>
              </w:rPr>
            </w:pPr>
            <w:ins w:id="956" w:author="Minh Trịnh" w:date="2017-10-02T13:27:00Z">
              <w:r>
                <w:rPr>
                  <w:rFonts w:ascii="Times New Roman" w:hAnsi="Times New Roman" w:cs="Times New Roman"/>
                  <w:b/>
                  <w:sz w:val="20"/>
                  <w:szCs w:val="20"/>
                </w:rPr>
                <w:t>Gia đình</w:t>
              </w:r>
            </w:ins>
          </w:p>
        </w:tc>
        <w:tc>
          <w:tcPr>
            <w:tcW w:w="1769" w:type="dxa"/>
          </w:tcPr>
          <w:p w14:paraId="7297F225" w14:textId="2EB79805" w:rsidR="00E867EE" w:rsidRDefault="00E867EE" w:rsidP="00D603BD">
            <w:pPr>
              <w:jc w:val="center"/>
              <w:rPr>
                <w:ins w:id="957" w:author="Minh Trịnh" w:date="2017-10-02T13:27:00Z"/>
                <w:rFonts w:ascii="Times New Roman" w:hAnsi="Times New Roman" w:cs="Times New Roman"/>
                <w:sz w:val="20"/>
                <w:szCs w:val="20"/>
              </w:rPr>
            </w:pPr>
            <w:ins w:id="958" w:author="Minh Trịnh" w:date="2017-10-02T13:27:00Z">
              <w:r>
                <w:rPr>
                  <w:rFonts w:ascii="Times New Roman" w:hAnsi="Times New Roman" w:cs="Times New Roman"/>
                  <w:sz w:val="20"/>
                  <w:szCs w:val="20"/>
                </w:rPr>
                <w:t>2,755</w:t>
              </w:r>
            </w:ins>
          </w:p>
        </w:tc>
        <w:tc>
          <w:tcPr>
            <w:tcW w:w="1350" w:type="dxa"/>
          </w:tcPr>
          <w:p w14:paraId="4A31708C" w14:textId="1F8D4E2B" w:rsidR="00E867EE" w:rsidRDefault="00E867EE" w:rsidP="00D603BD">
            <w:pPr>
              <w:jc w:val="center"/>
              <w:rPr>
                <w:ins w:id="959" w:author="Minh Trịnh" w:date="2017-10-02T13:27:00Z"/>
                <w:rFonts w:ascii="Times New Roman" w:hAnsi="Times New Roman" w:cs="Times New Roman"/>
                <w:sz w:val="20"/>
                <w:szCs w:val="20"/>
              </w:rPr>
            </w:pPr>
            <w:ins w:id="960" w:author="Minh Trịnh" w:date="2017-10-02T13:27:00Z">
              <w:r>
                <w:rPr>
                  <w:rFonts w:ascii="Times New Roman" w:hAnsi="Times New Roman" w:cs="Times New Roman"/>
                  <w:sz w:val="20"/>
                  <w:szCs w:val="20"/>
                </w:rPr>
                <w:t>13.7</w:t>
              </w:r>
            </w:ins>
          </w:p>
        </w:tc>
        <w:tc>
          <w:tcPr>
            <w:tcW w:w="1530" w:type="dxa"/>
          </w:tcPr>
          <w:p w14:paraId="65B7957B" w14:textId="0AFC9639" w:rsidR="00E867EE" w:rsidRDefault="00E867EE" w:rsidP="00D603BD">
            <w:pPr>
              <w:jc w:val="center"/>
              <w:rPr>
                <w:ins w:id="961" w:author="Minh Trịnh" w:date="2017-10-02T13:27:00Z"/>
                <w:rFonts w:ascii="Times New Roman" w:hAnsi="Times New Roman" w:cs="Times New Roman"/>
                <w:b/>
                <w:sz w:val="20"/>
                <w:szCs w:val="20"/>
              </w:rPr>
            </w:pPr>
            <w:ins w:id="962" w:author="Minh Trịnh" w:date="2017-10-02T13:27:00Z">
              <w:r>
                <w:rPr>
                  <w:rFonts w:ascii="Times New Roman" w:hAnsi="Times New Roman" w:cs="Times New Roman"/>
                  <w:b/>
                  <w:sz w:val="20"/>
                  <w:szCs w:val="20"/>
                </w:rPr>
                <w:t>0</w:t>
              </w:r>
            </w:ins>
          </w:p>
        </w:tc>
        <w:tc>
          <w:tcPr>
            <w:tcW w:w="1440" w:type="dxa"/>
          </w:tcPr>
          <w:p w14:paraId="4EEE7BBB" w14:textId="171BD0F1" w:rsidR="00E867EE" w:rsidRDefault="00E867EE" w:rsidP="00B42BC8">
            <w:pPr>
              <w:jc w:val="center"/>
              <w:rPr>
                <w:ins w:id="963" w:author="Minh Trịnh" w:date="2017-10-02T13:27:00Z"/>
                <w:rFonts w:ascii="Times New Roman" w:hAnsi="Times New Roman" w:cs="Times New Roman"/>
                <w:b/>
                <w:sz w:val="20"/>
                <w:szCs w:val="20"/>
              </w:rPr>
            </w:pPr>
            <w:ins w:id="964" w:author="Minh Trịnh" w:date="2017-10-02T13:27:00Z">
              <w:r>
                <w:rPr>
                  <w:rFonts w:ascii="Times New Roman" w:hAnsi="Times New Roman" w:cs="Times New Roman"/>
                  <w:b/>
                  <w:sz w:val="20"/>
                  <w:szCs w:val="20"/>
                </w:rPr>
                <w:t>0</w:t>
              </w:r>
            </w:ins>
          </w:p>
        </w:tc>
      </w:tr>
      <w:tr w:rsidR="00E867EE" w14:paraId="381DD02D" w14:textId="77777777" w:rsidTr="00D603BD">
        <w:trPr>
          <w:jc w:val="center"/>
          <w:ins w:id="965" w:author="Minh Trịnh" w:date="2017-10-02T13:27:00Z"/>
        </w:trPr>
        <w:tc>
          <w:tcPr>
            <w:tcW w:w="2461" w:type="dxa"/>
          </w:tcPr>
          <w:p w14:paraId="5C4D839E" w14:textId="6A239C4B" w:rsidR="00E867EE" w:rsidRDefault="00E867EE" w:rsidP="00D603BD">
            <w:pPr>
              <w:jc w:val="center"/>
              <w:rPr>
                <w:ins w:id="966" w:author="Minh Trịnh" w:date="2017-10-02T13:27:00Z"/>
                <w:rFonts w:ascii="Times New Roman" w:hAnsi="Times New Roman" w:cs="Times New Roman"/>
                <w:b/>
                <w:sz w:val="20"/>
                <w:szCs w:val="20"/>
              </w:rPr>
            </w:pPr>
            <w:ins w:id="967" w:author="Minh Trịnh" w:date="2017-10-02T13:27:00Z">
              <w:r>
                <w:rPr>
                  <w:rFonts w:ascii="Times New Roman" w:hAnsi="Times New Roman" w:cs="Times New Roman"/>
                  <w:b/>
                  <w:sz w:val="20"/>
                  <w:szCs w:val="20"/>
                </w:rPr>
                <w:t>Hồ sơ</w:t>
              </w:r>
            </w:ins>
            <w:ins w:id="968" w:author="Minh Trịnh" w:date="2017-10-02T13:28:00Z">
              <w:r>
                <w:rPr>
                  <w:rFonts w:ascii="Times New Roman" w:hAnsi="Times New Roman" w:cs="Times New Roman"/>
                  <w:b/>
                  <w:sz w:val="20"/>
                  <w:szCs w:val="20"/>
                </w:rPr>
                <w:t xml:space="preserve"> </w:t>
              </w:r>
            </w:ins>
            <w:ins w:id="969" w:author="Minh Trịnh" w:date="2017-10-02T13:27:00Z">
              <w:r>
                <w:rPr>
                  <w:rFonts w:ascii="Times New Roman" w:hAnsi="Times New Roman" w:cs="Times New Roman"/>
                  <w:b/>
                  <w:sz w:val="20"/>
                  <w:szCs w:val="20"/>
                </w:rPr>
                <w:t>- Tư liệu</w:t>
              </w:r>
            </w:ins>
          </w:p>
        </w:tc>
        <w:tc>
          <w:tcPr>
            <w:tcW w:w="1769" w:type="dxa"/>
          </w:tcPr>
          <w:p w14:paraId="24BF39F7" w14:textId="364CB930" w:rsidR="00E867EE" w:rsidRDefault="00E867EE" w:rsidP="00D603BD">
            <w:pPr>
              <w:jc w:val="center"/>
              <w:rPr>
                <w:ins w:id="970" w:author="Minh Trịnh" w:date="2017-10-02T13:27:00Z"/>
                <w:rFonts w:ascii="Times New Roman" w:hAnsi="Times New Roman" w:cs="Times New Roman"/>
                <w:sz w:val="20"/>
                <w:szCs w:val="20"/>
              </w:rPr>
            </w:pPr>
            <w:ins w:id="971" w:author="Minh Trịnh" w:date="2017-10-02T13:28:00Z">
              <w:r>
                <w:rPr>
                  <w:rFonts w:ascii="Times New Roman" w:hAnsi="Times New Roman" w:cs="Times New Roman"/>
                  <w:sz w:val="20"/>
                  <w:szCs w:val="20"/>
                </w:rPr>
                <w:t>1,057</w:t>
              </w:r>
            </w:ins>
          </w:p>
        </w:tc>
        <w:tc>
          <w:tcPr>
            <w:tcW w:w="1350" w:type="dxa"/>
          </w:tcPr>
          <w:p w14:paraId="571F6BFB" w14:textId="06F7D6B1" w:rsidR="00E867EE" w:rsidRDefault="00E867EE" w:rsidP="00D603BD">
            <w:pPr>
              <w:jc w:val="center"/>
              <w:rPr>
                <w:ins w:id="972" w:author="Minh Trịnh" w:date="2017-10-02T13:27:00Z"/>
                <w:rFonts w:ascii="Times New Roman" w:hAnsi="Times New Roman" w:cs="Times New Roman"/>
                <w:sz w:val="20"/>
                <w:szCs w:val="20"/>
              </w:rPr>
            </w:pPr>
            <w:ins w:id="973" w:author="Minh Trịnh" w:date="2017-10-02T13:28:00Z">
              <w:r>
                <w:rPr>
                  <w:rFonts w:ascii="Times New Roman" w:hAnsi="Times New Roman" w:cs="Times New Roman"/>
                  <w:sz w:val="20"/>
                  <w:szCs w:val="20"/>
                </w:rPr>
                <w:t>10.2</w:t>
              </w:r>
            </w:ins>
          </w:p>
        </w:tc>
        <w:tc>
          <w:tcPr>
            <w:tcW w:w="1530" w:type="dxa"/>
          </w:tcPr>
          <w:p w14:paraId="6B7E5F50" w14:textId="6CF406AF" w:rsidR="00E867EE" w:rsidRDefault="00E867EE" w:rsidP="00D603BD">
            <w:pPr>
              <w:jc w:val="center"/>
              <w:rPr>
                <w:ins w:id="974" w:author="Minh Trịnh" w:date="2017-10-02T13:27:00Z"/>
                <w:rFonts w:ascii="Times New Roman" w:hAnsi="Times New Roman" w:cs="Times New Roman"/>
                <w:b/>
                <w:sz w:val="20"/>
                <w:szCs w:val="20"/>
              </w:rPr>
            </w:pPr>
            <w:ins w:id="975" w:author="Minh Trịnh" w:date="2017-10-02T13:28:00Z">
              <w:r>
                <w:rPr>
                  <w:rFonts w:ascii="Times New Roman" w:hAnsi="Times New Roman" w:cs="Times New Roman"/>
                  <w:b/>
                  <w:sz w:val="20"/>
                  <w:szCs w:val="20"/>
                </w:rPr>
                <w:t>0</w:t>
              </w:r>
            </w:ins>
          </w:p>
        </w:tc>
        <w:tc>
          <w:tcPr>
            <w:tcW w:w="1440" w:type="dxa"/>
          </w:tcPr>
          <w:p w14:paraId="6A1B65D0" w14:textId="68B1653A" w:rsidR="00E867EE" w:rsidRDefault="00E867EE" w:rsidP="00B42BC8">
            <w:pPr>
              <w:jc w:val="center"/>
              <w:rPr>
                <w:ins w:id="976" w:author="Minh Trịnh" w:date="2017-10-02T13:27:00Z"/>
                <w:rFonts w:ascii="Times New Roman" w:hAnsi="Times New Roman" w:cs="Times New Roman"/>
                <w:b/>
                <w:sz w:val="20"/>
                <w:szCs w:val="20"/>
              </w:rPr>
            </w:pPr>
            <w:ins w:id="977" w:author="Minh Trịnh" w:date="2017-10-02T13:28:00Z">
              <w:r>
                <w:rPr>
                  <w:rFonts w:ascii="Times New Roman" w:hAnsi="Times New Roman" w:cs="Times New Roman"/>
                  <w:b/>
                  <w:sz w:val="20"/>
                  <w:szCs w:val="20"/>
                </w:rPr>
                <w:t>0</w:t>
              </w:r>
            </w:ins>
          </w:p>
        </w:tc>
      </w:tr>
      <w:tr w:rsidR="00E867EE" w14:paraId="6B0CEE6C" w14:textId="77777777" w:rsidTr="00D603BD">
        <w:trPr>
          <w:jc w:val="center"/>
          <w:ins w:id="978" w:author="Minh Trịnh" w:date="2017-10-02T13:28:00Z"/>
        </w:trPr>
        <w:tc>
          <w:tcPr>
            <w:tcW w:w="2461" w:type="dxa"/>
          </w:tcPr>
          <w:p w14:paraId="777F9855" w14:textId="62CE180E" w:rsidR="00E867EE" w:rsidRDefault="00E867EE" w:rsidP="00D603BD">
            <w:pPr>
              <w:jc w:val="center"/>
              <w:rPr>
                <w:ins w:id="979" w:author="Minh Trịnh" w:date="2017-10-02T13:28:00Z"/>
                <w:rFonts w:ascii="Times New Roman" w:hAnsi="Times New Roman" w:cs="Times New Roman"/>
                <w:b/>
                <w:sz w:val="20"/>
                <w:szCs w:val="20"/>
              </w:rPr>
            </w:pPr>
            <w:ins w:id="980" w:author="Minh Trịnh" w:date="2017-10-02T13:28:00Z">
              <w:r>
                <w:rPr>
                  <w:rFonts w:ascii="Times New Roman" w:hAnsi="Times New Roman" w:cs="Times New Roman"/>
                  <w:b/>
                  <w:sz w:val="20"/>
                  <w:szCs w:val="20"/>
                </w:rPr>
                <w:t>Lao động</w:t>
              </w:r>
            </w:ins>
          </w:p>
        </w:tc>
        <w:tc>
          <w:tcPr>
            <w:tcW w:w="1769" w:type="dxa"/>
          </w:tcPr>
          <w:p w14:paraId="7503E27F" w14:textId="2BF259C8" w:rsidR="00E867EE" w:rsidRDefault="00285851" w:rsidP="00D603BD">
            <w:pPr>
              <w:jc w:val="center"/>
              <w:rPr>
                <w:ins w:id="981" w:author="Minh Trịnh" w:date="2017-10-02T13:28:00Z"/>
                <w:rFonts w:ascii="Times New Roman" w:hAnsi="Times New Roman" w:cs="Times New Roman"/>
                <w:sz w:val="20"/>
                <w:szCs w:val="20"/>
              </w:rPr>
            </w:pPr>
            <w:ins w:id="982" w:author="Minh Trịnh" w:date="2017-10-02T13:58:00Z">
              <w:r>
                <w:rPr>
                  <w:rFonts w:ascii="Times New Roman" w:hAnsi="Times New Roman" w:cs="Times New Roman"/>
                  <w:sz w:val="20"/>
                  <w:szCs w:val="20"/>
                </w:rPr>
                <w:t>2,394</w:t>
              </w:r>
            </w:ins>
          </w:p>
        </w:tc>
        <w:tc>
          <w:tcPr>
            <w:tcW w:w="1350" w:type="dxa"/>
          </w:tcPr>
          <w:p w14:paraId="31151873" w14:textId="03814E10" w:rsidR="00E867EE" w:rsidRDefault="00285851" w:rsidP="00D603BD">
            <w:pPr>
              <w:jc w:val="center"/>
              <w:rPr>
                <w:ins w:id="983" w:author="Minh Trịnh" w:date="2017-10-02T13:28:00Z"/>
                <w:rFonts w:ascii="Times New Roman" w:hAnsi="Times New Roman" w:cs="Times New Roman"/>
                <w:sz w:val="20"/>
                <w:szCs w:val="20"/>
              </w:rPr>
            </w:pPr>
            <w:ins w:id="984" w:author="Minh Trịnh" w:date="2017-10-02T13:58:00Z">
              <w:r>
                <w:rPr>
                  <w:rFonts w:ascii="Times New Roman" w:hAnsi="Times New Roman" w:cs="Times New Roman"/>
                  <w:sz w:val="20"/>
                  <w:szCs w:val="20"/>
                </w:rPr>
                <w:t>12.5</w:t>
              </w:r>
            </w:ins>
          </w:p>
        </w:tc>
        <w:tc>
          <w:tcPr>
            <w:tcW w:w="1530" w:type="dxa"/>
          </w:tcPr>
          <w:p w14:paraId="1157C66D" w14:textId="25C3FD63" w:rsidR="00E867EE" w:rsidRDefault="00285851" w:rsidP="00D603BD">
            <w:pPr>
              <w:jc w:val="center"/>
              <w:rPr>
                <w:ins w:id="985" w:author="Minh Trịnh" w:date="2017-10-02T13:28:00Z"/>
                <w:rFonts w:ascii="Times New Roman" w:hAnsi="Times New Roman" w:cs="Times New Roman"/>
                <w:b/>
                <w:sz w:val="20"/>
                <w:szCs w:val="20"/>
              </w:rPr>
            </w:pPr>
            <w:ins w:id="986" w:author="Minh Trịnh" w:date="2017-10-02T13:58:00Z">
              <w:r>
                <w:rPr>
                  <w:rFonts w:ascii="Times New Roman" w:hAnsi="Times New Roman" w:cs="Times New Roman"/>
                  <w:b/>
                  <w:sz w:val="20"/>
                  <w:szCs w:val="20"/>
                </w:rPr>
                <w:t>0</w:t>
              </w:r>
            </w:ins>
          </w:p>
        </w:tc>
        <w:tc>
          <w:tcPr>
            <w:tcW w:w="1440" w:type="dxa"/>
          </w:tcPr>
          <w:p w14:paraId="6F64047C" w14:textId="6ADC7F7A" w:rsidR="00E867EE" w:rsidRDefault="00285851" w:rsidP="00B42BC8">
            <w:pPr>
              <w:jc w:val="center"/>
              <w:rPr>
                <w:ins w:id="987" w:author="Minh Trịnh" w:date="2017-10-02T13:28:00Z"/>
                <w:rFonts w:ascii="Times New Roman" w:hAnsi="Times New Roman" w:cs="Times New Roman"/>
                <w:b/>
                <w:sz w:val="20"/>
                <w:szCs w:val="20"/>
              </w:rPr>
            </w:pPr>
            <w:ins w:id="988" w:author="Minh Trịnh" w:date="2017-10-02T13:58:00Z">
              <w:r>
                <w:rPr>
                  <w:rFonts w:ascii="Times New Roman" w:hAnsi="Times New Roman" w:cs="Times New Roman"/>
                  <w:b/>
                  <w:sz w:val="20"/>
                  <w:szCs w:val="20"/>
                </w:rPr>
                <w:t>0</w:t>
              </w:r>
            </w:ins>
          </w:p>
        </w:tc>
      </w:tr>
      <w:tr w:rsidR="00285851" w14:paraId="087C5B37" w14:textId="77777777" w:rsidTr="00D603BD">
        <w:trPr>
          <w:jc w:val="center"/>
          <w:ins w:id="989" w:author="Minh Trịnh" w:date="2017-10-02T13:58:00Z"/>
        </w:trPr>
        <w:tc>
          <w:tcPr>
            <w:tcW w:w="2461" w:type="dxa"/>
          </w:tcPr>
          <w:p w14:paraId="36B803AD" w14:textId="66D8BFC7" w:rsidR="00285851" w:rsidRDefault="00285851" w:rsidP="00D603BD">
            <w:pPr>
              <w:jc w:val="center"/>
              <w:rPr>
                <w:ins w:id="990" w:author="Minh Trịnh" w:date="2017-10-02T13:58:00Z"/>
                <w:rFonts w:ascii="Times New Roman" w:hAnsi="Times New Roman" w:cs="Times New Roman"/>
                <w:b/>
                <w:sz w:val="20"/>
                <w:szCs w:val="20"/>
              </w:rPr>
            </w:pPr>
            <w:ins w:id="991" w:author="Minh Trịnh" w:date="2017-10-02T13:59:00Z">
              <w:r>
                <w:rPr>
                  <w:rFonts w:ascii="Times New Roman" w:hAnsi="Times New Roman" w:cs="Times New Roman"/>
                  <w:b/>
                  <w:sz w:val="20"/>
                  <w:szCs w:val="20"/>
                </w:rPr>
                <w:t>Ô tô</w:t>
              </w:r>
            </w:ins>
            <w:ins w:id="992" w:author="Minh Trịnh" w:date="2017-10-02T14:01:00Z">
              <w:r>
                <w:rPr>
                  <w:rFonts w:ascii="Times New Roman" w:hAnsi="Times New Roman" w:cs="Times New Roman"/>
                  <w:b/>
                  <w:sz w:val="20"/>
                  <w:szCs w:val="20"/>
                </w:rPr>
                <w:t xml:space="preserve"> </w:t>
              </w:r>
            </w:ins>
            <w:ins w:id="993" w:author="Minh Trịnh" w:date="2017-10-02T13:59:00Z">
              <w:r>
                <w:rPr>
                  <w:rFonts w:ascii="Times New Roman" w:hAnsi="Times New Roman" w:cs="Times New Roman"/>
                  <w:b/>
                  <w:sz w:val="20"/>
                  <w:szCs w:val="20"/>
                </w:rPr>
                <w:t>- Xe máy</w:t>
              </w:r>
            </w:ins>
          </w:p>
        </w:tc>
        <w:tc>
          <w:tcPr>
            <w:tcW w:w="1769" w:type="dxa"/>
          </w:tcPr>
          <w:p w14:paraId="4C71C6E8" w14:textId="78A78D0B" w:rsidR="00285851" w:rsidRDefault="00285851" w:rsidP="00D603BD">
            <w:pPr>
              <w:jc w:val="center"/>
              <w:rPr>
                <w:ins w:id="994" w:author="Minh Trịnh" w:date="2017-10-02T13:58:00Z"/>
                <w:rFonts w:ascii="Times New Roman" w:hAnsi="Times New Roman" w:cs="Times New Roman"/>
                <w:sz w:val="20"/>
                <w:szCs w:val="20"/>
              </w:rPr>
            </w:pPr>
            <w:ins w:id="995" w:author="Minh Trịnh" w:date="2017-10-02T13:59:00Z">
              <w:r>
                <w:rPr>
                  <w:rFonts w:ascii="Times New Roman" w:hAnsi="Times New Roman" w:cs="Times New Roman"/>
                  <w:sz w:val="20"/>
                  <w:szCs w:val="20"/>
                </w:rPr>
                <w:t>60</w:t>
              </w:r>
            </w:ins>
          </w:p>
        </w:tc>
        <w:tc>
          <w:tcPr>
            <w:tcW w:w="1350" w:type="dxa"/>
          </w:tcPr>
          <w:p w14:paraId="43E8A1ED" w14:textId="5913021C" w:rsidR="00285851" w:rsidRDefault="00285851" w:rsidP="00D603BD">
            <w:pPr>
              <w:jc w:val="center"/>
              <w:rPr>
                <w:ins w:id="996" w:author="Minh Trịnh" w:date="2017-10-02T13:58:00Z"/>
                <w:rFonts w:ascii="Times New Roman" w:hAnsi="Times New Roman" w:cs="Times New Roman"/>
                <w:sz w:val="20"/>
                <w:szCs w:val="20"/>
              </w:rPr>
            </w:pPr>
            <w:ins w:id="997" w:author="Minh Trịnh" w:date="2017-10-02T13:59:00Z">
              <w:r>
                <w:rPr>
                  <w:rFonts w:ascii="Times New Roman" w:hAnsi="Times New Roman" w:cs="Times New Roman"/>
                  <w:sz w:val="20"/>
                  <w:szCs w:val="20"/>
                </w:rPr>
                <w:t>0.3</w:t>
              </w:r>
            </w:ins>
          </w:p>
        </w:tc>
        <w:tc>
          <w:tcPr>
            <w:tcW w:w="1530" w:type="dxa"/>
          </w:tcPr>
          <w:p w14:paraId="4E98CD4D" w14:textId="4944C975" w:rsidR="00285851" w:rsidRDefault="00285851" w:rsidP="00D603BD">
            <w:pPr>
              <w:jc w:val="center"/>
              <w:rPr>
                <w:ins w:id="998" w:author="Minh Trịnh" w:date="2017-10-02T13:58:00Z"/>
                <w:rFonts w:ascii="Times New Roman" w:hAnsi="Times New Roman" w:cs="Times New Roman"/>
                <w:b/>
                <w:sz w:val="20"/>
                <w:szCs w:val="20"/>
              </w:rPr>
            </w:pPr>
            <w:ins w:id="999" w:author="Minh Trịnh" w:date="2017-10-02T13:59:00Z">
              <w:r>
                <w:rPr>
                  <w:rFonts w:ascii="Times New Roman" w:hAnsi="Times New Roman" w:cs="Times New Roman"/>
                  <w:b/>
                  <w:sz w:val="20"/>
                  <w:szCs w:val="20"/>
                </w:rPr>
                <w:t>0</w:t>
              </w:r>
            </w:ins>
          </w:p>
        </w:tc>
        <w:tc>
          <w:tcPr>
            <w:tcW w:w="1440" w:type="dxa"/>
          </w:tcPr>
          <w:p w14:paraId="5708D265" w14:textId="6EF16CCF" w:rsidR="00285851" w:rsidRDefault="00285851" w:rsidP="00B42BC8">
            <w:pPr>
              <w:jc w:val="center"/>
              <w:rPr>
                <w:ins w:id="1000" w:author="Minh Trịnh" w:date="2017-10-02T13:58:00Z"/>
                <w:rFonts w:ascii="Times New Roman" w:hAnsi="Times New Roman" w:cs="Times New Roman"/>
                <w:b/>
                <w:sz w:val="20"/>
                <w:szCs w:val="20"/>
              </w:rPr>
            </w:pPr>
            <w:ins w:id="1001" w:author="Minh Trịnh" w:date="2017-10-02T13:59:00Z">
              <w:r>
                <w:rPr>
                  <w:rFonts w:ascii="Times New Roman" w:hAnsi="Times New Roman" w:cs="Times New Roman"/>
                  <w:b/>
                  <w:sz w:val="20"/>
                  <w:szCs w:val="20"/>
                </w:rPr>
                <w:t>0</w:t>
              </w:r>
            </w:ins>
          </w:p>
        </w:tc>
      </w:tr>
      <w:tr w:rsidR="00285851" w14:paraId="0299F1AA" w14:textId="77777777" w:rsidTr="00D603BD">
        <w:trPr>
          <w:jc w:val="center"/>
          <w:ins w:id="1002" w:author="Minh Trịnh" w:date="2017-10-02T13:59:00Z"/>
        </w:trPr>
        <w:tc>
          <w:tcPr>
            <w:tcW w:w="2461" w:type="dxa"/>
          </w:tcPr>
          <w:p w14:paraId="722E166A" w14:textId="270B4555" w:rsidR="00285851" w:rsidRDefault="00285851" w:rsidP="00D603BD">
            <w:pPr>
              <w:jc w:val="center"/>
              <w:rPr>
                <w:ins w:id="1003" w:author="Minh Trịnh" w:date="2017-10-02T13:59:00Z"/>
                <w:rFonts w:ascii="Times New Roman" w:hAnsi="Times New Roman" w:cs="Times New Roman"/>
                <w:b/>
                <w:sz w:val="20"/>
                <w:szCs w:val="20"/>
              </w:rPr>
            </w:pPr>
            <w:ins w:id="1004" w:author="Minh Trịnh" w:date="2017-10-02T14:04:00Z">
              <w:r>
                <w:rPr>
                  <w:rFonts w:ascii="Times New Roman" w:hAnsi="Times New Roman" w:cs="Times New Roman"/>
                  <w:b/>
                  <w:sz w:val="20"/>
                  <w:szCs w:val="20"/>
                </w:rPr>
                <w:t>Phân tích</w:t>
              </w:r>
            </w:ins>
          </w:p>
        </w:tc>
        <w:tc>
          <w:tcPr>
            <w:tcW w:w="1769" w:type="dxa"/>
          </w:tcPr>
          <w:p w14:paraId="6D1EC210" w14:textId="1F94BC88" w:rsidR="00285851" w:rsidRDefault="00285851" w:rsidP="00D603BD">
            <w:pPr>
              <w:jc w:val="center"/>
              <w:rPr>
                <w:ins w:id="1005" w:author="Minh Trịnh" w:date="2017-10-02T13:59:00Z"/>
                <w:rFonts w:ascii="Times New Roman" w:hAnsi="Times New Roman" w:cs="Times New Roman"/>
                <w:sz w:val="20"/>
                <w:szCs w:val="20"/>
              </w:rPr>
            </w:pPr>
            <w:ins w:id="1006" w:author="Minh Trịnh" w:date="2017-10-02T14:06:00Z">
              <w:r>
                <w:rPr>
                  <w:rFonts w:ascii="Times New Roman" w:hAnsi="Times New Roman" w:cs="Times New Roman"/>
                  <w:sz w:val="20"/>
                  <w:szCs w:val="20"/>
                </w:rPr>
                <w:t>2,089</w:t>
              </w:r>
            </w:ins>
          </w:p>
        </w:tc>
        <w:tc>
          <w:tcPr>
            <w:tcW w:w="1350" w:type="dxa"/>
          </w:tcPr>
          <w:p w14:paraId="5007CCD5" w14:textId="7BF04458" w:rsidR="00285851" w:rsidRDefault="00285851" w:rsidP="00D603BD">
            <w:pPr>
              <w:jc w:val="center"/>
              <w:rPr>
                <w:ins w:id="1007" w:author="Minh Trịnh" w:date="2017-10-02T13:59:00Z"/>
                <w:rFonts w:ascii="Times New Roman" w:hAnsi="Times New Roman" w:cs="Times New Roman"/>
                <w:sz w:val="20"/>
                <w:szCs w:val="20"/>
              </w:rPr>
            </w:pPr>
            <w:ins w:id="1008" w:author="Minh Trịnh" w:date="2017-10-02T14:06:00Z">
              <w:r>
                <w:rPr>
                  <w:rFonts w:ascii="Times New Roman" w:hAnsi="Times New Roman" w:cs="Times New Roman"/>
                  <w:sz w:val="20"/>
                  <w:szCs w:val="20"/>
                </w:rPr>
                <w:t>11.1</w:t>
              </w:r>
            </w:ins>
          </w:p>
        </w:tc>
        <w:tc>
          <w:tcPr>
            <w:tcW w:w="1530" w:type="dxa"/>
          </w:tcPr>
          <w:p w14:paraId="5649EC4E" w14:textId="4B7AD8A2" w:rsidR="00285851" w:rsidRDefault="00285851" w:rsidP="00D603BD">
            <w:pPr>
              <w:jc w:val="center"/>
              <w:rPr>
                <w:ins w:id="1009" w:author="Minh Trịnh" w:date="2017-10-02T13:59:00Z"/>
                <w:rFonts w:ascii="Times New Roman" w:hAnsi="Times New Roman" w:cs="Times New Roman"/>
                <w:b/>
                <w:sz w:val="20"/>
                <w:szCs w:val="20"/>
              </w:rPr>
            </w:pPr>
            <w:ins w:id="1010" w:author="Minh Trịnh" w:date="2017-10-02T14:06:00Z">
              <w:r>
                <w:rPr>
                  <w:rFonts w:ascii="Times New Roman" w:hAnsi="Times New Roman" w:cs="Times New Roman"/>
                  <w:b/>
                  <w:sz w:val="20"/>
                  <w:szCs w:val="20"/>
                </w:rPr>
                <w:t>0</w:t>
              </w:r>
            </w:ins>
          </w:p>
        </w:tc>
        <w:tc>
          <w:tcPr>
            <w:tcW w:w="1440" w:type="dxa"/>
          </w:tcPr>
          <w:p w14:paraId="6CFB5FDF" w14:textId="42D591A6" w:rsidR="00285851" w:rsidRDefault="00285851" w:rsidP="00B42BC8">
            <w:pPr>
              <w:jc w:val="center"/>
              <w:rPr>
                <w:ins w:id="1011" w:author="Minh Trịnh" w:date="2017-10-02T13:59:00Z"/>
                <w:rFonts w:ascii="Times New Roman" w:hAnsi="Times New Roman" w:cs="Times New Roman"/>
                <w:b/>
                <w:sz w:val="20"/>
                <w:szCs w:val="20"/>
              </w:rPr>
            </w:pPr>
            <w:ins w:id="1012" w:author="Minh Trịnh" w:date="2017-10-02T14:06:00Z">
              <w:r>
                <w:rPr>
                  <w:rFonts w:ascii="Times New Roman" w:hAnsi="Times New Roman" w:cs="Times New Roman"/>
                  <w:b/>
                  <w:sz w:val="20"/>
                  <w:szCs w:val="20"/>
                </w:rPr>
                <w:t>0</w:t>
              </w:r>
            </w:ins>
          </w:p>
        </w:tc>
      </w:tr>
      <w:tr w:rsidR="00285851" w14:paraId="3F3BAC8B" w14:textId="77777777" w:rsidTr="00D603BD">
        <w:trPr>
          <w:jc w:val="center"/>
          <w:ins w:id="1013" w:author="Minh Trịnh" w:date="2017-10-02T14:06:00Z"/>
        </w:trPr>
        <w:tc>
          <w:tcPr>
            <w:tcW w:w="2461" w:type="dxa"/>
          </w:tcPr>
          <w:p w14:paraId="6D1812E1" w14:textId="2AE1A081" w:rsidR="00285851" w:rsidRDefault="00285851" w:rsidP="00D603BD">
            <w:pPr>
              <w:jc w:val="center"/>
              <w:rPr>
                <w:ins w:id="1014" w:author="Minh Trịnh" w:date="2017-10-02T14:06:00Z"/>
                <w:rFonts w:ascii="Times New Roman" w:hAnsi="Times New Roman" w:cs="Times New Roman"/>
                <w:b/>
                <w:sz w:val="20"/>
                <w:szCs w:val="20"/>
              </w:rPr>
            </w:pPr>
            <w:ins w:id="1015" w:author="Minh Trịnh" w:date="2017-10-02T14:06:00Z">
              <w:r>
                <w:rPr>
                  <w:rFonts w:ascii="Times New Roman" w:hAnsi="Times New Roman" w:cs="Times New Roman"/>
                  <w:b/>
                  <w:sz w:val="20"/>
                  <w:szCs w:val="20"/>
                </w:rPr>
                <w:t>Pháp luật</w:t>
              </w:r>
            </w:ins>
          </w:p>
        </w:tc>
        <w:tc>
          <w:tcPr>
            <w:tcW w:w="1769" w:type="dxa"/>
          </w:tcPr>
          <w:p w14:paraId="4F993E0B" w14:textId="0CA702F8" w:rsidR="00285851" w:rsidRDefault="00285851" w:rsidP="00D603BD">
            <w:pPr>
              <w:jc w:val="center"/>
              <w:rPr>
                <w:ins w:id="1016" w:author="Minh Trịnh" w:date="2017-10-02T14:06:00Z"/>
                <w:rFonts w:ascii="Times New Roman" w:hAnsi="Times New Roman" w:cs="Times New Roman"/>
                <w:sz w:val="20"/>
                <w:szCs w:val="20"/>
              </w:rPr>
            </w:pPr>
            <w:ins w:id="1017" w:author="Minh Trịnh" w:date="2017-10-02T14:06:00Z">
              <w:r>
                <w:rPr>
                  <w:rFonts w:ascii="Times New Roman" w:hAnsi="Times New Roman" w:cs="Times New Roman"/>
                  <w:sz w:val="20"/>
                  <w:szCs w:val="20"/>
                </w:rPr>
                <w:t>4,837</w:t>
              </w:r>
            </w:ins>
          </w:p>
        </w:tc>
        <w:tc>
          <w:tcPr>
            <w:tcW w:w="1350" w:type="dxa"/>
          </w:tcPr>
          <w:p w14:paraId="44EE1306" w14:textId="60B316C2" w:rsidR="00285851" w:rsidRDefault="00285851" w:rsidP="00D603BD">
            <w:pPr>
              <w:jc w:val="center"/>
              <w:rPr>
                <w:ins w:id="1018" w:author="Minh Trịnh" w:date="2017-10-02T14:06:00Z"/>
                <w:rFonts w:ascii="Times New Roman" w:hAnsi="Times New Roman" w:cs="Times New Roman"/>
                <w:sz w:val="20"/>
                <w:szCs w:val="20"/>
              </w:rPr>
            </w:pPr>
            <w:ins w:id="1019" w:author="Minh Trịnh" w:date="2017-10-02T14:06:00Z">
              <w:r>
                <w:rPr>
                  <w:rFonts w:ascii="Times New Roman" w:hAnsi="Times New Roman" w:cs="Times New Roman"/>
                  <w:sz w:val="20"/>
                  <w:szCs w:val="20"/>
                </w:rPr>
                <w:t>24.1</w:t>
              </w:r>
            </w:ins>
          </w:p>
        </w:tc>
        <w:tc>
          <w:tcPr>
            <w:tcW w:w="1530" w:type="dxa"/>
          </w:tcPr>
          <w:p w14:paraId="7C5C9DA6" w14:textId="6AE5F8A3" w:rsidR="00285851" w:rsidRDefault="00285851" w:rsidP="00D603BD">
            <w:pPr>
              <w:jc w:val="center"/>
              <w:rPr>
                <w:ins w:id="1020" w:author="Minh Trịnh" w:date="2017-10-02T14:06:00Z"/>
                <w:rFonts w:ascii="Times New Roman" w:hAnsi="Times New Roman" w:cs="Times New Roman"/>
                <w:b/>
                <w:sz w:val="20"/>
                <w:szCs w:val="20"/>
              </w:rPr>
            </w:pPr>
            <w:ins w:id="1021" w:author="Minh Trịnh" w:date="2017-10-02T14:06:00Z">
              <w:r>
                <w:rPr>
                  <w:rFonts w:ascii="Times New Roman" w:hAnsi="Times New Roman" w:cs="Times New Roman"/>
                  <w:b/>
                  <w:sz w:val="20"/>
                  <w:szCs w:val="20"/>
                </w:rPr>
                <w:t>0</w:t>
              </w:r>
            </w:ins>
          </w:p>
        </w:tc>
        <w:tc>
          <w:tcPr>
            <w:tcW w:w="1440" w:type="dxa"/>
          </w:tcPr>
          <w:p w14:paraId="0818ECA8" w14:textId="1380705E" w:rsidR="00285851" w:rsidRDefault="00285851" w:rsidP="00B42BC8">
            <w:pPr>
              <w:jc w:val="center"/>
              <w:rPr>
                <w:ins w:id="1022" w:author="Minh Trịnh" w:date="2017-10-02T14:06:00Z"/>
                <w:rFonts w:ascii="Times New Roman" w:hAnsi="Times New Roman" w:cs="Times New Roman"/>
                <w:b/>
                <w:sz w:val="20"/>
                <w:szCs w:val="20"/>
              </w:rPr>
            </w:pPr>
            <w:ins w:id="1023" w:author="Minh Trịnh" w:date="2017-10-02T14:06:00Z">
              <w:r>
                <w:rPr>
                  <w:rFonts w:ascii="Times New Roman" w:hAnsi="Times New Roman" w:cs="Times New Roman"/>
                  <w:b/>
                  <w:sz w:val="20"/>
                  <w:szCs w:val="20"/>
                </w:rPr>
                <w:t>0</w:t>
              </w:r>
            </w:ins>
          </w:p>
        </w:tc>
      </w:tr>
      <w:tr w:rsidR="00285851" w14:paraId="609CCFA8" w14:textId="77777777" w:rsidTr="00D603BD">
        <w:trPr>
          <w:jc w:val="center"/>
          <w:ins w:id="1024" w:author="Minh Trịnh" w:date="2017-10-02T14:06:00Z"/>
        </w:trPr>
        <w:tc>
          <w:tcPr>
            <w:tcW w:w="2461" w:type="dxa"/>
          </w:tcPr>
          <w:p w14:paraId="0B639A2F" w14:textId="7CE62158" w:rsidR="00285851" w:rsidRDefault="00285851" w:rsidP="00D603BD">
            <w:pPr>
              <w:jc w:val="center"/>
              <w:rPr>
                <w:ins w:id="1025" w:author="Minh Trịnh" w:date="2017-10-02T14:06:00Z"/>
                <w:rFonts w:ascii="Times New Roman" w:hAnsi="Times New Roman" w:cs="Times New Roman"/>
                <w:b/>
                <w:sz w:val="20"/>
                <w:szCs w:val="20"/>
              </w:rPr>
            </w:pPr>
            <w:ins w:id="1026" w:author="Minh Trịnh" w:date="2017-10-02T14:07:00Z">
              <w:r>
                <w:rPr>
                  <w:rFonts w:ascii="Times New Roman" w:hAnsi="Times New Roman" w:cs="Times New Roman"/>
                  <w:b/>
                  <w:sz w:val="20"/>
                  <w:szCs w:val="20"/>
                </w:rPr>
                <w:t>Quốc phòng - An ninh</w:t>
              </w:r>
            </w:ins>
          </w:p>
        </w:tc>
        <w:tc>
          <w:tcPr>
            <w:tcW w:w="1769" w:type="dxa"/>
          </w:tcPr>
          <w:p w14:paraId="071EB4F9" w14:textId="77E1767E" w:rsidR="00285851" w:rsidRDefault="00285851" w:rsidP="00D603BD">
            <w:pPr>
              <w:jc w:val="center"/>
              <w:rPr>
                <w:ins w:id="1027" w:author="Minh Trịnh" w:date="2017-10-02T14:06:00Z"/>
                <w:rFonts w:ascii="Times New Roman" w:hAnsi="Times New Roman" w:cs="Times New Roman"/>
                <w:sz w:val="20"/>
                <w:szCs w:val="20"/>
              </w:rPr>
            </w:pPr>
            <w:ins w:id="1028" w:author="Minh Trịnh" w:date="2017-10-02T14:07:00Z">
              <w:r>
                <w:rPr>
                  <w:rFonts w:ascii="Times New Roman" w:hAnsi="Times New Roman" w:cs="Times New Roman"/>
                  <w:sz w:val="20"/>
                  <w:szCs w:val="20"/>
                </w:rPr>
                <w:t>2,302</w:t>
              </w:r>
            </w:ins>
          </w:p>
        </w:tc>
        <w:tc>
          <w:tcPr>
            <w:tcW w:w="1350" w:type="dxa"/>
          </w:tcPr>
          <w:p w14:paraId="40117B44" w14:textId="57E2A37E" w:rsidR="00285851" w:rsidRDefault="00285851" w:rsidP="00D603BD">
            <w:pPr>
              <w:jc w:val="center"/>
              <w:rPr>
                <w:ins w:id="1029" w:author="Minh Trịnh" w:date="2017-10-02T14:06:00Z"/>
                <w:rFonts w:ascii="Times New Roman" w:hAnsi="Times New Roman" w:cs="Times New Roman"/>
                <w:sz w:val="20"/>
                <w:szCs w:val="20"/>
              </w:rPr>
            </w:pPr>
            <w:ins w:id="1030" w:author="Minh Trịnh" w:date="2017-10-02T14:07:00Z">
              <w:r>
                <w:rPr>
                  <w:rFonts w:ascii="Times New Roman" w:hAnsi="Times New Roman" w:cs="Times New Roman"/>
                  <w:sz w:val="20"/>
                  <w:szCs w:val="20"/>
                </w:rPr>
                <w:t>12.1</w:t>
              </w:r>
            </w:ins>
          </w:p>
        </w:tc>
        <w:tc>
          <w:tcPr>
            <w:tcW w:w="1530" w:type="dxa"/>
          </w:tcPr>
          <w:p w14:paraId="79B2AC20" w14:textId="2CA6FB4E" w:rsidR="00285851" w:rsidRDefault="00285851" w:rsidP="00D603BD">
            <w:pPr>
              <w:jc w:val="center"/>
              <w:rPr>
                <w:ins w:id="1031" w:author="Minh Trịnh" w:date="2017-10-02T14:06:00Z"/>
                <w:rFonts w:ascii="Times New Roman" w:hAnsi="Times New Roman" w:cs="Times New Roman"/>
                <w:b/>
                <w:sz w:val="20"/>
                <w:szCs w:val="20"/>
              </w:rPr>
            </w:pPr>
            <w:ins w:id="1032" w:author="Minh Trịnh" w:date="2017-10-02T14:07:00Z">
              <w:r>
                <w:rPr>
                  <w:rFonts w:ascii="Times New Roman" w:hAnsi="Times New Roman" w:cs="Times New Roman"/>
                  <w:b/>
                  <w:sz w:val="20"/>
                  <w:szCs w:val="20"/>
                </w:rPr>
                <w:t>0</w:t>
              </w:r>
            </w:ins>
          </w:p>
        </w:tc>
        <w:tc>
          <w:tcPr>
            <w:tcW w:w="1440" w:type="dxa"/>
          </w:tcPr>
          <w:p w14:paraId="56825251" w14:textId="1D03B3B5" w:rsidR="00285851" w:rsidRDefault="00285851" w:rsidP="00B42BC8">
            <w:pPr>
              <w:jc w:val="center"/>
              <w:rPr>
                <w:ins w:id="1033" w:author="Minh Trịnh" w:date="2017-10-02T14:06:00Z"/>
                <w:rFonts w:ascii="Times New Roman" w:hAnsi="Times New Roman" w:cs="Times New Roman"/>
                <w:b/>
                <w:sz w:val="20"/>
                <w:szCs w:val="20"/>
              </w:rPr>
            </w:pPr>
            <w:ins w:id="1034" w:author="Minh Trịnh" w:date="2017-10-02T14:07:00Z">
              <w:r>
                <w:rPr>
                  <w:rFonts w:ascii="Times New Roman" w:hAnsi="Times New Roman" w:cs="Times New Roman"/>
                  <w:b/>
                  <w:sz w:val="20"/>
                  <w:szCs w:val="20"/>
                </w:rPr>
                <w:t>0</w:t>
              </w:r>
            </w:ins>
          </w:p>
        </w:tc>
      </w:tr>
      <w:tr w:rsidR="00285851" w14:paraId="3B5B5AB1" w14:textId="77777777" w:rsidTr="00D603BD">
        <w:trPr>
          <w:jc w:val="center"/>
          <w:ins w:id="1035" w:author="Minh Trịnh" w:date="2017-10-02T14:07:00Z"/>
        </w:trPr>
        <w:tc>
          <w:tcPr>
            <w:tcW w:w="2461" w:type="dxa"/>
          </w:tcPr>
          <w:p w14:paraId="6D614C41" w14:textId="41A1581E" w:rsidR="00285851" w:rsidRDefault="00285851" w:rsidP="00D603BD">
            <w:pPr>
              <w:jc w:val="center"/>
              <w:rPr>
                <w:ins w:id="1036" w:author="Minh Trịnh" w:date="2017-10-02T14:07:00Z"/>
                <w:rFonts w:ascii="Times New Roman" w:hAnsi="Times New Roman" w:cs="Times New Roman"/>
                <w:b/>
                <w:sz w:val="20"/>
                <w:szCs w:val="20"/>
              </w:rPr>
            </w:pPr>
            <w:ins w:id="1037" w:author="Minh Trịnh" w:date="2017-10-02T14:09:00Z">
              <w:r>
                <w:rPr>
                  <w:rFonts w:ascii="Times New Roman" w:hAnsi="Times New Roman" w:cs="Times New Roman"/>
                  <w:b/>
                  <w:sz w:val="20"/>
                  <w:szCs w:val="20"/>
                </w:rPr>
                <w:t>Thể thao</w:t>
              </w:r>
            </w:ins>
          </w:p>
        </w:tc>
        <w:tc>
          <w:tcPr>
            <w:tcW w:w="1769" w:type="dxa"/>
          </w:tcPr>
          <w:p w14:paraId="48B741EA" w14:textId="14F5483D" w:rsidR="00285851" w:rsidRDefault="00285851" w:rsidP="00D603BD">
            <w:pPr>
              <w:jc w:val="center"/>
              <w:rPr>
                <w:ins w:id="1038" w:author="Minh Trịnh" w:date="2017-10-02T14:07:00Z"/>
                <w:rFonts w:ascii="Times New Roman" w:hAnsi="Times New Roman" w:cs="Times New Roman"/>
                <w:sz w:val="20"/>
                <w:szCs w:val="20"/>
              </w:rPr>
            </w:pPr>
            <w:ins w:id="1039" w:author="Minh Trịnh" w:date="2017-10-02T14:09:00Z">
              <w:r>
                <w:rPr>
                  <w:rFonts w:ascii="Times New Roman" w:hAnsi="Times New Roman" w:cs="Times New Roman"/>
                  <w:sz w:val="20"/>
                  <w:szCs w:val="20"/>
                </w:rPr>
                <w:t>8,192</w:t>
              </w:r>
            </w:ins>
          </w:p>
        </w:tc>
        <w:tc>
          <w:tcPr>
            <w:tcW w:w="1350" w:type="dxa"/>
          </w:tcPr>
          <w:p w14:paraId="396881DA" w14:textId="26D3D2AC" w:rsidR="00285851" w:rsidRDefault="00285851" w:rsidP="00D603BD">
            <w:pPr>
              <w:jc w:val="center"/>
              <w:rPr>
                <w:ins w:id="1040" w:author="Minh Trịnh" w:date="2017-10-02T14:07:00Z"/>
                <w:rFonts w:ascii="Times New Roman" w:hAnsi="Times New Roman" w:cs="Times New Roman"/>
                <w:sz w:val="20"/>
                <w:szCs w:val="20"/>
              </w:rPr>
            </w:pPr>
            <w:ins w:id="1041" w:author="Minh Trịnh" w:date="2017-10-02T14:10:00Z">
              <w:r>
                <w:rPr>
                  <w:rFonts w:ascii="Times New Roman" w:hAnsi="Times New Roman" w:cs="Times New Roman"/>
                  <w:sz w:val="20"/>
                  <w:szCs w:val="20"/>
                </w:rPr>
                <w:t>40.6</w:t>
              </w:r>
            </w:ins>
          </w:p>
        </w:tc>
        <w:tc>
          <w:tcPr>
            <w:tcW w:w="1530" w:type="dxa"/>
          </w:tcPr>
          <w:p w14:paraId="794A6BD9" w14:textId="2745D51F" w:rsidR="00285851" w:rsidRDefault="00285851" w:rsidP="00D603BD">
            <w:pPr>
              <w:jc w:val="center"/>
              <w:rPr>
                <w:ins w:id="1042" w:author="Minh Trịnh" w:date="2017-10-02T14:07:00Z"/>
                <w:rFonts w:ascii="Times New Roman" w:hAnsi="Times New Roman" w:cs="Times New Roman"/>
                <w:b/>
                <w:sz w:val="20"/>
                <w:szCs w:val="20"/>
              </w:rPr>
            </w:pPr>
            <w:ins w:id="1043" w:author="Minh Trịnh" w:date="2017-10-02T14:10:00Z">
              <w:r>
                <w:rPr>
                  <w:rFonts w:ascii="Times New Roman" w:hAnsi="Times New Roman" w:cs="Times New Roman"/>
                  <w:b/>
                  <w:sz w:val="20"/>
                  <w:szCs w:val="20"/>
                </w:rPr>
                <w:t>0</w:t>
              </w:r>
            </w:ins>
          </w:p>
        </w:tc>
        <w:tc>
          <w:tcPr>
            <w:tcW w:w="1440" w:type="dxa"/>
          </w:tcPr>
          <w:p w14:paraId="37185400" w14:textId="3D0DC86D" w:rsidR="00285851" w:rsidRDefault="00285851" w:rsidP="00B42BC8">
            <w:pPr>
              <w:jc w:val="center"/>
              <w:rPr>
                <w:ins w:id="1044" w:author="Minh Trịnh" w:date="2017-10-02T14:07:00Z"/>
                <w:rFonts w:ascii="Times New Roman" w:hAnsi="Times New Roman" w:cs="Times New Roman"/>
                <w:b/>
                <w:sz w:val="20"/>
                <w:szCs w:val="20"/>
              </w:rPr>
            </w:pPr>
            <w:ins w:id="1045" w:author="Minh Trịnh" w:date="2017-10-02T14:10:00Z">
              <w:r>
                <w:rPr>
                  <w:rFonts w:ascii="Times New Roman" w:hAnsi="Times New Roman" w:cs="Times New Roman"/>
                  <w:b/>
                  <w:sz w:val="20"/>
                  <w:szCs w:val="20"/>
                </w:rPr>
                <w:t>0</w:t>
              </w:r>
            </w:ins>
          </w:p>
        </w:tc>
      </w:tr>
    </w:tbl>
    <w:p w14:paraId="22870DF3" w14:textId="3A939899" w:rsidR="000C329E" w:rsidRPr="00E70F1F" w:rsidRDefault="000C329E">
      <w:pPr>
        <w:ind w:firstLine="720"/>
        <w:jc w:val="center"/>
        <w:rPr>
          <w:ins w:id="1046" w:author="Minh Trịnh" w:date="2017-10-02T14:12:00Z"/>
          <w:rFonts w:ascii="Times New Roman" w:hAnsi="Times New Roman" w:cs="Times New Roman"/>
          <w:sz w:val="20"/>
          <w:szCs w:val="20"/>
        </w:rPr>
        <w:pPrChange w:id="1047" w:author="Minh Trịnh" w:date="2017-10-02T14:12:00Z">
          <w:pPr>
            <w:ind w:firstLine="720"/>
          </w:pPr>
        </w:pPrChange>
      </w:pPr>
      <w:ins w:id="1048" w:author="Minh Trịnh" w:date="2017-10-02T14:12:00Z">
        <w:r>
          <w:rPr>
            <w:rFonts w:ascii="Times New Roman" w:hAnsi="Times New Roman" w:cs="Times New Roman"/>
            <w:sz w:val="20"/>
            <w:szCs w:val="20"/>
          </w:rPr>
          <w:t xml:space="preserve">Bảng 3: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đã phân loại theo nội dung trang http://baobinhduong.vn</w:t>
        </w:r>
      </w:ins>
    </w:p>
    <w:tbl>
      <w:tblPr>
        <w:tblStyle w:val="TableGrid"/>
        <w:tblW w:w="0" w:type="auto"/>
        <w:jc w:val="center"/>
        <w:tblLook w:val="04A0" w:firstRow="1" w:lastRow="0" w:firstColumn="1" w:lastColumn="0" w:noHBand="0" w:noVBand="1"/>
      </w:tblPr>
      <w:tblGrid>
        <w:gridCol w:w="3146"/>
        <w:gridCol w:w="1169"/>
        <w:gridCol w:w="1710"/>
        <w:gridCol w:w="1206"/>
        <w:gridCol w:w="1372"/>
      </w:tblGrid>
      <w:tr w:rsidR="000C329E" w:rsidRPr="00E70F1F" w14:paraId="4C368C61" w14:textId="77777777" w:rsidTr="00D603BD">
        <w:trPr>
          <w:jc w:val="center"/>
          <w:ins w:id="1049" w:author="Minh Trịnh" w:date="2017-10-02T14:14:00Z"/>
        </w:trPr>
        <w:tc>
          <w:tcPr>
            <w:tcW w:w="3146" w:type="dxa"/>
          </w:tcPr>
          <w:p w14:paraId="0B22BF18" w14:textId="77777777" w:rsidR="000C329E" w:rsidRDefault="000C329E">
            <w:pPr>
              <w:ind w:firstLine="720"/>
              <w:rPr>
                <w:ins w:id="1050" w:author="Minh Trịnh" w:date="2017-10-02T14:16:00Z"/>
                <w:rFonts w:ascii="Times New Roman" w:hAnsi="Times New Roman" w:cs="Times New Roman"/>
                <w:sz w:val="20"/>
                <w:szCs w:val="20"/>
              </w:rPr>
              <w:pPrChange w:id="1051" w:author="Minh Trịnh" w:date="2017-10-02T14:14:00Z">
                <w:pPr>
                  <w:ind w:firstLine="720"/>
                  <w:jc w:val="center"/>
                </w:pPr>
              </w:pPrChange>
            </w:pPr>
          </w:p>
          <w:p w14:paraId="6036D79D" w14:textId="68BF3A0C" w:rsidR="000C329E" w:rsidRPr="00E70F1F" w:rsidRDefault="000C329E">
            <w:pPr>
              <w:ind w:firstLine="720"/>
              <w:rPr>
                <w:ins w:id="1052" w:author="Minh Trịnh" w:date="2017-10-02T14:14:00Z"/>
                <w:rFonts w:ascii="Times New Roman" w:hAnsi="Times New Roman" w:cs="Times New Roman"/>
                <w:sz w:val="20"/>
                <w:szCs w:val="20"/>
              </w:rPr>
              <w:pPrChange w:id="1053" w:author="Minh Trịnh" w:date="2017-10-02T14:14:00Z">
                <w:pPr>
                  <w:ind w:firstLine="720"/>
                  <w:jc w:val="center"/>
                </w:pPr>
              </w:pPrChange>
            </w:pPr>
            <w:ins w:id="1054" w:author="Minh Trịnh" w:date="2017-10-02T14:14:00Z">
              <w:r>
                <w:rPr>
                  <w:rFonts w:ascii="Times New Roman" w:hAnsi="Times New Roman" w:cs="Times New Roman"/>
                  <w:sz w:val="20"/>
                  <w:szCs w:val="20"/>
                </w:rPr>
                <w:t>http://baobinhduong.vn</w:t>
              </w:r>
            </w:ins>
          </w:p>
          <w:p w14:paraId="59A0AB81" w14:textId="72CDE77F" w:rsidR="000C329E" w:rsidRPr="00E70F1F" w:rsidRDefault="000C329E" w:rsidP="00D603BD">
            <w:pPr>
              <w:pStyle w:val="ListParagraph"/>
              <w:ind w:left="0"/>
              <w:jc w:val="center"/>
              <w:rPr>
                <w:ins w:id="1055" w:author="Minh Trịnh" w:date="2017-10-02T14:14:00Z"/>
                <w:rFonts w:ascii="Times New Roman" w:hAnsi="Times New Roman" w:cs="Times New Roman"/>
                <w:sz w:val="20"/>
                <w:szCs w:val="20"/>
              </w:rPr>
            </w:pPr>
          </w:p>
        </w:tc>
        <w:tc>
          <w:tcPr>
            <w:tcW w:w="1169" w:type="dxa"/>
          </w:tcPr>
          <w:p w14:paraId="03E058A5" w14:textId="51C7AB82" w:rsidR="000C329E" w:rsidRPr="00E70F1F" w:rsidRDefault="000C329E" w:rsidP="00D603BD">
            <w:pPr>
              <w:pStyle w:val="ListParagraph"/>
              <w:ind w:left="0"/>
              <w:jc w:val="center"/>
              <w:rPr>
                <w:ins w:id="1056" w:author="Minh Trịnh" w:date="2017-10-02T14:14:00Z"/>
                <w:rFonts w:ascii="Times New Roman" w:hAnsi="Times New Roman" w:cs="Times New Roman"/>
                <w:sz w:val="20"/>
                <w:szCs w:val="20"/>
              </w:rPr>
            </w:pPr>
            <w:ins w:id="1057" w:author="Minh Trịnh" w:date="2017-10-02T14:14:00Z">
              <w:r w:rsidRPr="00E70F1F">
                <w:rPr>
                  <w:rFonts w:ascii="Times New Roman" w:hAnsi="Times New Roman" w:cs="Times New Roman"/>
                  <w:sz w:val="20"/>
                  <w:szCs w:val="20"/>
                </w:rPr>
                <w:t>Số danh mục</w:t>
              </w:r>
            </w:ins>
          </w:p>
        </w:tc>
        <w:tc>
          <w:tcPr>
            <w:tcW w:w="1710" w:type="dxa"/>
          </w:tcPr>
          <w:p w14:paraId="50B5712E" w14:textId="32FA9234" w:rsidR="000C329E" w:rsidRPr="00E70F1F" w:rsidRDefault="000C329E" w:rsidP="00D603BD">
            <w:pPr>
              <w:pStyle w:val="ListParagraph"/>
              <w:ind w:left="0"/>
              <w:jc w:val="center"/>
              <w:rPr>
                <w:ins w:id="1058" w:author="Minh Trịnh" w:date="2017-10-02T14:14:00Z"/>
                <w:rFonts w:ascii="Times New Roman" w:hAnsi="Times New Roman" w:cs="Times New Roman"/>
                <w:sz w:val="20"/>
                <w:szCs w:val="20"/>
              </w:rPr>
            </w:pPr>
            <w:ins w:id="1059" w:author="Minh Trịnh" w:date="2017-10-02T14:14:00Z">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ins>
          </w:p>
        </w:tc>
        <w:tc>
          <w:tcPr>
            <w:tcW w:w="1206" w:type="dxa"/>
          </w:tcPr>
          <w:p w14:paraId="5BC3D73D" w14:textId="77777777" w:rsidR="000C329E" w:rsidRPr="00E70F1F" w:rsidRDefault="000C329E" w:rsidP="00D603BD">
            <w:pPr>
              <w:pStyle w:val="ListParagraph"/>
              <w:ind w:left="0"/>
              <w:jc w:val="center"/>
              <w:rPr>
                <w:ins w:id="1060" w:author="Minh Trịnh" w:date="2017-10-02T14:14:00Z"/>
                <w:rFonts w:ascii="Times New Roman" w:hAnsi="Times New Roman" w:cs="Times New Roman"/>
                <w:sz w:val="20"/>
                <w:szCs w:val="20"/>
              </w:rPr>
            </w:pPr>
            <w:ins w:id="1061" w:author="Minh Trịnh" w:date="2017-10-02T14:14:00Z">
              <w:r>
                <w:rPr>
                  <w:rFonts w:ascii="Times New Roman" w:hAnsi="Times New Roman" w:cs="Times New Roman"/>
                  <w:sz w:val="20"/>
                  <w:szCs w:val="20"/>
                </w:rPr>
                <w:t>Tổng d</w:t>
              </w:r>
              <w:r w:rsidRPr="00E70F1F">
                <w:rPr>
                  <w:rFonts w:ascii="Times New Roman" w:hAnsi="Times New Roman" w:cs="Times New Roman"/>
                  <w:sz w:val="20"/>
                  <w:szCs w:val="20"/>
                </w:rPr>
                <w:t>ung lượng</w:t>
              </w:r>
            </w:ins>
          </w:p>
          <w:p w14:paraId="03251DB9" w14:textId="77777777" w:rsidR="000C329E" w:rsidRPr="00E70F1F" w:rsidRDefault="000C329E" w:rsidP="00D603BD">
            <w:pPr>
              <w:pStyle w:val="ListParagraph"/>
              <w:ind w:left="0"/>
              <w:jc w:val="center"/>
              <w:rPr>
                <w:ins w:id="1062" w:author="Minh Trịnh" w:date="2017-10-02T14:14:00Z"/>
                <w:rFonts w:ascii="Times New Roman" w:hAnsi="Times New Roman" w:cs="Times New Roman"/>
                <w:sz w:val="20"/>
                <w:szCs w:val="20"/>
              </w:rPr>
            </w:pPr>
            <w:ins w:id="1063" w:author="Minh Trịnh" w:date="2017-10-02T14:14:00Z">
              <w:r>
                <w:rPr>
                  <w:rFonts w:ascii="Times New Roman" w:hAnsi="Times New Roman" w:cs="Times New Roman"/>
                  <w:sz w:val="20"/>
                  <w:szCs w:val="20"/>
                </w:rPr>
                <w:t>(MB)</w:t>
              </w:r>
            </w:ins>
          </w:p>
        </w:tc>
        <w:tc>
          <w:tcPr>
            <w:tcW w:w="1372" w:type="dxa"/>
          </w:tcPr>
          <w:p w14:paraId="41F1FE86" w14:textId="77777777" w:rsidR="000C329E" w:rsidRPr="00E70F1F" w:rsidRDefault="000C329E" w:rsidP="00D603BD">
            <w:pPr>
              <w:pStyle w:val="ListParagraph"/>
              <w:ind w:left="0"/>
              <w:rPr>
                <w:ins w:id="1064" w:author="Minh Trịnh" w:date="2017-10-02T14:14:00Z"/>
                <w:rFonts w:ascii="Times New Roman" w:hAnsi="Times New Roman" w:cs="Times New Roman"/>
                <w:sz w:val="20"/>
                <w:szCs w:val="20"/>
              </w:rPr>
            </w:pPr>
            <w:ins w:id="1065" w:author="Minh Trịnh" w:date="2017-10-02T14:14:00Z">
              <w:r w:rsidRPr="00E70F1F">
                <w:rPr>
                  <w:rFonts w:ascii="Times New Roman" w:hAnsi="Times New Roman" w:cs="Times New Roman"/>
                  <w:sz w:val="20"/>
                  <w:szCs w:val="20"/>
                </w:rPr>
                <w:t>Tốc độ tải</w:t>
              </w:r>
            </w:ins>
          </w:p>
          <w:p w14:paraId="7BBE3CFC" w14:textId="77777777" w:rsidR="000C329E" w:rsidRPr="00E70F1F" w:rsidRDefault="000C329E" w:rsidP="00D603BD">
            <w:pPr>
              <w:pStyle w:val="ListParagraph"/>
              <w:ind w:left="0"/>
              <w:rPr>
                <w:ins w:id="1066" w:author="Minh Trịnh" w:date="2017-10-02T14:14:00Z"/>
                <w:rFonts w:ascii="Times New Roman" w:hAnsi="Times New Roman" w:cs="Times New Roman"/>
                <w:sz w:val="20"/>
                <w:szCs w:val="20"/>
              </w:rPr>
            </w:pPr>
            <w:ins w:id="1067" w:author="Minh Trịnh" w:date="2017-10-02T14:14:00Z">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ins>
          </w:p>
        </w:tc>
      </w:tr>
      <w:tr w:rsidR="000C329E" w:rsidRPr="00E70F1F" w14:paraId="0ED9D0DD" w14:textId="77777777" w:rsidTr="00D603BD">
        <w:trPr>
          <w:jc w:val="center"/>
          <w:ins w:id="1068" w:author="Minh Trịnh" w:date="2017-10-02T14:14:00Z"/>
        </w:trPr>
        <w:tc>
          <w:tcPr>
            <w:tcW w:w="3146" w:type="dxa"/>
          </w:tcPr>
          <w:p w14:paraId="63B43064" w14:textId="77777777" w:rsidR="000C329E" w:rsidRPr="00E70F1F" w:rsidRDefault="000C329E" w:rsidP="00D603BD">
            <w:pPr>
              <w:pStyle w:val="ListParagraph"/>
              <w:ind w:left="0"/>
              <w:jc w:val="center"/>
              <w:rPr>
                <w:ins w:id="1069" w:author="Minh Trịnh" w:date="2017-10-02T14:14:00Z"/>
                <w:rFonts w:ascii="Times New Roman" w:hAnsi="Times New Roman" w:cs="Times New Roman"/>
                <w:sz w:val="20"/>
                <w:szCs w:val="20"/>
              </w:rPr>
            </w:pPr>
            <w:ins w:id="1070" w:author="Minh Trịnh" w:date="2017-10-02T14:14:00Z">
              <w:r w:rsidRPr="00E70F1F">
                <w:rPr>
                  <w:rFonts w:ascii="Times New Roman" w:hAnsi="Times New Roman" w:cs="Times New Roman"/>
                  <w:sz w:val="20"/>
                  <w:szCs w:val="20"/>
                </w:rPr>
                <w:t>Tiếng Trung</w:t>
              </w:r>
            </w:ins>
          </w:p>
        </w:tc>
        <w:tc>
          <w:tcPr>
            <w:tcW w:w="1169" w:type="dxa"/>
          </w:tcPr>
          <w:p w14:paraId="12B14D4A" w14:textId="0EF60DAF" w:rsidR="000C329E" w:rsidRPr="00E70F1F" w:rsidRDefault="000C329E" w:rsidP="00D603BD">
            <w:pPr>
              <w:pStyle w:val="ListParagraph"/>
              <w:ind w:left="0"/>
              <w:jc w:val="center"/>
              <w:rPr>
                <w:ins w:id="1071" w:author="Minh Trịnh" w:date="2017-10-02T14:14:00Z"/>
                <w:rFonts w:ascii="Times New Roman" w:hAnsi="Times New Roman" w:cs="Times New Roman"/>
                <w:sz w:val="20"/>
                <w:szCs w:val="20"/>
              </w:rPr>
            </w:pPr>
            <w:ins w:id="1072" w:author="Minh Trịnh" w:date="2017-10-02T14:14:00Z">
              <w:r>
                <w:rPr>
                  <w:rFonts w:ascii="Times New Roman" w:hAnsi="Times New Roman" w:cs="Times New Roman"/>
                  <w:sz w:val="20"/>
                  <w:szCs w:val="20"/>
                </w:rPr>
                <w:t>13</w:t>
              </w:r>
            </w:ins>
          </w:p>
        </w:tc>
        <w:tc>
          <w:tcPr>
            <w:tcW w:w="1710" w:type="dxa"/>
          </w:tcPr>
          <w:p w14:paraId="36EEC502" w14:textId="7475166E" w:rsidR="000C329E" w:rsidRPr="00E70F1F" w:rsidRDefault="000C329E" w:rsidP="00D603BD">
            <w:pPr>
              <w:pStyle w:val="ListParagraph"/>
              <w:ind w:left="0"/>
              <w:jc w:val="center"/>
              <w:rPr>
                <w:ins w:id="1073" w:author="Minh Trịnh" w:date="2017-10-02T14:14:00Z"/>
                <w:rFonts w:ascii="Times New Roman" w:hAnsi="Times New Roman" w:cs="Times New Roman"/>
                <w:sz w:val="20"/>
                <w:szCs w:val="20"/>
              </w:rPr>
            </w:pPr>
            <w:ins w:id="1074" w:author="Minh Trịnh" w:date="2017-10-02T14:18:00Z">
              <w:r>
                <w:rPr>
                  <w:rFonts w:ascii="Times New Roman" w:hAnsi="Times New Roman" w:cs="Times New Roman"/>
                  <w:sz w:val="20"/>
                  <w:szCs w:val="20"/>
                </w:rPr>
                <w:t>24,344</w:t>
              </w:r>
            </w:ins>
          </w:p>
        </w:tc>
        <w:tc>
          <w:tcPr>
            <w:tcW w:w="1206" w:type="dxa"/>
          </w:tcPr>
          <w:p w14:paraId="0108AF41" w14:textId="4B3B408A" w:rsidR="000C329E" w:rsidRPr="00E70F1F" w:rsidRDefault="000C329E" w:rsidP="00D603BD">
            <w:pPr>
              <w:pStyle w:val="ListParagraph"/>
              <w:ind w:left="0"/>
              <w:jc w:val="center"/>
              <w:rPr>
                <w:ins w:id="1075" w:author="Minh Trịnh" w:date="2017-10-02T14:14:00Z"/>
                <w:rFonts w:ascii="Times New Roman" w:hAnsi="Times New Roman" w:cs="Times New Roman"/>
                <w:sz w:val="20"/>
                <w:szCs w:val="20"/>
              </w:rPr>
            </w:pPr>
            <w:ins w:id="1076" w:author="Minh Trịnh" w:date="2017-10-02T14:18:00Z">
              <w:r>
                <w:rPr>
                  <w:rFonts w:ascii="Times New Roman" w:hAnsi="Times New Roman" w:cs="Times New Roman"/>
                  <w:sz w:val="20"/>
                  <w:szCs w:val="20"/>
                </w:rPr>
                <w:t>39.3</w:t>
              </w:r>
            </w:ins>
          </w:p>
        </w:tc>
        <w:tc>
          <w:tcPr>
            <w:tcW w:w="1372" w:type="dxa"/>
          </w:tcPr>
          <w:p w14:paraId="4537F5B4" w14:textId="77777777" w:rsidR="000C329E" w:rsidRPr="00E70F1F" w:rsidRDefault="000C329E" w:rsidP="00D603BD">
            <w:pPr>
              <w:pStyle w:val="ListParagraph"/>
              <w:ind w:left="0"/>
              <w:jc w:val="center"/>
              <w:rPr>
                <w:ins w:id="1077" w:author="Minh Trịnh" w:date="2017-10-02T14:14:00Z"/>
                <w:rFonts w:ascii="Times New Roman" w:hAnsi="Times New Roman" w:cs="Times New Roman"/>
                <w:sz w:val="20"/>
                <w:szCs w:val="20"/>
              </w:rPr>
            </w:pPr>
            <w:ins w:id="1078" w:author="Minh Trịnh" w:date="2017-10-02T14:14:00Z">
              <w:r w:rsidRPr="00E70F1F">
                <w:rPr>
                  <w:rFonts w:ascii="Times New Roman" w:hAnsi="Times New Roman" w:cs="Times New Roman"/>
                  <w:sz w:val="20"/>
                  <w:szCs w:val="20"/>
                </w:rPr>
                <w:t>434</w:t>
              </w:r>
            </w:ins>
          </w:p>
        </w:tc>
      </w:tr>
      <w:tr w:rsidR="000C329E" w:rsidRPr="00E70F1F" w14:paraId="04A7E7BF" w14:textId="77777777" w:rsidTr="00D603BD">
        <w:trPr>
          <w:trHeight w:val="215"/>
          <w:jc w:val="center"/>
          <w:ins w:id="1079" w:author="Minh Trịnh" w:date="2017-10-02T14:14:00Z"/>
        </w:trPr>
        <w:tc>
          <w:tcPr>
            <w:tcW w:w="3146" w:type="dxa"/>
          </w:tcPr>
          <w:p w14:paraId="552E5E63" w14:textId="77777777" w:rsidR="000C329E" w:rsidRPr="00E70F1F" w:rsidRDefault="000C329E" w:rsidP="00D603BD">
            <w:pPr>
              <w:pStyle w:val="ListParagraph"/>
              <w:ind w:left="0"/>
              <w:jc w:val="center"/>
              <w:rPr>
                <w:ins w:id="1080" w:author="Minh Trịnh" w:date="2017-10-02T14:14:00Z"/>
                <w:rFonts w:ascii="Times New Roman" w:hAnsi="Times New Roman" w:cs="Times New Roman"/>
                <w:sz w:val="20"/>
                <w:szCs w:val="20"/>
              </w:rPr>
            </w:pPr>
            <w:ins w:id="1081" w:author="Minh Trịnh" w:date="2017-10-02T14:14:00Z">
              <w:r w:rsidRPr="00E70F1F">
                <w:rPr>
                  <w:rFonts w:ascii="Times New Roman" w:hAnsi="Times New Roman" w:cs="Times New Roman"/>
                  <w:sz w:val="20"/>
                  <w:szCs w:val="20"/>
                </w:rPr>
                <w:t>Tiếng Việt</w:t>
              </w:r>
            </w:ins>
          </w:p>
        </w:tc>
        <w:tc>
          <w:tcPr>
            <w:tcW w:w="1169" w:type="dxa"/>
          </w:tcPr>
          <w:p w14:paraId="6EE7ED54" w14:textId="598ACAB9" w:rsidR="000C329E" w:rsidRPr="00E70F1F" w:rsidRDefault="000C329E" w:rsidP="00D603BD">
            <w:pPr>
              <w:pStyle w:val="ListParagraph"/>
              <w:ind w:left="0"/>
              <w:jc w:val="center"/>
              <w:rPr>
                <w:ins w:id="1082" w:author="Minh Trịnh" w:date="2017-10-02T14:14:00Z"/>
                <w:rFonts w:ascii="Times New Roman" w:hAnsi="Times New Roman" w:cs="Times New Roman"/>
                <w:sz w:val="20"/>
                <w:szCs w:val="20"/>
              </w:rPr>
            </w:pPr>
            <w:ins w:id="1083" w:author="Minh Trịnh" w:date="2017-10-02T14:14:00Z">
              <w:r>
                <w:rPr>
                  <w:rFonts w:ascii="Times New Roman" w:hAnsi="Times New Roman" w:cs="Times New Roman"/>
                  <w:sz w:val="20"/>
                  <w:szCs w:val="20"/>
                </w:rPr>
                <w:t>18</w:t>
              </w:r>
            </w:ins>
          </w:p>
        </w:tc>
        <w:tc>
          <w:tcPr>
            <w:tcW w:w="1710" w:type="dxa"/>
          </w:tcPr>
          <w:p w14:paraId="5288A8E6" w14:textId="2315FE6A" w:rsidR="000C329E" w:rsidRPr="00E70F1F" w:rsidRDefault="000C329E" w:rsidP="00D603BD">
            <w:pPr>
              <w:pStyle w:val="ListParagraph"/>
              <w:ind w:left="0"/>
              <w:jc w:val="center"/>
              <w:rPr>
                <w:ins w:id="1084" w:author="Minh Trịnh" w:date="2017-10-02T14:14:00Z"/>
                <w:rFonts w:ascii="Times New Roman" w:hAnsi="Times New Roman" w:cs="Times New Roman"/>
                <w:sz w:val="20"/>
                <w:szCs w:val="20"/>
              </w:rPr>
            </w:pPr>
            <w:ins w:id="1085" w:author="Minh Trịnh" w:date="2017-10-02T14:17:00Z">
              <w:r>
                <w:rPr>
                  <w:rFonts w:ascii="Times New Roman" w:hAnsi="Times New Roman" w:cs="Times New Roman"/>
                  <w:sz w:val="20"/>
                  <w:szCs w:val="20"/>
                </w:rPr>
                <w:t>90,644</w:t>
              </w:r>
            </w:ins>
          </w:p>
        </w:tc>
        <w:tc>
          <w:tcPr>
            <w:tcW w:w="1206" w:type="dxa"/>
          </w:tcPr>
          <w:p w14:paraId="5FC46348" w14:textId="23D219BB" w:rsidR="000C329E" w:rsidRPr="00E70F1F" w:rsidRDefault="000C329E" w:rsidP="00D603BD">
            <w:pPr>
              <w:pStyle w:val="ListParagraph"/>
              <w:ind w:left="0"/>
              <w:jc w:val="center"/>
              <w:rPr>
                <w:ins w:id="1086" w:author="Minh Trịnh" w:date="2017-10-02T14:14:00Z"/>
                <w:rFonts w:ascii="Times New Roman" w:hAnsi="Times New Roman" w:cs="Times New Roman"/>
                <w:sz w:val="20"/>
                <w:szCs w:val="20"/>
              </w:rPr>
            </w:pPr>
            <w:ins w:id="1087" w:author="Minh Trịnh" w:date="2017-10-02T14:17:00Z">
              <w:r>
                <w:rPr>
                  <w:rFonts w:ascii="Times New Roman" w:hAnsi="Times New Roman" w:cs="Times New Roman"/>
                  <w:sz w:val="20"/>
                  <w:szCs w:val="20"/>
                </w:rPr>
                <w:t>492</w:t>
              </w:r>
            </w:ins>
          </w:p>
        </w:tc>
        <w:tc>
          <w:tcPr>
            <w:tcW w:w="1372" w:type="dxa"/>
          </w:tcPr>
          <w:p w14:paraId="0C21B84C" w14:textId="77777777" w:rsidR="000C329E" w:rsidRPr="00E70F1F" w:rsidRDefault="000C329E" w:rsidP="00D603BD">
            <w:pPr>
              <w:pStyle w:val="ListParagraph"/>
              <w:ind w:left="0"/>
              <w:jc w:val="center"/>
              <w:rPr>
                <w:ins w:id="1088" w:author="Minh Trịnh" w:date="2017-10-02T14:14:00Z"/>
                <w:rFonts w:ascii="Times New Roman" w:hAnsi="Times New Roman" w:cs="Times New Roman"/>
                <w:sz w:val="20"/>
                <w:szCs w:val="20"/>
              </w:rPr>
            </w:pPr>
            <w:ins w:id="1089" w:author="Minh Trịnh" w:date="2017-10-02T14:14:00Z">
              <w:r w:rsidRPr="00E70F1F">
                <w:rPr>
                  <w:rFonts w:ascii="Times New Roman" w:hAnsi="Times New Roman" w:cs="Times New Roman"/>
                  <w:sz w:val="20"/>
                  <w:szCs w:val="20"/>
                </w:rPr>
                <w:t>273</w:t>
              </w:r>
            </w:ins>
          </w:p>
        </w:tc>
      </w:tr>
    </w:tbl>
    <w:p w14:paraId="59AB67F8" w14:textId="77777777" w:rsidR="008558C5" w:rsidRPr="00E70F1F" w:rsidRDefault="008558C5">
      <w:pPr>
        <w:ind w:firstLine="720"/>
        <w:jc w:val="center"/>
        <w:rPr>
          <w:ins w:id="1090" w:author="Minh Trịnh" w:date="2017-10-02T14:42:00Z"/>
          <w:rFonts w:ascii="Times New Roman" w:hAnsi="Times New Roman" w:cs="Times New Roman"/>
          <w:sz w:val="20"/>
          <w:szCs w:val="20"/>
        </w:rPr>
        <w:pPrChange w:id="1091" w:author="Minh Trịnh" w:date="2017-10-02T14:42:00Z">
          <w:pPr>
            <w:ind w:firstLine="720"/>
          </w:pPr>
        </w:pPrChange>
      </w:pPr>
      <w:ins w:id="1092" w:author="Minh Trịnh" w:date="2017-10-02T14:42:00Z">
        <w:r w:rsidRPr="00E70F1F">
          <w:rPr>
            <w:rFonts w:ascii="Times New Roman" w:hAnsi="Times New Roman" w:cs="Times New Roman"/>
            <w:sz w:val="20"/>
            <w:szCs w:val="20"/>
          </w:rPr>
          <w:t xml:space="preserve">Bảng </w:t>
        </w:r>
        <w:r>
          <w:rPr>
            <w:rFonts w:ascii="Times New Roman" w:hAnsi="Times New Roman" w:cs="Times New Roman"/>
            <w:sz w:val="20"/>
            <w:szCs w:val="20"/>
          </w:rPr>
          <w:t>4</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http://baobinhduong.vn</w:t>
        </w:r>
      </w:ins>
    </w:p>
    <w:tbl>
      <w:tblPr>
        <w:tblStyle w:val="TableGrid"/>
        <w:tblW w:w="0" w:type="auto"/>
        <w:jc w:val="center"/>
        <w:tblLook w:val="04A0" w:firstRow="1" w:lastRow="0" w:firstColumn="1" w:lastColumn="0" w:noHBand="0" w:noVBand="1"/>
      </w:tblPr>
      <w:tblGrid>
        <w:gridCol w:w="2461"/>
        <w:gridCol w:w="1769"/>
        <w:gridCol w:w="1350"/>
        <w:gridCol w:w="1530"/>
        <w:gridCol w:w="1440"/>
      </w:tblGrid>
      <w:tr w:rsidR="00D603BD" w14:paraId="5994B081" w14:textId="77777777" w:rsidTr="00D603BD">
        <w:trPr>
          <w:jc w:val="center"/>
          <w:ins w:id="1093" w:author="Minh Trịnh" w:date="2017-10-02T14:45:00Z"/>
        </w:trPr>
        <w:tc>
          <w:tcPr>
            <w:tcW w:w="2461" w:type="dxa"/>
            <w:vMerge w:val="restart"/>
          </w:tcPr>
          <w:p w14:paraId="490630AB" w14:textId="77777777" w:rsidR="00D603BD" w:rsidRDefault="00D603BD" w:rsidP="00D603BD">
            <w:pPr>
              <w:jc w:val="center"/>
              <w:rPr>
                <w:ins w:id="1094" w:author="Minh Trịnh" w:date="2017-10-02T14:46:00Z"/>
                <w:rFonts w:ascii="Times New Roman" w:hAnsi="Times New Roman" w:cs="Times New Roman"/>
                <w:sz w:val="20"/>
                <w:szCs w:val="20"/>
              </w:rPr>
            </w:pPr>
          </w:p>
          <w:p w14:paraId="12333A80" w14:textId="4FFA1BB8" w:rsidR="00D603BD" w:rsidRDefault="00D603BD" w:rsidP="00D603BD">
            <w:pPr>
              <w:jc w:val="center"/>
              <w:rPr>
                <w:ins w:id="1095" w:author="Minh Trịnh" w:date="2017-10-02T14:45:00Z"/>
                <w:rFonts w:ascii="Times New Roman" w:hAnsi="Times New Roman" w:cs="Times New Roman"/>
                <w:sz w:val="20"/>
                <w:szCs w:val="20"/>
              </w:rPr>
            </w:pPr>
            <w:ins w:id="1096" w:author="Minh Trịnh" w:date="2017-10-02T14:46:00Z">
              <w:r w:rsidRPr="00D603BD">
                <w:rPr>
                  <w:rFonts w:ascii="Times New Roman" w:hAnsi="Times New Roman" w:cs="Times New Roman"/>
                  <w:sz w:val="20"/>
                  <w:szCs w:val="20"/>
                </w:rPr>
                <w:t>http://www.sggp.org.vn</w:t>
              </w:r>
            </w:ins>
          </w:p>
        </w:tc>
        <w:tc>
          <w:tcPr>
            <w:tcW w:w="3119" w:type="dxa"/>
            <w:gridSpan w:val="2"/>
          </w:tcPr>
          <w:p w14:paraId="5257EFA1" w14:textId="77777777" w:rsidR="00D603BD" w:rsidRDefault="00D603BD" w:rsidP="00D603BD">
            <w:pPr>
              <w:jc w:val="center"/>
              <w:rPr>
                <w:ins w:id="1097" w:author="Minh Trịnh" w:date="2017-10-02T14:45:00Z"/>
                <w:rFonts w:ascii="Times New Roman" w:hAnsi="Times New Roman" w:cs="Times New Roman"/>
                <w:sz w:val="20"/>
                <w:szCs w:val="20"/>
              </w:rPr>
            </w:pPr>
            <w:ins w:id="1098" w:author="Minh Trịnh" w:date="2017-10-02T14:45:00Z">
              <w:r>
                <w:rPr>
                  <w:rFonts w:ascii="Times New Roman" w:hAnsi="Times New Roman" w:cs="Times New Roman"/>
                  <w:sz w:val="20"/>
                  <w:szCs w:val="20"/>
                </w:rPr>
                <w:t>Tiếng Việt</w:t>
              </w:r>
            </w:ins>
          </w:p>
        </w:tc>
        <w:tc>
          <w:tcPr>
            <w:tcW w:w="2970" w:type="dxa"/>
            <w:gridSpan w:val="2"/>
          </w:tcPr>
          <w:p w14:paraId="1290D6FF" w14:textId="77777777" w:rsidR="00D603BD" w:rsidRDefault="00D603BD" w:rsidP="00D603BD">
            <w:pPr>
              <w:jc w:val="center"/>
              <w:rPr>
                <w:ins w:id="1099" w:author="Minh Trịnh" w:date="2017-10-02T14:45:00Z"/>
                <w:rFonts w:ascii="Times New Roman" w:hAnsi="Times New Roman" w:cs="Times New Roman"/>
                <w:sz w:val="20"/>
                <w:szCs w:val="20"/>
              </w:rPr>
            </w:pPr>
            <w:ins w:id="1100" w:author="Minh Trịnh" w:date="2017-10-02T14:45:00Z">
              <w:r>
                <w:rPr>
                  <w:rFonts w:ascii="Times New Roman" w:hAnsi="Times New Roman" w:cs="Times New Roman"/>
                  <w:sz w:val="20"/>
                  <w:szCs w:val="20"/>
                </w:rPr>
                <w:t>Tiếng Trung</w:t>
              </w:r>
            </w:ins>
          </w:p>
        </w:tc>
      </w:tr>
      <w:tr w:rsidR="00D603BD" w14:paraId="00141462" w14:textId="77777777" w:rsidTr="00D603BD">
        <w:trPr>
          <w:jc w:val="center"/>
          <w:ins w:id="1101" w:author="Minh Trịnh" w:date="2017-10-02T14:45:00Z"/>
        </w:trPr>
        <w:tc>
          <w:tcPr>
            <w:tcW w:w="2461" w:type="dxa"/>
            <w:vMerge/>
          </w:tcPr>
          <w:p w14:paraId="384423B9" w14:textId="77777777" w:rsidR="00D603BD" w:rsidRPr="00E70F1F" w:rsidRDefault="00D603BD" w:rsidP="00D603BD">
            <w:pPr>
              <w:rPr>
                <w:ins w:id="1102" w:author="Minh Trịnh" w:date="2017-10-02T14:45:00Z"/>
                <w:rFonts w:ascii="Times New Roman" w:hAnsi="Times New Roman" w:cs="Times New Roman"/>
                <w:sz w:val="20"/>
                <w:szCs w:val="20"/>
              </w:rPr>
            </w:pPr>
          </w:p>
        </w:tc>
        <w:tc>
          <w:tcPr>
            <w:tcW w:w="1769" w:type="dxa"/>
          </w:tcPr>
          <w:p w14:paraId="291B4866" w14:textId="77777777" w:rsidR="00D603BD" w:rsidRDefault="00D603BD" w:rsidP="00D603BD">
            <w:pPr>
              <w:jc w:val="center"/>
              <w:rPr>
                <w:ins w:id="1103" w:author="Minh Trịnh" w:date="2017-10-02T14:45:00Z"/>
                <w:rFonts w:ascii="Times New Roman" w:hAnsi="Times New Roman" w:cs="Times New Roman"/>
                <w:sz w:val="20"/>
                <w:szCs w:val="20"/>
              </w:rPr>
            </w:pPr>
            <w:ins w:id="1104" w:author="Minh Trịnh" w:date="2017-10-02T14:45:00Z">
              <w:r>
                <w:rPr>
                  <w:rFonts w:ascii="Times New Roman" w:hAnsi="Times New Roman" w:cs="Times New Roman"/>
                  <w:sz w:val="20"/>
                  <w:szCs w:val="20"/>
                </w:rPr>
                <w:t>Số lượng tập tin thu được</w:t>
              </w:r>
            </w:ins>
          </w:p>
        </w:tc>
        <w:tc>
          <w:tcPr>
            <w:tcW w:w="1350" w:type="dxa"/>
          </w:tcPr>
          <w:p w14:paraId="16B542E1" w14:textId="77777777" w:rsidR="00D603BD" w:rsidRDefault="00D603BD" w:rsidP="00D603BD">
            <w:pPr>
              <w:jc w:val="center"/>
              <w:rPr>
                <w:ins w:id="1105" w:author="Minh Trịnh" w:date="2017-10-02T14:45:00Z"/>
                <w:rFonts w:ascii="Times New Roman" w:hAnsi="Times New Roman" w:cs="Times New Roman"/>
                <w:sz w:val="20"/>
                <w:szCs w:val="20"/>
              </w:rPr>
            </w:pPr>
            <w:ins w:id="1106" w:author="Minh Trịnh" w:date="2017-10-02T14:45:00Z">
              <w:r>
                <w:rPr>
                  <w:rFonts w:ascii="Times New Roman" w:hAnsi="Times New Roman" w:cs="Times New Roman"/>
                  <w:sz w:val="20"/>
                  <w:szCs w:val="20"/>
                </w:rPr>
                <w:t>Tổng dung lượng(MB)</w:t>
              </w:r>
            </w:ins>
          </w:p>
        </w:tc>
        <w:tc>
          <w:tcPr>
            <w:tcW w:w="1530" w:type="dxa"/>
          </w:tcPr>
          <w:p w14:paraId="42D372B4" w14:textId="77777777" w:rsidR="00D603BD" w:rsidRDefault="00D603BD" w:rsidP="00D603BD">
            <w:pPr>
              <w:jc w:val="center"/>
              <w:rPr>
                <w:ins w:id="1107" w:author="Minh Trịnh" w:date="2017-10-02T14:45:00Z"/>
                <w:rFonts w:ascii="Times New Roman" w:hAnsi="Times New Roman" w:cs="Times New Roman"/>
                <w:sz w:val="20"/>
                <w:szCs w:val="20"/>
              </w:rPr>
            </w:pPr>
            <w:ins w:id="1108" w:author="Minh Trịnh" w:date="2017-10-02T14:45:00Z">
              <w:r>
                <w:rPr>
                  <w:rFonts w:ascii="Times New Roman" w:hAnsi="Times New Roman" w:cs="Times New Roman"/>
                  <w:sz w:val="20"/>
                  <w:szCs w:val="20"/>
                </w:rPr>
                <w:t>Số lượng tập tin thu được</w:t>
              </w:r>
            </w:ins>
          </w:p>
        </w:tc>
        <w:tc>
          <w:tcPr>
            <w:tcW w:w="1440" w:type="dxa"/>
          </w:tcPr>
          <w:p w14:paraId="44E42960" w14:textId="77777777" w:rsidR="00D603BD" w:rsidRDefault="00D603BD" w:rsidP="00D603BD">
            <w:pPr>
              <w:jc w:val="center"/>
              <w:rPr>
                <w:ins w:id="1109" w:author="Minh Trịnh" w:date="2017-10-02T14:45:00Z"/>
                <w:rFonts w:ascii="Times New Roman" w:hAnsi="Times New Roman" w:cs="Times New Roman"/>
                <w:sz w:val="20"/>
                <w:szCs w:val="20"/>
              </w:rPr>
            </w:pPr>
            <w:ins w:id="1110" w:author="Minh Trịnh" w:date="2017-10-02T14:45:00Z">
              <w:r>
                <w:rPr>
                  <w:rFonts w:ascii="Times New Roman" w:hAnsi="Times New Roman" w:cs="Times New Roman"/>
                  <w:sz w:val="20"/>
                  <w:szCs w:val="20"/>
                </w:rPr>
                <w:t>Tổng dung lượng(MB)</w:t>
              </w:r>
            </w:ins>
          </w:p>
        </w:tc>
      </w:tr>
      <w:tr w:rsidR="00D603BD" w14:paraId="25156CAE" w14:textId="77777777" w:rsidTr="00D603BD">
        <w:trPr>
          <w:jc w:val="center"/>
          <w:ins w:id="1111" w:author="Minh Trịnh" w:date="2017-10-02T14:45:00Z"/>
        </w:trPr>
        <w:tc>
          <w:tcPr>
            <w:tcW w:w="2461" w:type="dxa"/>
          </w:tcPr>
          <w:p w14:paraId="1D5E922D" w14:textId="77777777" w:rsidR="00D603BD" w:rsidRDefault="00D603BD" w:rsidP="00D603BD">
            <w:pPr>
              <w:jc w:val="center"/>
              <w:rPr>
                <w:ins w:id="1112" w:author="Minh Trịnh" w:date="2017-10-02T14:45:00Z"/>
                <w:rFonts w:ascii="Times New Roman" w:hAnsi="Times New Roman" w:cs="Times New Roman"/>
                <w:sz w:val="20"/>
                <w:szCs w:val="20"/>
              </w:rPr>
            </w:pPr>
            <w:ins w:id="1113" w:author="Minh Trịnh" w:date="2017-10-02T14:45:00Z">
              <w:r>
                <w:rPr>
                  <w:rFonts w:ascii="Times New Roman" w:hAnsi="Times New Roman" w:cs="Times New Roman"/>
                  <w:sz w:val="20"/>
                  <w:szCs w:val="20"/>
                </w:rPr>
                <w:t>Kinh tế</w:t>
              </w:r>
            </w:ins>
          </w:p>
        </w:tc>
        <w:tc>
          <w:tcPr>
            <w:tcW w:w="1769" w:type="dxa"/>
          </w:tcPr>
          <w:p w14:paraId="501A8005" w14:textId="2CD78FDC" w:rsidR="00D603BD" w:rsidRDefault="00D603BD" w:rsidP="00D603BD">
            <w:pPr>
              <w:jc w:val="center"/>
              <w:rPr>
                <w:ins w:id="1114" w:author="Minh Trịnh" w:date="2017-10-02T14:45:00Z"/>
                <w:rFonts w:ascii="Times New Roman" w:hAnsi="Times New Roman" w:cs="Times New Roman"/>
                <w:sz w:val="20"/>
                <w:szCs w:val="20"/>
              </w:rPr>
            </w:pPr>
            <w:ins w:id="1115" w:author="Minh Trịnh" w:date="2017-10-02T14:52:00Z">
              <w:r>
                <w:rPr>
                  <w:rFonts w:ascii="Times New Roman" w:hAnsi="Times New Roman" w:cs="Times New Roman"/>
                  <w:sz w:val="20"/>
                  <w:szCs w:val="20"/>
                </w:rPr>
                <w:t>2,15</w:t>
              </w:r>
            </w:ins>
            <w:ins w:id="1116" w:author="Minh Trịnh" w:date="2017-10-02T14:53:00Z">
              <w:r w:rsidR="00CD501F">
                <w:rPr>
                  <w:rFonts w:ascii="Times New Roman" w:hAnsi="Times New Roman" w:cs="Times New Roman"/>
                  <w:sz w:val="20"/>
                  <w:szCs w:val="20"/>
                </w:rPr>
                <w:t>3</w:t>
              </w:r>
            </w:ins>
          </w:p>
        </w:tc>
        <w:tc>
          <w:tcPr>
            <w:tcW w:w="1350" w:type="dxa"/>
          </w:tcPr>
          <w:p w14:paraId="23AE25B9" w14:textId="4FAAA0E9" w:rsidR="00D603BD" w:rsidRDefault="00CD501F" w:rsidP="00D603BD">
            <w:pPr>
              <w:jc w:val="center"/>
              <w:rPr>
                <w:ins w:id="1117" w:author="Minh Trịnh" w:date="2017-10-02T14:45:00Z"/>
                <w:rFonts w:ascii="Times New Roman" w:hAnsi="Times New Roman" w:cs="Times New Roman"/>
                <w:sz w:val="20"/>
                <w:szCs w:val="20"/>
              </w:rPr>
            </w:pPr>
            <w:ins w:id="1118" w:author="Minh Trịnh" w:date="2017-10-02T14:53:00Z">
              <w:r>
                <w:rPr>
                  <w:rFonts w:ascii="Times New Roman" w:hAnsi="Times New Roman" w:cs="Times New Roman"/>
                  <w:sz w:val="20"/>
                  <w:szCs w:val="20"/>
                </w:rPr>
                <w:t>13</w:t>
              </w:r>
            </w:ins>
          </w:p>
        </w:tc>
        <w:tc>
          <w:tcPr>
            <w:tcW w:w="1530" w:type="dxa"/>
          </w:tcPr>
          <w:p w14:paraId="6AE9DEE1" w14:textId="2971613F" w:rsidR="00D603BD" w:rsidRDefault="00D603BD" w:rsidP="00D603BD">
            <w:pPr>
              <w:jc w:val="center"/>
              <w:rPr>
                <w:ins w:id="1119" w:author="Minh Trịnh" w:date="2017-10-02T14:45:00Z"/>
                <w:rFonts w:ascii="Times New Roman" w:hAnsi="Times New Roman" w:cs="Times New Roman"/>
                <w:sz w:val="20"/>
                <w:szCs w:val="20"/>
              </w:rPr>
            </w:pPr>
            <w:ins w:id="1120" w:author="Minh Trịnh" w:date="2017-10-02T14:51:00Z">
              <w:r>
                <w:rPr>
                  <w:rFonts w:ascii="Times New Roman" w:hAnsi="Times New Roman" w:cs="Times New Roman"/>
                  <w:sz w:val="20"/>
                  <w:szCs w:val="20"/>
                </w:rPr>
                <w:t>418</w:t>
              </w:r>
            </w:ins>
          </w:p>
        </w:tc>
        <w:tc>
          <w:tcPr>
            <w:tcW w:w="1440" w:type="dxa"/>
          </w:tcPr>
          <w:p w14:paraId="2918522E" w14:textId="7DAC7EF5" w:rsidR="00D603BD" w:rsidRDefault="00D603BD" w:rsidP="00D603BD">
            <w:pPr>
              <w:jc w:val="center"/>
              <w:rPr>
                <w:ins w:id="1121" w:author="Minh Trịnh" w:date="2017-10-02T14:45:00Z"/>
                <w:rFonts w:ascii="Times New Roman" w:hAnsi="Times New Roman" w:cs="Times New Roman"/>
                <w:sz w:val="20"/>
                <w:szCs w:val="20"/>
              </w:rPr>
            </w:pPr>
            <w:ins w:id="1122" w:author="Minh Trịnh" w:date="2017-10-02T14:51:00Z">
              <w:r>
                <w:rPr>
                  <w:rFonts w:ascii="Times New Roman" w:hAnsi="Times New Roman" w:cs="Times New Roman"/>
                  <w:sz w:val="20"/>
                  <w:szCs w:val="20"/>
                </w:rPr>
                <w:t>1.39</w:t>
              </w:r>
            </w:ins>
          </w:p>
        </w:tc>
      </w:tr>
      <w:tr w:rsidR="00D603BD" w14:paraId="3CF9B4B5" w14:textId="77777777" w:rsidTr="00D603BD">
        <w:trPr>
          <w:jc w:val="center"/>
          <w:ins w:id="1123" w:author="Minh Trịnh" w:date="2017-10-02T14:45:00Z"/>
        </w:trPr>
        <w:tc>
          <w:tcPr>
            <w:tcW w:w="2461" w:type="dxa"/>
          </w:tcPr>
          <w:p w14:paraId="41F70B01" w14:textId="77777777" w:rsidR="00D603BD" w:rsidRDefault="00D603BD" w:rsidP="00D603BD">
            <w:pPr>
              <w:jc w:val="center"/>
              <w:rPr>
                <w:ins w:id="1124" w:author="Minh Trịnh" w:date="2017-10-02T14:45:00Z"/>
                <w:rFonts w:ascii="Times New Roman" w:hAnsi="Times New Roman" w:cs="Times New Roman"/>
                <w:sz w:val="20"/>
                <w:szCs w:val="20"/>
              </w:rPr>
            </w:pPr>
            <w:ins w:id="1125" w:author="Minh Trịnh" w:date="2017-10-02T14:45:00Z">
              <w:r>
                <w:rPr>
                  <w:rFonts w:ascii="Times New Roman" w:hAnsi="Times New Roman" w:cs="Times New Roman"/>
                  <w:sz w:val="20"/>
                  <w:szCs w:val="20"/>
                </w:rPr>
                <w:t>Chính trị</w:t>
              </w:r>
            </w:ins>
          </w:p>
        </w:tc>
        <w:tc>
          <w:tcPr>
            <w:tcW w:w="1769" w:type="dxa"/>
          </w:tcPr>
          <w:p w14:paraId="3D6DFD41" w14:textId="3291950B" w:rsidR="00D603BD" w:rsidRDefault="00CD501F" w:rsidP="00D603BD">
            <w:pPr>
              <w:jc w:val="center"/>
              <w:rPr>
                <w:ins w:id="1126" w:author="Minh Trịnh" w:date="2017-10-02T14:45:00Z"/>
                <w:rFonts w:ascii="Times New Roman" w:hAnsi="Times New Roman" w:cs="Times New Roman"/>
                <w:sz w:val="20"/>
                <w:szCs w:val="20"/>
              </w:rPr>
            </w:pPr>
            <w:ins w:id="1127" w:author="Minh Trịnh" w:date="2017-10-02T14:53:00Z">
              <w:r>
                <w:rPr>
                  <w:rFonts w:ascii="Times New Roman" w:hAnsi="Times New Roman" w:cs="Times New Roman"/>
                  <w:sz w:val="20"/>
                  <w:szCs w:val="20"/>
                </w:rPr>
                <w:t>2,445</w:t>
              </w:r>
            </w:ins>
          </w:p>
        </w:tc>
        <w:tc>
          <w:tcPr>
            <w:tcW w:w="1350" w:type="dxa"/>
          </w:tcPr>
          <w:p w14:paraId="3F9982ED" w14:textId="50B98476" w:rsidR="00D603BD" w:rsidRDefault="00CD501F" w:rsidP="00D603BD">
            <w:pPr>
              <w:jc w:val="center"/>
              <w:rPr>
                <w:ins w:id="1128" w:author="Minh Trịnh" w:date="2017-10-02T14:45:00Z"/>
                <w:rFonts w:ascii="Times New Roman" w:hAnsi="Times New Roman" w:cs="Times New Roman"/>
                <w:sz w:val="20"/>
                <w:szCs w:val="20"/>
              </w:rPr>
            </w:pPr>
            <w:ins w:id="1129" w:author="Minh Trịnh" w:date="2017-10-02T14:53:00Z">
              <w:r>
                <w:rPr>
                  <w:rFonts w:ascii="Times New Roman" w:hAnsi="Times New Roman" w:cs="Times New Roman"/>
                  <w:sz w:val="20"/>
                  <w:szCs w:val="20"/>
                </w:rPr>
                <w:t>17.8</w:t>
              </w:r>
            </w:ins>
          </w:p>
        </w:tc>
        <w:tc>
          <w:tcPr>
            <w:tcW w:w="1530" w:type="dxa"/>
          </w:tcPr>
          <w:p w14:paraId="7F408F8B" w14:textId="3D294C5E" w:rsidR="00D603BD" w:rsidRDefault="00CD501F" w:rsidP="00D603BD">
            <w:pPr>
              <w:jc w:val="center"/>
              <w:rPr>
                <w:ins w:id="1130" w:author="Minh Trịnh" w:date="2017-10-02T14:45:00Z"/>
                <w:rFonts w:ascii="Times New Roman" w:hAnsi="Times New Roman" w:cs="Times New Roman"/>
                <w:sz w:val="20"/>
                <w:szCs w:val="20"/>
              </w:rPr>
            </w:pPr>
            <w:ins w:id="1131" w:author="Minh Trịnh" w:date="2017-10-02T14:54:00Z">
              <w:r>
                <w:rPr>
                  <w:rFonts w:ascii="Times New Roman" w:hAnsi="Times New Roman" w:cs="Times New Roman"/>
                  <w:sz w:val="20"/>
                  <w:szCs w:val="20"/>
                </w:rPr>
                <w:t>943</w:t>
              </w:r>
            </w:ins>
          </w:p>
        </w:tc>
        <w:tc>
          <w:tcPr>
            <w:tcW w:w="1440" w:type="dxa"/>
          </w:tcPr>
          <w:p w14:paraId="6ACFB257" w14:textId="448E6175" w:rsidR="00D603BD" w:rsidRDefault="00CD501F" w:rsidP="00D603BD">
            <w:pPr>
              <w:jc w:val="center"/>
              <w:rPr>
                <w:ins w:id="1132" w:author="Minh Trịnh" w:date="2017-10-02T14:45:00Z"/>
                <w:rFonts w:ascii="Times New Roman" w:hAnsi="Times New Roman" w:cs="Times New Roman"/>
                <w:sz w:val="20"/>
                <w:szCs w:val="20"/>
              </w:rPr>
            </w:pPr>
            <w:ins w:id="1133" w:author="Minh Trịnh" w:date="2017-10-02T14:54:00Z">
              <w:r>
                <w:rPr>
                  <w:rFonts w:ascii="Times New Roman" w:hAnsi="Times New Roman" w:cs="Times New Roman"/>
                  <w:sz w:val="20"/>
                  <w:szCs w:val="20"/>
                </w:rPr>
                <w:t>2.78</w:t>
              </w:r>
            </w:ins>
          </w:p>
        </w:tc>
      </w:tr>
      <w:tr w:rsidR="00D603BD" w14:paraId="0492475D" w14:textId="77777777" w:rsidTr="00D603BD">
        <w:trPr>
          <w:jc w:val="center"/>
          <w:ins w:id="1134" w:author="Minh Trịnh" w:date="2017-10-02T14:45:00Z"/>
        </w:trPr>
        <w:tc>
          <w:tcPr>
            <w:tcW w:w="2461" w:type="dxa"/>
          </w:tcPr>
          <w:p w14:paraId="37AF3DA9" w14:textId="77777777" w:rsidR="00D603BD" w:rsidRDefault="00D603BD" w:rsidP="00D603BD">
            <w:pPr>
              <w:jc w:val="center"/>
              <w:rPr>
                <w:ins w:id="1135" w:author="Minh Trịnh" w:date="2017-10-02T14:45:00Z"/>
                <w:rFonts w:ascii="Times New Roman" w:hAnsi="Times New Roman" w:cs="Times New Roman"/>
                <w:sz w:val="20"/>
                <w:szCs w:val="20"/>
              </w:rPr>
            </w:pPr>
            <w:ins w:id="1136" w:author="Minh Trịnh" w:date="2017-10-02T14:45:00Z">
              <w:r>
                <w:rPr>
                  <w:rFonts w:ascii="Times New Roman" w:hAnsi="Times New Roman" w:cs="Times New Roman"/>
                  <w:sz w:val="20"/>
                  <w:szCs w:val="20"/>
                </w:rPr>
                <w:t>Công nghệ</w:t>
              </w:r>
            </w:ins>
          </w:p>
        </w:tc>
        <w:tc>
          <w:tcPr>
            <w:tcW w:w="1769" w:type="dxa"/>
          </w:tcPr>
          <w:p w14:paraId="58DD558F" w14:textId="5F93D5CC" w:rsidR="00D603BD" w:rsidRDefault="00CD501F" w:rsidP="00D603BD">
            <w:pPr>
              <w:jc w:val="center"/>
              <w:rPr>
                <w:ins w:id="1137" w:author="Minh Trịnh" w:date="2017-10-02T14:45:00Z"/>
                <w:rFonts w:ascii="Times New Roman" w:hAnsi="Times New Roman" w:cs="Times New Roman"/>
                <w:sz w:val="20"/>
                <w:szCs w:val="20"/>
              </w:rPr>
            </w:pPr>
            <w:ins w:id="1138" w:author="Minh Trịnh" w:date="2017-10-02T15:04:00Z">
              <w:r>
                <w:rPr>
                  <w:rFonts w:ascii="Times New Roman" w:hAnsi="Times New Roman" w:cs="Times New Roman"/>
                  <w:sz w:val="20"/>
                  <w:szCs w:val="20"/>
                </w:rPr>
                <w:t>1,470</w:t>
              </w:r>
            </w:ins>
          </w:p>
        </w:tc>
        <w:tc>
          <w:tcPr>
            <w:tcW w:w="1350" w:type="dxa"/>
          </w:tcPr>
          <w:p w14:paraId="3E282EA2" w14:textId="3FF8EB13" w:rsidR="00D603BD" w:rsidRDefault="00CD501F" w:rsidP="00D603BD">
            <w:pPr>
              <w:jc w:val="center"/>
              <w:rPr>
                <w:ins w:id="1139" w:author="Minh Trịnh" w:date="2017-10-02T14:45:00Z"/>
                <w:rFonts w:ascii="Times New Roman" w:hAnsi="Times New Roman" w:cs="Times New Roman"/>
                <w:sz w:val="20"/>
                <w:szCs w:val="20"/>
              </w:rPr>
            </w:pPr>
            <w:ins w:id="1140" w:author="Minh Trịnh" w:date="2017-10-02T15:04:00Z">
              <w:r>
                <w:rPr>
                  <w:rFonts w:ascii="Times New Roman" w:hAnsi="Times New Roman" w:cs="Times New Roman"/>
                  <w:sz w:val="20"/>
                  <w:szCs w:val="20"/>
                </w:rPr>
                <w:t>7.96</w:t>
              </w:r>
            </w:ins>
          </w:p>
        </w:tc>
        <w:tc>
          <w:tcPr>
            <w:tcW w:w="1530" w:type="dxa"/>
          </w:tcPr>
          <w:p w14:paraId="2691D4F8" w14:textId="1E5BD97B" w:rsidR="00D603BD" w:rsidRDefault="00CD501F" w:rsidP="00D603BD">
            <w:pPr>
              <w:jc w:val="center"/>
              <w:rPr>
                <w:ins w:id="1141" w:author="Minh Trịnh" w:date="2017-10-02T14:45:00Z"/>
                <w:rFonts w:ascii="Times New Roman" w:hAnsi="Times New Roman" w:cs="Times New Roman"/>
                <w:sz w:val="20"/>
                <w:szCs w:val="20"/>
              </w:rPr>
            </w:pPr>
            <w:ins w:id="1142" w:author="Minh Trịnh" w:date="2017-10-02T15:05:00Z">
              <w:r>
                <w:rPr>
                  <w:rFonts w:ascii="Times New Roman" w:hAnsi="Times New Roman" w:cs="Times New Roman"/>
                  <w:sz w:val="20"/>
                  <w:szCs w:val="20"/>
                </w:rPr>
                <w:t>182</w:t>
              </w:r>
            </w:ins>
          </w:p>
        </w:tc>
        <w:tc>
          <w:tcPr>
            <w:tcW w:w="1440" w:type="dxa"/>
          </w:tcPr>
          <w:p w14:paraId="43A3F8F2" w14:textId="2EEA3E22" w:rsidR="00D603BD" w:rsidRDefault="00CD501F" w:rsidP="00D603BD">
            <w:pPr>
              <w:jc w:val="center"/>
              <w:rPr>
                <w:ins w:id="1143" w:author="Minh Trịnh" w:date="2017-10-02T14:45:00Z"/>
                <w:rFonts w:ascii="Times New Roman" w:hAnsi="Times New Roman" w:cs="Times New Roman"/>
                <w:sz w:val="20"/>
                <w:szCs w:val="20"/>
              </w:rPr>
            </w:pPr>
            <w:ins w:id="1144" w:author="Minh Trịnh" w:date="2017-10-02T15:05:00Z">
              <w:r>
                <w:rPr>
                  <w:rFonts w:ascii="Times New Roman" w:hAnsi="Times New Roman" w:cs="Times New Roman"/>
                  <w:sz w:val="20"/>
                  <w:szCs w:val="20"/>
                </w:rPr>
                <w:t>0.6</w:t>
              </w:r>
            </w:ins>
          </w:p>
        </w:tc>
      </w:tr>
      <w:tr w:rsidR="00D603BD" w14:paraId="0D5EE66F" w14:textId="77777777" w:rsidTr="00D603BD">
        <w:trPr>
          <w:jc w:val="center"/>
          <w:ins w:id="1145" w:author="Minh Trịnh" w:date="2017-10-02T14:45:00Z"/>
        </w:trPr>
        <w:tc>
          <w:tcPr>
            <w:tcW w:w="2461" w:type="dxa"/>
          </w:tcPr>
          <w:p w14:paraId="7AC88064" w14:textId="4C5E39C7" w:rsidR="00D603BD" w:rsidRDefault="00CD501F" w:rsidP="00D603BD">
            <w:pPr>
              <w:jc w:val="center"/>
              <w:rPr>
                <w:ins w:id="1146" w:author="Minh Trịnh" w:date="2017-10-02T14:45:00Z"/>
                <w:rFonts w:ascii="Times New Roman" w:hAnsi="Times New Roman" w:cs="Times New Roman"/>
                <w:sz w:val="20"/>
                <w:szCs w:val="20"/>
              </w:rPr>
            </w:pPr>
            <w:ins w:id="1147" w:author="Minh Trịnh" w:date="2017-10-02T15:11:00Z">
              <w:r>
                <w:rPr>
                  <w:rFonts w:ascii="Times New Roman" w:hAnsi="Times New Roman" w:cs="Times New Roman"/>
                  <w:sz w:val="20"/>
                  <w:szCs w:val="20"/>
                </w:rPr>
                <w:t>Sức khỏe</w:t>
              </w:r>
            </w:ins>
          </w:p>
        </w:tc>
        <w:tc>
          <w:tcPr>
            <w:tcW w:w="1769" w:type="dxa"/>
          </w:tcPr>
          <w:p w14:paraId="78F272B6" w14:textId="144CF4BF" w:rsidR="00D603BD" w:rsidRDefault="00F171E5" w:rsidP="00D603BD">
            <w:pPr>
              <w:jc w:val="center"/>
              <w:rPr>
                <w:ins w:id="1148" w:author="Minh Trịnh" w:date="2017-10-02T14:45:00Z"/>
                <w:rFonts w:ascii="Times New Roman" w:hAnsi="Times New Roman" w:cs="Times New Roman"/>
                <w:sz w:val="20"/>
                <w:szCs w:val="20"/>
              </w:rPr>
            </w:pPr>
            <w:ins w:id="1149" w:author="Minh Trịnh" w:date="2017-10-02T15:14:00Z">
              <w:r>
                <w:rPr>
                  <w:rFonts w:ascii="Times New Roman" w:hAnsi="Times New Roman" w:cs="Times New Roman"/>
                  <w:sz w:val="20"/>
                  <w:szCs w:val="20"/>
                </w:rPr>
                <w:t>1,470</w:t>
              </w:r>
            </w:ins>
          </w:p>
        </w:tc>
        <w:tc>
          <w:tcPr>
            <w:tcW w:w="1350" w:type="dxa"/>
          </w:tcPr>
          <w:p w14:paraId="0827B006" w14:textId="5D23F9A3" w:rsidR="00D603BD" w:rsidRDefault="00F171E5" w:rsidP="00D603BD">
            <w:pPr>
              <w:jc w:val="center"/>
              <w:rPr>
                <w:ins w:id="1150" w:author="Minh Trịnh" w:date="2017-10-02T14:45:00Z"/>
                <w:rFonts w:ascii="Times New Roman" w:hAnsi="Times New Roman" w:cs="Times New Roman"/>
                <w:sz w:val="20"/>
                <w:szCs w:val="20"/>
              </w:rPr>
            </w:pPr>
            <w:ins w:id="1151" w:author="Minh Trịnh" w:date="2017-10-02T15:14:00Z">
              <w:r>
                <w:rPr>
                  <w:rFonts w:ascii="Times New Roman" w:hAnsi="Times New Roman" w:cs="Times New Roman"/>
                  <w:sz w:val="20"/>
                  <w:szCs w:val="20"/>
                </w:rPr>
                <w:t>7.53</w:t>
              </w:r>
            </w:ins>
          </w:p>
        </w:tc>
        <w:tc>
          <w:tcPr>
            <w:tcW w:w="1530" w:type="dxa"/>
          </w:tcPr>
          <w:p w14:paraId="75988C0D" w14:textId="4EE6D698" w:rsidR="00D603BD" w:rsidRDefault="00F171E5" w:rsidP="00D603BD">
            <w:pPr>
              <w:jc w:val="center"/>
              <w:rPr>
                <w:ins w:id="1152" w:author="Minh Trịnh" w:date="2017-10-02T14:45:00Z"/>
                <w:rFonts w:ascii="Times New Roman" w:hAnsi="Times New Roman" w:cs="Times New Roman"/>
                <w:sz w:val="20"/>
                <w:szCs w:val="20"/>
              </w:rPr>
            </w:pPr>
            <w:ins w:id="1153" w:author="Minh Trịnh" w:date="2017-10-02T15:17:00Z">
              <w:r>
                <w:rPr>
                  <w:rFonts w:ascii="Times New Roman" w:hAnsi="Times New Roman" w:cs="Times New Roman"/>
                  <w:sz w:val="20"/>
                  <w:szCs w:val="20"/>
                </w:rPr>
                <w:t>296</w:t>
              </w:r>
            </w:ins>
          </w:p>
        </w:tc>
        <w:tc>
          <w:tcPr>
            <w:tcW w:w="1440" w:type="dxa"/>
          </w:tcPr>
          <w:p w14:paraId="7841BF90" w14:textId="70BDC1FD" w:rsidR="00D603BD" w:rsidRDefault="00F171E5" w:rsidP="00D603BD">
            <w:pPr>
              <w:jc w:val="center"/>
              <w:rPr>
                <w:ins w:id="1154" w:author="Minh Trịnh" w:date="2017-10-02T14:45:00Z"/>
                <w:rFonts w:ascii="Times New Roman" w:hAnsi="Times New Roman" w:cs="Times New Roman"/>
                <w:sz w:val="20"/>
                <w:szCs w:val="20"/>
              </w:rPr>
            </w:pPr>
            <w:ins w:id="1155" w:author="Minh Trịnh" w:date="2017-10-02T15:17:00Z">
              <w:r>
                <w:rPr>
                  <w:rFonts w:ascii="Times New Roman" w:hAnsi="Times New Roman" w:cs="Times New Roman"/>
                  <w:sz w:val="20"/>
                  <w:szCs w:val="20"/>
                </w:rPr>
                <w:t>1.17</w:t>
              </w:r>
            </w:ins>
          </w:p>
        </w:tc>
      </w:tr>
      <w:tr w:rsidR="00D603BD" w14:paraId="02FCDDAB" w14:textId="77777777" w:rsidTr="00D603BD">
        <w:trPr>
          <w:jc w:val="center"/>
          <w:ins w:id="1156" w:author="Minh Trịnh" w:date="2017-10-02T14:45:00Z"/>
        </w:trPr>
        <w:tc>
          <w:tcPr>
            <w:tcW w:w="2461" w:type="dxa"/>
          </w:tcPr>
          <w:p w14:paraId="0CBAF231" w14:textId="77777777" w:rsidR="00D603BD" w:rsidRDefault="00D603BD" w:rsidP="00D603BD">
            <w:pPr>
              <w:jc w:val="center"/>
              <w:rPr>
                <w:ins w:id="1157" w:author="Minh Trịnh" w:date="2017-10-02T14:45:00Z"/>
                <w:rFonts w:ascii="Times New Roman" w:hAnsi="Times New Roman" w:cs="Times New Roman"/>
                <w:sz w:val="20"/>
                <w:szCs w:val="20"/>
              </w:rPr>
            </w:pPr>
            <w:ins w:id="1158" w:author="Minh Trịnh" w:date="2017-10-02T14:45:00Z">
              <w:r>
                <w:rPr>
                  <w:rFonts w:ascii="Times New Roman" w:hAnsi="Times New Roman" w:cs="Times New Roman"/>
                  <w:sz w:val="20"/>
                  <w:szCs w:val="20"/>
                </w:rPr>
                <w:t>Thế giới</w:t>
              </w:r>
            </w:ins>
          </w:p>
        </w:tc>
        <w:tc>
          <w:tcPr>
            <w:tcW w:w="1769" w:type="dxa"/>
          </w:tcPr>
          <w:p w14:paraId="7AE9E850" w14:textId="1F79C8D5" w:rsidR="00D603BD" w:rsidRDefault="00F171E5" w:rsidP="00D603BD">
            <w:pPr>
              <w:jc w:val="center"/>
              <w:rPr>
                <w:ins w:id="1159" w:author="Minh Trịnh" w:date="2017-10-02T14:45:00Z"/>
                <w:rFonts w:ascii="Times New Roman" w:hAnsi="Times New Roman" w:cs="Times New Roman"/>
                <w:sz w:val="20"/>
                <w:szCs w:val="20"/>
              </w:rPr>
            </w:pPr>
            <w:ins w:id="1160" w:author="Minh Trịnh" w:date="2017-10-02T15:21:00Z">
              <w:r>
                <w:rPr>
                  <w:rFonts w:ascii="Times New Roman" w:hAnsi="Times New Roman" w:cs="Times New Roman"/>
                  <w:sz w:val="20"/>
                  <w:szCs w:val="20"/>
                </w:rPr>
                <w:t>1,466</w:t>
              </w:r>
            </w:ins>
          </w:p>
        </w:tc>
        <w:tc>
          <w:tcPr>
            <w:tcW w:w="1350" w:type="dxa"/>
          </w:tcPr>
          <w:p w14:paraId="7A822CD6" w14:textId="02B15711" w:rsidR="00D603BD" w:rsidRDefault="00F171E5" w:rsidP="00D603BD">
            <w:pPr>
              <w:jc w:val="center"/>
              <w:rPr>
                <w:ins w:id="1161" w:author="Minh Trịnh" w:date="2017-10-02T14:45:00Z"/>
                <w:rFonts w:ascii="Times New Roman" w:hAnsi="Times New Roman" w:cs="Times New Roman"/>
                <w:sz w:val="20"/>
                <w:szCs w:val="20"/>
              </w:rPr>
            </w:pPr>
            <w:ins w:id="1162" w:author="Minh Trịnh" w:date="2017-10-02T15:21:00Z">
              <w:r>
                <w:rPr>
                  <w:rFonts w:ascii="Times New Roman" w:hAnsi="Times New Roman" w:cs="Times New Roman"/>
                  <w:sz w:val="20"/>
                  <w:szCs w:val="20"/>
                </w:rPr>
                <w:t>6.28</w:t>
              </w:r>
            </w:ins>
          </w:p>
        </w:tc>
        <w:tc>
          <w:tcPr>
            <w:tcW w:w="1530" w:type="dxa"/>
          </w:tcPr>
          <w:p w14:paraId="6EFEFD9C" w14:textId="435E8781" w:rsidR="00D603BD" w:rsidRDefault="00F171E5" w:rsidP="00D603BD">
            <w:pPr>
              <w:jc w:val="center"/>
              <w:rPr>
                <w:ins w:id="1163" w:author="Minh Trịnh" w:date="2017-10-02T14:45:00Z"/>
                <w:rFonts w:ascii="Times New Roman" w:hAnsi="Times New Roman" w:cs="Times New Roman"/>
                <w:sz w:val="20"/>
                <w:szCs w:val="20"/>
              </w:rPr>
            </w:pPr>
            <w:ins w:id="1164" w:author="Minh Trịnh" w:date="2017-10-02T15:20:00Z">
              <w:r>
                <w:rPr>
                  <w:rFonts w:ascii="Times New Roman" w:hAnsi="Times New Roman" w:cs="Times New Roman"/>
                  <w:sz w:val="20"/>
                  <w:szCs w:val="20"/>
                </w:rPr>
                <w:t>950</w:t>
              </w:r>
            </w:ins>
          </w:p>
        </w:tc>
        <w:tc>
          <w:tcPr>
            <w:tcW w:w="1440" w:type="dxa"/>
          </w:tcPr>
          <w:p w14:paraId="47542ADB" w14:textId="70DA6571" w:rsidR="00D603BD" w:rsidRDefault="00F171E5" w:rsidP="00D603BD">
            <w:pPr>
              <w:jc w:val="center"/>
              <w:rPr>
                <w:ins w:id="1165" w:author="Minh Trịnh" w:date="2017-10-02T14:45:00Z"/>
                <w:rFonts w:ascii="Times New Roman" w:hAnsi="Times New Roman" w:cs="Times New Roman"/>
                <w:sz w:val="20"/>
                <w:szCs w:val="20"/>
              </w:rPr>
            </w:pPr>
            <w:ins w:id="1166" w:author="Minh Trịnh" w:date="2017-10-02T15:20:00Z">
              <w:r>
                <w:rPr>
                  <w:rFonts w:ascii="Times New Roman" w:hAnsi="Times New Roman" w:cs="Times New Roman"/>
                  <w:sz w:val="20"/>
                  <w:szCs w:val="20"/>
                </w:rPr>
                <w:t>3.64</w:t>
              </w:r>
            </w:ins>
          </w:p>
        </w:tc>
      </w:tr>
      <w:tr w:rsidR="00D603BD" w14:paraId="12E5A506" w14:textId="77777777" w:rsidTr="00D603BD">
        <w:trPr>
          <w:jc w:val="center"/>
          <w:ins w:id="1167" w:author="Minh Trịnh" w:date="2017-10-02T14:45:00Z"/>
        </w:trPr>
        <w:tc>
          <w:tcPr>
            <w:tcW w:w="2461" w:type="dxa"/>
          </w:tcPr>
          <w:p w14:paraId="39D08EE3" w14:textId="3231F835" w:rsidR="00D603BD" w:rsidRPr="00F171E5" w:rsidRDefault="00F171E5" w:rsidP="00D603BD">
            <w:pPr>
              <w:jc w:val="center"/>
              <w:rPr>
                <w:ins w:id="1168" w:author="Minh Trịnh" w:date="2017-10-02T14:45:00Z"/>
                <w:rFonts w:ascii="Times New Roman" w:hAnsi="Times New Roman" w:cs="Times New Roman"/>
                <w:sz w:val="20"/>
                <w:szCs w:val="20"/>
                <w:rPrChange w:id="1169" w:author="Minh Trịnh" w:date="2017-10-02T15:25:00Z">
                  <w:rPr>
                    <w:ins w:id="1170" w:author="Minh Trịnh" w:date="2017-10-02T14:45:00Z"/>
                    <w:rFonts w:ascii="Times New Roman" w:hAnsi="Times New Roman" w:cs="Times New Roman"/>
                    <w:b/>
                    <w:sz w:val="20"/>
                    <w:szCs w:val="20"/>
                  </w:rPr>
                </w:rPrChange>
              </w:rPr>
            </w:pPr>
            <w:ins w:id="1171" w:author="Minh Trịnh" w:date="2017-10-02T15:25:00Z">
              <w:r w:rsidRPr="00F171E5">
                <w:rPr>
                  <w:rFonts w:ascii="Times New Roman" w:hAnsi="Times New Roman" w:cs="Times New Roman"/>
                  <w:sz w:val="20"/>
                  <w:szCs w:val="20"/>
                  <w:rPrChange w:id="1172" w:author="Minh Trịnh" w:date="2017-10-02T15:25:00Z">
                    <w:rPr>
                      <w:rFonts w:ascii="Times New Roman" w:hAnsi="Times New Roman" w:cs="Times New Roman"/>
                      <w:b/>
                      <w:sz w:val="20"/>
                      <w:szCs w:val="20"/>
                    </w:rPr>
                  </w:rPrChange>
                </w:rPr>
                <w:t>Giáo dục</w:t>
              </w:r>
            </w:ins>
          </w:p>
        </w:tc>
        <w:tc>
          <w:tcPr>
            <w:tcW w:w="1769" w:type="dxa"/>
          </w:tcPr>
          <w:p w14:paraId="110662ED" w14:textId="2DCEAF1D" w:rsidR="00D603BD" w:rsidRDefault="00F171E5" w:rsidP="00D603BD">
            <w:pPr>
              <w:jc w:val="center"/>
              <w:rPr>
                <w:ins w:id="1173" w:author="Minh Trịnh" w:date="2017-10-02T14:45:00Z"/>
                <w:rFonts w:ascii="Times New Roman" w:hAnsi="Times New Roman" w:cs="Times New Roman"/>
                <w:sz w:val="20"/>
                <w:szCs w:val="20"/>
              </w:rPr>
            </w:pPr>
            <w:ins w:id="1174" w:author="Minh Trịnh" w:date="2017-10-02T15:26:00Z">
              <w:r>
                <w:rPr>
                  <w:rFonts w:ascii="Times New Roman" w:hAnsi="Times New Roman" w:cs="Times New Roman"/>
                  <w:sz w:val="20"/>
                  <w:szCs w:val="20"/>
                </w:rPr>
                <w:t>1,466</w:t>
              </w:r>
            </w:ins>
          </w:p>
        </w:tc>
        <w:tc>
          <w:tcPr>
            <w:tcW w:w="1350" w:type="dxa"/>
          </w:tcPr>
          <w:p w14:paraId="3D0DDB04" w14:textId="476026D1" w:rsidR="00D603BD" w:rsidRDefault="00F171E5" w:rsidP="00D603BD">
            <w:pPr>
              <w:jc w:val="center"/>
              <w:rPr>
                <w:ins w:id="1175" w:author="Minh Trịnh" w:date="2017-10-02T14:45:00Z"/>
                <w:rFonts w:ascii="Times New Roman" w:hAnsi="Times New Roman" w:cs="Times New Roman"/>
                <w:sz w:val="20"/>
                <w:szCs w:val="20"/>
              </w:rPr>
            </w:pPr>
            <w:ins w:id="1176" w:author="Minh Trịnh" w:date="2017-10-02T15:26:00Z">
              <w:r>
                <w:rPr>
                  <w:rFonts w:ascii="Times New Roman" w:hAnsi="Times New Roman" w:cs="Times New Roman"/>
                  <w:sz w:val="20"/>
                  <w:szCs w:val="20"/>
                </w:rPr>
                <w:t>8.64</w:t>
              </w:r>
            </w:ins>
          </w:p>
        </w:tc>
        <w:tc>
          <w:tcPr>
            <w:tcW w:w="1530" w:type="dxa"/>
          </w:tcPr>
          <w:p w14:paraId="5797F5C7" w14:textId="2DB60B7D" w:rsidR="00D603BD" w:rsidRPr="00F171E5" w:rsidRDefault="00F171E5" w:rsidP="00D603BD">
            <w:pPr>
              <w:jc w:val="center"/>
              <w:rPr>
                <w:ins w:id="1177" w:author="Minh Trịnh" w:date="2017-10-02T14:45:00Z"/>
                <w:rFonts w:ascii="Times New Roman" w:hAnsi="Times New Roman" w:cs="Times New Roman"/>
                <w:sz w:val="20"/>
                <w:szCs w:val="20"/>
                <w:rPrChange w:id="1178" w:author="Minh Trịnh" w:date="2017-10-02T15:26:00Z">
                  <w:rPr>
                    <w:ins w:id="1179" w:author="Minh Trịnh" w:date="2017-10-02T14:45:00Z"/>
                    <w:rFonts w:ascii="Times New Roman" w:hAnsi="Times New Roman" w:cs="Times New Roman"/>
                    <w:b/>
                    <w:sz w:val="20"/>
                    <w:szCs w:val="20"/>
                  </w:rPr>
                </w:rPrChange>
              </w:rPr>
            </w:pPr>
            <w:ins w:id="1180" w:author="Minh Trịnh" w:date="2017-10-02T15:27:00Z">
              <w:r>
                <w:rPr>
                  <w:rFonts w:ascii="Times New Roman" w:hAnsi="Times New Roman" w:cs="Times New Roman"/>
                  <w:sz w:val="20"/>
                  <w:szCs w:val="20"/>
                </w:rPr>
                <w:t>357</w:t>
              </w:r>
            </w:ins>
          </w:p>
        </w:tc>
        <w:tc>
          <w:tcPr>
            <w:tcW w:w="1440" w:type="dxa"/>
          </w:tcPr>
          <w:p w14:paraId="7BBCBE83" w14:textId="1F22B17F" w:rsidR="00D603BD" w:rsidRPr="00F171E5" w:rsidRDefault="00F171E5" w:rsidP="00D603BD">
            <w:pPr>
              <w:jc w:val="center"/>
              <w:rPr>
                <w:ins w:id="1181" w:author="Minh Trịnh" w:date="2017-10-02T14:45:00Z"/>
                <w:rFonts w:ascii="Times New Roman" w:hAnsi="Times New Roman" w:cs="Times New Roman"/>
                <w:sz w:val="20"/>
                <w:szCs w:val="20"/>
                <w:rPrChange w:id="1182" w:author="Minh Trịnh" w:date="2017-10-02T15:27:00Z">
                  <w:rPr>
                    <w:ins w:id="1183" w:author="Minh Trịnh" w:date="2017-10-02T14:45:00Z"/>
                    <w:rFonts w:ascii="Times New Roman" w:hAnsi="Times New Roman" w:cs="Times New Roman"/>
                    <w:b/>
                    <w:sz w:val="20"/>
                    <w:szCs w:val="20"/>
                  </w:rPr>
                </w:rPrChange>
              </w:rPr>
            </w:pPr>
            <w:ins w:id="1184" w:author="Minh Trịnh" w:date="2017-10-02T15:27:00Z">
              <w:r>
                <w:rPr>
                  <w:rFonts w:ascii="Times New Roman" w:hAnsi="Times New Roman" w:cs="Times New Roman"/>
                  <w:sz w:val="20"/>
                  <w:szCs w:val="20"/>
                </w:rPr>
                <w:t>1.28</w:t>
              </w:r>
            </w:ins>
          </w:p>
        </w:tc>
      </w:tr>
      <w:tr w:rsidR="00D603BD" w14:paraId="421F850F" w14:textId="77777777" w:rsidTr="00D603BD">
        <w:trPr>
          <w:jc w:val="center"/>
          <w:ins w:id="1185" w:author="Minh Trịnh" w:date="2017-10-02T14:45:00Z"/>
        </w:trPr>
        <w:tc>
          <w:tcPr>
            <w:tcW w:w="2461" w:type="dxa"/>
          </w:tcPr>
          <w:p w14:paraId="0EF88D5B" w14:textId="06E7330E" w:rsidR="00D603BD" w:rsidRPr="00F171E5" w:rsidRDefault="00F171E5" w:rsidP="00D603BD">
            <w:pPr>
              <w:jc w:val="center"/>
              <w:rPr>
                <w:ins w:id="1186" w:author="Minh Trịnh" w:date="2017-10-02T14:45:00Z"/>
                <w:rFonts w:ascii="Times New Roman" w:hAnsi="Times New Roman" w:cs="Times New Roman"/>
                <w:sz w:val="20"/>
                <w:szCs w:val="20"/>
                <w:rPrChange w:id="1187" w:author="Minh Trịnh" w:date="2017-10-02T15:29:00Z">
                  <w:rPr>
                    <w:ins w:id="1188" w:author="Minh Trịnh" w:date="2017-10-02T14:45:00Z"/>
                    <w:rFonts w:ascii="Times New Roman" w:hAnsi="Times New Roman" w:cs="Times New Roman"/>
                    <w:b/>
                    <w:sz w:val="20"/>
                    <w:szCs w:val="20"/>
                  </w:rPr>
                </w:rPrChange>
              </w:rPr>
            </w:pPr>
            <w:ins w:id="1189" w:author="Minh Trịnh" w:date="2017-10-02T15:29:00Z">
              <w:r>
                <w:rPr>
                  <w:rFonts w:ascii="Times New Roman" w:hAnsi="Times New Roman" w:cs="Times New Roman"/>
                  <w:sz w:val="20"/>
                  <w:szCs w:val="20"/>
                </w:rPr>
                <w:t>Pháp luật</w:t>
              </w:r>
            </w:ins>
          </w:p>
        </w:tc>
        <w:tc>
          <w:tcPr>
            <w:tcW w:w="1769" w:type="dxa"/>
          </w:tcPr>
          <w:p w14:paraId="70539C0B" w14:textId="7429E039" w:rsidR="00D603BD" w:rsidRDefault="00F171E5" w:rsidP="00D603BD">
            <w:pPr>
              <w:jc w:val="center"/>
              <w:rPr>
                <w:ins w:id="1190" w:author="Minh Trịnh" w:date="2017-10-02T14:45:00Z"/>
                <w:rFonts w:ascii="Times New Roman" w:hAnsi="Times New Roman" w:cs="Times New Roman"/>
                <w:sz w:val="20"/>
                <w:szCs w:val="20"/>
              </w:rPr>
            </w:pPr>
            <w:ins w:id="1191" w:author="Minh Trịnh" w:date="2017-10-02T15:30:00Z">
              <w:r>
                <w:rPr>
                  <w:rFonts w:ascii="Times New Roman" w:hAnsi="Times New Roman" w:cs="Times New Roman"/>
                  <w:sz w:val="20"/>
                  <w:szCs w:val="20"/>
                </w:rPr>
                <w:t>1,465</w:t>
              </w:r>
            </w:ins>
          </w:p>
        </w:tc>
        <w:tc>
          <w:tcPr>
            <w:tcW w:w="1350" w:type="dxa"/>
          </w:tcPr>
          <w:p w14:paraId="529656D8" w14:textId="39A0ECCC" w:rsidR="00D603BD" w:rsidRDefault="00F171E5" w:rsidP="00D603BD">
            <w:pPr>
              <w:jc w:val="center"/>
              <w:rPr>
                <w:ins w:id="1192" w:author="Minh Trịnh" w:date="2017-10-02T14:45:00Z"/>
                <w:rFonts w:ascii="Times New Roman" w:hAnsi="Times New Roman" w:cs="Times New Roman"/>
                <w:sz w:val="20"/>
                <w:szCs w:val="20"/>
              </w:rPr>
            </w:pPr>
            <w:ins w:id="1193" w:author="Minh Trịnh" w:date="2017-10-02T15:30:00Z">
              <w:r>
                <w:rPr>
                  <w:rFonts w:ascii="Times New Roman" w:hAnsi="Times New Roman" w:cs="Times New Roman"/>
                  <w:sz w:val="20"/>
                  <w:szCs w:val="20"/>
                </w:rPr>
                <w:t>6.58</w:t>
              </w:r>
            </w:ins>
          </w:p>
        </w:tc>
        <w:tc>
          <w:tcPr>
            <w:tcW w:w="1530" w:type="dxa"/>
          </w:tcPr>
          <w:p w14:paraId="6C8E7841" w14:textId="636DA4C7" w:rsidR="00D603BD" w:rsidRPr="00F171E5" w:rsidRDefault="00F171E5" w:rsidP="00D603BD">
            <w:pPr>
              <w:jc w:val="center"/>
              <w:rPr>
                <w:ins w:id="1194" w:author="Minh Trịnh" w:date="2017-10-02T14:45:00Z"/>
                <w:rFonts w:ascii="Times New Roman" w:hAnsi="Times New Roman" w:cs="Times New Roman"/>
                <w:sz w:val="20"/>
                <w:szCs w:val="20"/>
                <w:rPrChange w:id="1195" w:author="Minh Trịnh" w:date="2017-10-02T15:30:00Z">
                  <w:rPr>
                    <w:ins w:id="1196" w:author="Minh Trịnh" w:date="2017-10-02T14:45:00Z"/>
                    <w:rFonts w:ascii="Times New Roman" w:hAnsi="Times New Roman" w:cs="Times New Roman"/>
                    <w:b/>
                    <w:sz w:val="20"/>
                    <w:szCs w:val="20"/>
                  </w:rPr>
                </w:rPrChange>
              </w:rPr>
            </w:pPr>
            <w:ins w:id="1197" w:author="Minh Trịnh" w:date="2017-10-02T15:30:00Z">
              <w:r>
                <w:rPr>
                  <w:rFonts w:ascii="Times New Roman" w:hAnsi="Times New Roman" w:cs="Times New Roman"/>
                  <w:sz w:val="20"/>
                  <w:szCs w:val="20"/>
                </w:rPr>
                <w:t>402</w:t>
              </w:r>
            </w:ins>
          </w:p>
        </w:tc>
        <w:tc>
          <w:tcPr>
            <w:tcW w:w="1440" w:type="dxa"/>
          </w:tcPr>
          <w:p w14:paraId="30A84303" w14:textId="7F2EEEEB" w:rsidR="00D603BD" w:rsidRPr="00993047" w:rsidRDefault="00993047">
            <w:pPr>
              <w:jc w:val="center"/>
              <w:rPr>
                <w:ins w:id="1198" w:author="Minh Trịnh" w:date="2017-10-02T14:45:00Z"/>
                <w:rFonts w:ascii="Times New Roman" w:hAnsi="Times New Roman" w:cs="Times New Roman"/>
                <w:sz w:val="20"/>
                <w:szCs w:val="20"/>
                <w:rPrChange w:id="1199" w:author="Minh Trịnh" w:date="2017-10-02T15:30:00Z">
                  <w:rPr>
                    <w:ins w:id="1200" w:author="Minh Trịnh" w:date="2017-10-02T14:45:00Z"/>
                    <w:rFonts w:ascii="Times New Roman" w:hAnsi="Times New Roman" w:cs="Times New Roman"/>
                    <w:b/>
                    <w:sz w:val="20"/>
                    <w:szCs w:val="20"/>
                  </w:rPr>
                </w:rPrChange>
              </w:rPr>
            </w:pPr>
            <w:ins w:id="1201" w:author="Minh Trịnh" w:date="2017-10-02T15:30:00Z">
              <w:r w:rsidRPr="00993047">
                <w:rPr>
                  <w:rFonts w:ascii="Times New Roman" w:hAnsi="Times New Roman" w:cs="Times New Roman"/>
                  <w:sz w:val="20"/>
                  <w:szCs w:val="20"/>
                  <w:rPrChange w:id="1202" w:author="Minh Trịnh" w:date="2017-10-02T15:30:00Z">
                    <w:rPr>
                      <w:rFonts w:ascii="Times New Roman" w:hAnsi="Times New Roman" w:cs="Times New Roman"/>
                      <w:b/>
                      <w:sz w:val="20"/>
                      <w:szCs w:val="20"/>
                    </w:rPr>
                  </w:rPrChange>
                </w:rPr>
                <w:t>1.22</w:t>
              </w:r>
            </w:ins>
          </w:p>
        </w:tc>
      </w:tr>
      <w:tr w:rsidR="008C0796" w14:paraId="135C2B01" w14:textId="77777777" w:rsidTr="00D603BD">
        <w:trPr>
          <w:jc w:val="center"/>
          <w:ins w:id="1203" w:author="Minh Trịnh" w:date="2017-10-02T14:45:00Z"/>
        </w:trPr>
        <w:tc>
          <w:tcPr>
            <w:tcW w:w="2461" w:type="dxa"/>
          </w:tcPr>
          <w:p w14:paraId="4E40686A" w14:textId="0F1EB685" w:rsidR="008C0796" w:rsidRPr="008C0796" w:rsidRDefault="008C0796" w:rsidP="008C0796">
            <w:pPr>
              <w:jc w:val="center"/>
              <w:rPr>
                <w:ins w:id="1204" w:author="Minh Trịnh" w:date="2017-10-02T14:45:00Z"/>
                <w:rFonts w:ascii="Times New Roman" w:hAnsi="Times New Roman" w:cs="Times New Roman"/>
                <w:sz w:val="20"/>
                <w:szCs w:val="20"/>
                <w:rPrChange w:id="1205" w:author="Minh Trịnh" w:date="2017-10-02T15:39:00Z">
                  <w:rPr>
                    <w:ins w:id="1206" w:author="Minh Trịnh" w:date="2017-10-02T14:45:00Z"/>
                    <w:rFonts w:ascii="Times New Roman" w:hAnsi="Times New Roman" w:cs="Times New Roman"/>
                    <w:b/>
                    <w:sz w:val="20"/>
                    <w:szCs w:val="20"/>
                  </w:rPr>
                </w:rPrChange>
              </w:rPr>
            </w:pPr>
            <w:ins w:id="1207" w:author="Minh Trịnh" w:date="2017-10-02T15:38:00Z">
              <w:r w:rsidRPr="008C0796">
                <w:rPr>
                  <w:rFonts w:ascii="Times New Roman" w:hAnsi="Times New Roman" w:cs="Times New Roman"/>
                  <w:sz w:val="20"/>
                  <w:szCs w:val="20"/>
                  <w:rPrChange w:id="1208" w:author="Minh Trịnh" w:date="2017-10-02T15:39:00Z">
                    <w:rPr>
                      <w:rFonts w:ascii="Times New Roman" w:hAnsi="Times New Roman" w:cs="Times New Roman"/>
                      <w:b/>
                      <w:sz w:val="20"/>
                      <w:szCs w:val="20"/>
                    </w:rPr>
                  </w:rPrChange>
                </w:rPr>
                <w:t>Bạn đọc</w:t>
              </w:r>
            </w:ins>
          </w:p>
        </w:tc>
        <w:tc>
          <w:tcPr>
            <w:tcW w:w="1769" w:type="dxa"/>
          </w:tcPr>
          <w:p w14:paraId="17F28DCA" w14:textId="284CB694" w:rsidR="008C0796" w:rsidRPr="008C0796" w:rsidRDefault="008C0796" w:rsidP="008C0796">
            <w:pPr>
              <w:jc w:val="center"/>
              <w:rPr>
                <w:ins w:id="1209" w:author="Minh Trịnh" w:date="2017-10-02T14:45:00Z"/>
                <w:rFonts w:ascii="Times New Roman" w:hAnsi="Times New Roman" w:cs="Times New Roman"/>
                <w:sz w:val="20"/>
                <w:szCs w:val="20"/>
              </w:rPr>
            </w:pPr>
            <w:ins w:id="1210" w:author="Minh Trịnh" w:date="2017-10-02T15:38:00Z">
              <w:r w:rsidRPr="008C0796">
                <w:rPr>
                  <w:rFonts w:ascii="Times New Roman" w:hAnsi="Times New Roman" w:cs="Times New Roman"/>
                  <w:sz w:val="20"/>
                  <w:szCs w:val="20"/>
                </w:rPr>
                <w:t>2,156</w:t>
              </w:r>
            </w:ins>
          </w:p>
        </w:tc>
        <w:tc>
          <w:tcPr>
            <w:tcW w:w="1350" w:type="dxa"/>
          </w:tcPr>
          <w:p w14:paraId="4F364BB5" w14:textId="22051054" w:rsidR="008C0796" w:rsidRPr="008C0796" w:rsidRDefault="008C0796" w:rsidP="008C0796">
            <w:pPr>
              <w:jc w:val="center"/>
              <w:rPr>
                <w:ins w:id="1211" w:author="Minh Trịnh" w:date="2017-10-02T14:45:00Z"/>
                <w:rFonts w:ascii="Times New Roman" w:hAnsi="Times New Roman" w:cs="Times New Roman"/>
                <w:sz w:val="20"/>
                <w:szCs w:val="20"/>
              </w:rPr>
            </w:pPr>
            <w:ins w:id="1212" w:author="Minh Trịnh" w:date="2017-10-02T15:38:00Z">
              <w:r w:rsidRPr="008C0796">
                <w:rPr>
                  <w:rFonts w:ascii="Times New Roman" w:hAnsi="Times New Roman" w:cs="Times New Roman"/>
                  <w:sz w:val="20"/>
                  <w:szCs w:val="20"/>
                </w:rPr>
                <w:t>12.6</w:t>
              </w:r>
            </w:ins>
          </w:p>
        </w:tc>
        <w:tc>
          <w:tcPr>
            <w:tcW w:w="1530" w:type="dxa"/>
          </w:tcPr>
          <w:p w14:paraId="710349F9" w14:textId="375021B6" w:rsidR="008C0796" w:rsidRPr="008C0796" w:rsidRDefault="008C0796" w:rsidP="008C0796">
            <w:pPr>
              <w:jc w:val="center"/>
              <w:rPr>
                <w:ins w:id="1213" w:author="Minh Trịnh" w:date="2017-10-02T14:45:00Z"/>
                <w:rFonts w:ascii="Times New Roman" w:hAnsi="Times New Roman" w:cs="Times New Roman"/>
                <w:sz w:val="20"/>
                <w:szCs w:val="20"/>
                <w:rPrChange w:id="1214" w:author="Minh Trịnh" w:date="2017-10-02T15:39:00Z">
                  <w:rPr>
                    <w:ins w:id="1215" w:author="Minh Trịnh" w:date="2017-10-02T14:45:00Z"/>
                    <w:rFonts w:ascii="Times New Roman" w:hAnsi="Times New Roman" w:cs="Times New Roman"/>
                    <w:b/>
                    <w:sz w:val="20"/>
                    <w:szCs w:val="20"/>
                  </w:rPr>
                </w:rPrChange>
              </w:rPr>
            </w:pPr>
            <w:ins w:id="1216" w:author="Minh Trịnh" w:date="2017-10-02T15:38:00Z">
              <w:r w:rsidRPr="008C0796">
                <w:rPr>
                  <w:rFonts w:ascii="Times New Roman" w:hAnsi="Times New Roman" w:cs="Times New Roman"/>
                  <w:sz w:val="20"/>
                  <w:szCs w:val="20"/>
                  <w:rPrChange w:id="1217" w:author="Minh Trịnh" w:date="2017-10-02T15:39:00Z">
                    <w:rPr>
                      <w:rFonts w:ascii="Times New Roman" w:hAnsi="Times New Roman" w:cs="Times New Roman"/>
                      <w:b/>
                      <w:sz w:val="20"/>
                      <w:szCs w:val="20"/>
                    </w:rPr>
                  </w:rPrChange>
                </w:rPr>
                <w:t>246</w:t>
              </w:r>
            </w:ins>
          </w:p>
        </w:tc>
        <w:tc>
          <w:tcPr>
            <w:tcW w:w="1440" w:type="dxa"/>
          </w:tcPr>
          <w:p w14:paraId="2639D2E4" w14:textId="182A09A1" w:rsidR="008C0796" w:rsidRPr="008C0796" w:rsidRDefault="008C0796" w:rsidP="008C0796">
            <w:pPr>
              <w:jc w:val="center"/>
              <w:rPr>
                <w:ins w:id="1218" w:author="Minh Trịnh" w:date="2017-10-02T14:45:00Z"/>
                <w:rFonts w:ascii="Times New Roman" w:hAnsi="Times New Roman" w:cs="Times New Roman"/>
                <w:sz w:val="20"/>
                <w:szCs w:val="20"/>
                <w:rPrChange w:id="1219" w:author="Minh Trịnh" w:date="2017-10-02T15:39:00Z">
                  <w:rPr>
                    <w:ins w:id="1220" w:author="Minh Trịnh" w:date="2017-10-02T14:45:00Z"/>
                    <w:rFonts w:ascii="Times New Roman" w:hAnsi="Times New Roman" w:cs="Times New Roman"/>
                    <w:b/>
                    <w:sz w:val="20"/>
                    <w:szCs w:val="20"/>
                  </w:rPr>
                </w:rPrChange>
              </w:rPr>
            </w:pPr>
            <w:ins w:id="1221" w:author="Minh Trịnh" w:date="2017-10-02T15:38:00Z">
              <w:r w:rsidRPr="008C0796">
                <w:rPr>
                  <w:rFonts w:ascii="Times New Roman" w:hAnsi="Times New Roman" w:cs="Times New Roman"/>
                  <w:sz w:val="20"/>
                  <w:szCs w:val="20"/>
                  <w:rPrChange w:id="1222" w:author="Minh Trịnh" w:date="2017-10-02T15:39:00Z">
                    <w:rPr>
                      <w:rFonts w:ascii="Times New Roman" w:hAnsi="Times New Roman" w:cs="Times New Roman"/>
                      <w:b/>
                      <w:sz w:val="20"/>
                      <w:szCs w:val="20"/>
                    </w:rPr>
                  </w:rPrChange>
                </w:rPr>
                <w:t>1.20</w:t>
              </w:r>
            </w:ins>
          </w:p>
        </w:tc>
      </w:tr>
      <w:tr w:rsidR="008C0796" w14:paraId="4B772AD4" w14:textId="77777777" w:rsidTr="00D603BD">
        <w:trPr>
          <w:jc w:val="center"/>
          <w:ins w:id="1223" w:author="Minh Trịnh" w:date="2017-10-02T15:38:00Z"/>
        </w:trPr>
        <w:tc>
          <w:tcPr>
            <w:tcW w:w="2461" w:type="dxa"/>
          </w:tcPr>
          <w:p w14:paraId="05F13B79" w14:textId="1E46018E" w:rsidR="008C0796" w:rsidRDefault="008C0796" w:rsidP="008C0796">
            <w:pPr>
              <w:jc w:val="center"/>
              <w:rPr>
                <w:ins w:id="1224" w:author="Minh Trịnh" w:date="2017-10-02T15:38:00Z"/>
                <w:rFonts w:ascii="Times New Roman" w:hAnsi="Times New Roman" w:cs="Times New Roman"/>
                <w:b/>
                <w:sz w:val="20"/>
                <w:szCs w:val="20"/>
              </w:rPr>
            </w:pPr>
            <w:ins w:id="1225" w:author="Minh Trịnh" w:date="2017-10-02T15:38:00Z">
              <w:r>
                <w:rPr>
                  <w:rFonts w:ascii="Times New Roman" w:hAnsi="Times New Roman" w:cs="Times New Roman"/>
                  <w:b/>
                  <w:sz w:val="20"/>
                  <w:szCs w:val="20"/>
                </w:rPr>
                <w:t>Đời sống công nghệ</w:t>
              </w:r>
            </w:ins>
          </w:p>
        </w:tc>
        <w:tc>
          <w:tcPr>
            <w:tcW w:w="1769" w:type="dxa"/>
          </w:tcPr>
          <w:p w14:paraId="128334B3" w14:textId="7EB65D15" w:rsidR="008C0796" w:rsidRDefault="008C0796" w:rsidP="008C0796">
            <w:pPr>
              <w:jc w:val="center"/>
              <w:rPr>
                <w:ins w:id="1226" w:author="Minh Trịnh" w:date="2017-10-02T15:38:00Z"/>
                <w:rFonts w:ascii="Times New Roman" w:hAnsi="Times New Roman" w:cs="Times New Roman"/>
                <w:sz w:val="20"/>
                <w:szCs w:val="20"/>
              </w:rPr>
            </w:pPr>
            <w:ins w:id="1227" w:author="Minh Trịnh" w:date="2017-10-02T15:38:00Z">
              <w:r>
                <w:rPr>
                  <w:rFonts w:ascii="Times New Roman" w:hAnsi="Times New Roman" w:cs="Times New Roman"/>
                  <w:sz w:val="20"/>
                  <w:szCs w:val="20"/>
                </w:rPr>
                <w:t>284</w:t>
              </w:r>
            </w:ins>
          </w:p>
        </w:tc>
        <w:tc>
          <w:tcPr>
            <w:tcW w:w="1350" w:type="dxa"/>
          </w:tcPr>
          <w:p w14:paraId="4E898327" w14:textId="351DDDD3" w:rsidR="008C0796" w:rsidRDefault="008C0796" w:rsidP="008C0796">
            <w:pPr>
              <w:jc w:val="center"/>
              <w:rPr>
                <w:ins w:id="1228" w:author="Minh Trịnh" w:date="2017-10-02T15:38:00Z"/>
                <w:rFonts w:ascii="Times New Roman" w:hAnsi="Times New Roman" w:cs="Times New Roman"/>
                <w:sz w:val="20"/>
                <w:szCs w:val="20"/>
              </w:rPr>
            </w:pPr>
            <w:ins w:id="1229" w:author="Minh Trịnh" w:date="2017-10-02T15:38:00Z">
              <w:r>
                <w:rPr>
                  <w:rFonts w:ascii="Times New Roman" w:hAnsi="Times New Roman" w:cs="Times New Roman"/>
                  <w:sz w:val="20"/>
                  <w:szCs w:val="20"/>
                </w:rPr>
                <w:t>1.31</w:t>
              </w:r>
            </w:ins>
          </w:p>
        </w:tc>
        <w:tc>
          <w:tcPr>
            <w:tcW w:w="1530" w:type="dxa"/>
          </w:tcPr>
          <w:p w14:paraId="0C795DFE" w14:textId="55D3B068" w:rsidR="008C0796" w:rsidRPr="00053290" w:rsidRDefault="008C0796" w:rsidP="008C0796">
            <w:pPr>
              <w:jc w:val="center"/>
              <w:rPr>
                <w:ins w:id="1230" w:author="Minh Trịnh" w:date="2017-10-02T15:38:00Z"/>
                <w:rFonts w:ascii="Times New Roman" w:hAnsi="Times New Roman" w:cs="Times New Roman"/>
                <w:b/>
                <w:sz w:val="20"/>
                <w:szCs w:val="20"/>
              </w:rPr>
            </w:pPr>
            <w:ins w:id="1231" w:author="Minh Trịnh" w:date="2017-10-02T15:38:00Z">
              <w:r w:rsidRPr="00053290">
                <w:rPr>
                  <w:rFonts w:ascii="Times New Roman" w:hAnsi="Times New Roman" w:cs="Times New Roman"/>
                  <w:b/>
                  <w:sz w:val="20"/>
                  <w:szCs w:val="20"/>
                </w:rPr>
                <w:t>0</w:t>
              </w:r>
            </w:ins>
          </w:p>
        </w:tc>
        <w:tc>
          <w:tcPr>
            <w:tcW w:w="1440" w:type="dxa"/>
          </w:tcPr>
          <w:p w14:paraId="27177F30" w14:textId="35236DEF" w:rsidR="008C0796" w:rsidRPr="00053290" w:rsidRDefault="008C0796" w:rsidP="008C0796">
            <w:pPr>
              <w:jc w:val="center"/>
              <w:rPr>
                <w:ins w:id="1232" w:author="Minh Trịnh" w:date="2017-10-02T15:38:00Z"/>
                <w:rFonts w:ascii="Times New Roman" w:hAnsi="Times New Roman" w:cs="Times New Roman"/>
                <w:b/>
                <w:sz w:val="20"/>
                <w:szCs w:val="20"/>
              </w:rPr>
            </w:pPr>
            <w:ins w:id="1233" w:author="Minh Trịnh" w:date="2017-10-02T15:38:00Z">
              <w:r w:rsidRPr="00053290">
                <w:rPr>
                  <w:rFonts w:ascii="Times New Roman" w:hAnsi="Times New Roman" w:cs="Times New Roman"/>
                  <w:b/>
                  <w:sz w:val="20"/>
                  <w:szCs w:val="20"/>
                </w:rPr>
                <w:t>0</w:t>
              </w:r>
            </w:ins>
          </w:p>
        </w:tc>
      </w:tr>
      <w:tr w:rsidR="008C0796" w14:paraId="50B2A207" w14:textId="77777777" w:rsidTr="00D603BD">
        <w:trPr>
          <w:jc w:val="center"/>
          <w:ins w:id="1234" w:author="Minh Trịnh" w:date="2017-10-02T15:32:00Z"/>
        </w:trPr>
        <w:tc>
          <w:tcPr>
            <w:tcW w:w="2461" w:type="dxa"/>
          </w:tcPr>
          <w:p w14:paraId="106BF6C3" w14:textId="48038F58" w:rsidR="008C0796" w:rsidRDefault="008C0796" w:rsidP="008C0796">
            <w:pPr>
              <w:jc w:val="center"/>
              <w:rPr>
                <w:ins w:id="1235" w:author="Minh Trịnh" w:date="2017-10-02T15:32:00Z"/>
                <w:rFonts w:ascii="Times New Roman" w:hAnsi="Times New Roman" w:cs="Times New Roman"/>
                <w:b/>
                <w:sz w:val="20"/>
                <w:szCs w:val="20"/>
              </w:rPr>
            </w:pPr>
            <w:ins w:id="1236" w:author="Minh Trịnh" w:date="2017-10-02T15:33:00Z">
              <w:r>
                <w:rPr>
                  <w:rFonts w:ascii="Times New Roman" w:hAnsi="Times New Roman" w:cs="Times New Roman"/>
                  <w:b/>
                  <w:sz w:val="20"/>
                  <w:szCs w:val="20"/>
                </w:rPr>
                <w:t>Văn hóa</w:t>
              </w:r>
            </w:ins>
          </w:p>
        </w:tc>
        <w:tc>
          <w:tcPr>
            <w:tcW w:w="1769" w:type="dxa"/>
          </w:tcPr>
          <w:p w14:paraId="18E64958" w14:textId="6E30D4E5" w:rsidR="008C0796" w:rsidRDefault="008C0796" w:rsidP="008C0796">
            <w:pPr>
              <w:jc w:val="center"/>
              <w:rPr>
                <w:ins w:id="1237" w:author="Minh Trịnh" w:date="2017-10-02T15:32:00Z"/>
                <w:rFonts w:ascii="Times New Roman" w:hAnsi="Times New Roman" w:cs="Times New Roman"/>
                <w:sz w:val="20"/>
                <w:szCs w:val="20"/>
              </w:rPr>
            </w:pPr>
            <w:ins w:id="1238" w:author="Minh Trịnh" w:date="2017-10-02T15:33:00Z">
              <w:r>
                <w:rPr>
                  <w:rFonts w:ascii="Times New Roman" w:hAnsi="Times New Roman" w:cs="Times New Roman"/>
                  <w:sz w:val="20"/>
                  <w:szCs w:val="20"/>
                </w:rPr>
                <w:t>1,939</w:t>
              </w:r>
            </w:ins>
          </w:p>
        </w:tc>
        <w:tc>
          <w:tcPr>
            <w:tcW w:w="1350" w:type="dxa"/>
          </w:tcPr>
          <w:p w14:paraId="559878C7" w14:textId="3FF7B709" w:rsidR="008C0796" w:rsidRDefault="008C0796" w:rsidP="008C0796">
            <w:pPr>
              <w:jc w:val="center"/>
              <w:rPr>
                <w:ins w:id="1239" w:author="Minh Trịnh" w:date="2017-10-02T15:32:00Z"/>
                <w:rFonts w:ascii="Times New Roman" w:hAnsi="Times New Roman" w:cs="Times New Roman"/>
                <w:sz w:val="20"/>
                <w:szCs w:val="20"/>
              </w:rPr>
            </w:pPr>
            <w:ins w:id="1240" w:author="Minh Trịnh" w:date="2017-10-02T15:34:00Z">
              <w:r>
                <w:rPr>
                  <w:rFonts w:ascii="Times New Roman" w:hAnsi="Times New Roman" w:cs="Times New Roman"/>
                  <w:sz w:val="20"/>
                  <w:szCs w:val="20"/>
                </w:rPr>
                <w:t>11.2</w:t>
              </w:r>
            </w:ins>
          </w:p>
        </w:tc>
        <w:tc>
          <w:tcPr>
            <w:tcW w:w="1530" w:type="dxa"/>
          </w:tcPr>
          <w:p w14:paraId="555E52E4" w14:textId="1D359C34" w:rsidR="008C0796" w:rsidRPr="00053290" w:rsidRDefault="008C0796" w:rsidP="008C0796">
            <w:pPr>
              <w:jc w:val="center"/>
              <w:rPr>
                <w:ins w:id="1241" w:author="Minh Trịnh" w:date="2017-10-02T15:32:00Z"/>
                <w:rFonts w:ascii="Times New Roman" w:hAnsi="Times New Roman" w:cs="Times New Roman"/>
                <w:b/>
                <w:sz w:val="20"/>
                <w:szCs w:val="20"/>
              </w:rPr>
            </w:pPr>
            <w:ins w:id="1242" w:author="Minh Trịnh" w:date="2017-10-02T15:34:00Z">
              <w:r>
                <w:rPr>
                  <w:rFonts w:ascii="Times New Roman" w:hAnsi="Times New Roman" w:cs="Times New Roman"/>
                  <w:b/>
                  <w:sz w:val="20"/>
                  <w:szCs w:val="20"/>
                </w:rPr>
                <w:t>0</w:t>
              </w:r>
            </w:ins>
          </w:p>
        </w:tc>
        <w:tc>
          <w:tcPr>
            <w:tcW w:w="1440" w:type="dxa"/>
          </w:tcPr>
          <w:p w14:paraId="1E9EE48C" w14:textId="2CB638C1" w:rsidR="008C0796" w:rsidRPr="00053290" w:rsidRDefault="008C0796" w:rsidP="008C0796">
            <w:pPr>
              <w:jc w:val="center"/>
              <w:rPr>
                <w:ins w:id="1243" w:author="Minh Trịnh" w:date="2017-10-02T15:32:00Z"/>
                <w:rFonts w:ascii="Times New Roman" w:hAnsi="Times New Roman" w:cs="Times New Roman"/>
                <w:b/>
                <w:sz w:val="20"/>
                <w:szCs w:val="20"/>
              </w:rPr>
            </w:pPr>
            <w:ins w:id="1244" w:author="Minh Trịnh" w:date="2017-10-02T15:34:00Z">
              <w:r>
                <w:rPr>
                  <w:rFonts w:ascii="Times New Roman" w:hAnsi="Times New Roman" w:cs="Times New Roman"/>
                  <w:b/>
                  <w:sz w:val="20"/>
                  <w:szCs w:val="20"/>
                </w:rPr>
                <w:t>0</w:t>
              </w:r>
            </w:ins>
          </w:p>
        </w:tc>
      </w:tr>
      <w:tr w:rsidR="008C0796" w14:paraId="743E49EC" w14:textId="77777777" w:rsidTr="00D603BD">
        <w:trPr>
          <w:jc w:val="center"/>
          <w:ins w:id="1245" w:author="Minh Trịnh" w:date="2017-10-02T15:32:00Z"/>
        </w:trPr>
        <w:tc>
          <w:tcPr>
            <w:tcW w:w="2461" w:type="dxa"/>
          </w:tcPr>
          <w:p w14:paraId="0FE38A74" w14:textId="24F55B62" w:rsidR="008C0796" w:rsidRDefault="008C0796" w:rsidP="008C0796">
            <w:pPr>
              <w:jc w:val="center"/>
              <w:rPr>
                <w:ins w:id="1246" w:author="Minh Trịnh" w:date="2017-10-02T15:32:00Z"/>
                <w:rFonts w:ascii="Times New Roman" w:hAnsi="Times New Roman" w:cs="Times New Roman"/>
                <w:b/>
                <w:sz w:val="20"/>
                <w:szCs w:val="20"/>
              </w:rPr>
            </w:pPr>
            <w:ins w:id="1247" w:author="Minh Trịnh" w:date="2017-10-02T15:35:00Z">
              <w:r>
                <w:rPr>
                  <w:rFonts w:ascii="Times New Roman" w:hAnsi="Times New Roman" w:cs="Times New Roman"/>
                  <w:b/>
                  <w:sz w:val="20"/>
                  <w:szCs w:val="20"/>
                </w:rPr>
                <w:t>Xã hội</w:t>
              </w:r>
            </w:ins>
          </w:p>
        </w:tc>
        <w:tc>
          <w:tcPr>
            <w:tcW w:w="1769" w:type="dxa"/>
          </w:tcPr>
          <w:p w14:paraId="27434F38" w14:textId="41001089" w:rsidR="008C0796" w:rsidRDefault="008C0796" w:rsidP="008C0796">
            <w:pPr>
              <w:jc w:val="center"/>
              <w:rPr>
                <w:ins w:id="1248" w:author="Minh Trịnh" w:date="2017-10-02T15:32:00Z"/>
                <w:rFonts w:ascii="Times New Roman" w:hAnsi="Times New Roman" w:cs="Times New Roman"/>
                <w:sz w:val="20"/>
                <w:szCs w:val="20"/>
              </w:rPr>
            </w:pPr>
            <w:ins w:id="1249" w:author="Minh Trịnh" w:date="2017-10-02T15:36:00Z">
              <w:r>
                <w:rPr>
                  <w:rFonts w:ascii="Times New Roman" w:hAnsi="Times New Roman" w:cs="Times New Roman"/>
                  <w:sz w:val="20"/>
                  <w:szCs w:val="20"/>
                </w:rPr>
                <w:t>1,464</w:t>
              </w:r>
            </w:ins>
          </w:p>
        </w:tc>
        <w:tc>
          <w:tcPr>
            <w:tcW w:w="1350" w:type="dxa"/>
          </w:tcPr>
          <w:p w14:paraId="5C42F155" w14:textId="34D0726A" w:rsidR="008C0796" w:rsidRDefault="008C0796" w:rsidP="008C0796">
            <w:pPr>
              <w:jc w:val="center"/>
              <w:rPr>
                <w:ins w:id="1250" w:author="Minh Trịnh" w:date="2017-10-02T15:32:00Z"/>
                <w:rFonts w:ascii="Times New Roman" w:hAnsi="Times New Roman" w:cs="Times New Roman"/>
                <w:sz w:val="20"/>
                <w:szCs w:val="20"/>
              </w:rPr>
            </w:pPr>
            <w:ins w:id="1251" w:author="Minh Trịnh" w:date="2017-10-02T15:36:00Z">
              <w:r>
                <w:rPr>
                  <w:rFonts w:ascii="Times New Roman" w:hAnsi="Times New Roman" w:cs="Times New Roman"/>
                  <w:sz w:val="20"/>
                  <w:szCs w:val="20"/>
                </w:rPr>
                <w:t>8.12</w:t>
              </w:r>
            </w:ins>
          </w:p>
        </w:tc>
        <w:tc>
          <w:tcPr>
            <w:tcW w:w="1530" w:type="dxa"/>
          </w:tcPr>
          <w:p w14:paraId="0F31297E" w14:textId="3BC210B1" w:rsidR="008C0796" w:rsidRPr="00053290" w:rsidRDefault="008C0796" w:rsidP="008C0796">
            <w:pPr>
              <w:jc w:val="center"/>
              <w:rPr>
                <w:ins w:id="1252" w:author="Minh Trịnh" w:date="2017-10-02T15:32:00Z"/>
                <w:rFonts w:ascii="Times New Roman" w:hAnsi="Times New Roman" w:cs="Times New Roman"/>
                <w:b/>
                <w:sz w:val="20"/>
                <w:szCs w:val="20"/>
              </w:rPr>
            </w:pPr>
            <w:ins w:id="1253" w:author="Minh Trịnh" w:date="2017-10-02T15:36:00Z">
              <w:r>
                <w:rPr>
                  <w:rFonts w:ascii="Times New Roman" w:hAnsi="Times New Roman" w:cs="Times New Roman"/>
                  <w:b/>
                  <w:sz w:val="20"/>
                  <w:szCs w:val="20"/>
                </w:rPr>
                <w:t>0</w:t>
              </w:r>
            </w:ins>
          </w:p>
        </w:tc>
        <w:tc>
          <w:tcPr>
            <w:tcW w:w="1440" w:type="dxa"/>
          </w:tcPr>
          <w:p w14:paraId="6C11718E" w14:textId="1F073B62" w:rsidR="008C0796" w:rsidRPr="00053290" w:rsidRDefault="008C0796" w:rsidP="008C0796">
            <w:pPr>
              <w:jc w:val="center"/>
              <w:rPr>
                <w:ins w:id="1254" w:author="Minh Trịnh" w:date="2017-10-02T15:32:00Z"/>
                <w:rFonts w:ascii="Times New Roman" w:hAnsi="Times New Roman" w:cs="Times New Roman"/>
                <w:b/>
                <w:sz w:val="20"/>
                <w:szCs w:val="20"/>
              </w:rPr>
            </w:pPr>
            <w:ins w:id="1255" w:author="Minh Trịnh" w:date="2017-10-02T15:36:00Z">
              <w:r>
                <w:rPr>
                  <w:rFonts w:ascii="Times New Roman" w:hAnsi="Times New Roman" w:cs="Times New Roman"/>
                  <w:b/>
                  <w:sz w:val="20"/>
                  <w:szCs w:val="20"/>
                </w:rPr>
                <w:t>0</w:t>
              </w:r>
            </w:ins>
          </w:p>
        </w:tc>
      </w:tr>
      <w:tr w:rsidR="008C0796" w14:paraId="58035D92" w14:textId="77777777" w:rsidTr="00D603BD">
        <w:trPr>
          <w:jc w:val="center"/>
          <w:ins w:id="1256" w:author="Minh Trịnh" w:date="2017-10-02T14:45:00Z"/>
        </w:trPr>
        <w:tc>
          <w:tcPr>
            <w:tcW w:w="2461" w:type="dxa"/>
          </w:tcPr>
          <w:p w14:paraId="51EA855A" w14:textId="0F1C4E50" w:rsidR="008C0796" w:rsidRPr="00053290" w:rsidRDefault="008C0796" w:rsidP="008C0796">
            <w:pPr>
              <w:jc w:val="center"/>
              <w:rPr>
                <w:ins w:id="1257" w:author="Minh Trịnh" w:date="2017-10-02T14:45:00Z"/>
                <w:rFonts w:ascii="Times New Roman" w:hAnsi="Times New Roman" w:cs="Times New Roman"/>
                <w:b/>
                <w:sz w:val="20"/>
                <w:szCs w:val="20"/>
              </w:rPr>
            </w:pPr>
            <w:ins w:id="1258" w:author="Minh Trịnh" w:date="2017-10-02T15:36:00Z">
              <w:r>
                <w:rPr>
                  <w:rFonts w:ascii="Times New Roman" w:hAnsi="Times New Roman" w:cs="Times New Roman"/>
                  <w:b/>
                  <w:sz w:val="20"/>
                  <w:szCs w:val="20"/>
                </w:rPr>
                <w:t>Hoạt động người Hoa</w:t>
              </w:r>
            </w:ins>
          </w:p>
        </w:tc>
        <w:tc>
          <w:tcPr>
            <w:tcW w:w="1769" w:type="dxa"/>
          </w:tcPr>
          <w:p w14:paraId="2D0AAC2E" w14:textId="77777777" w:rsidR="008C0796" w:rsidRPr="00053290" w:rsidRDefault="008C0796" w:rsidP="008C0796">
            <w:pPr>
              <w:jc w:val="center"/>
              <w:rPr>
                <w:ins w:id="1259" w:author="Minh Trịnh" w:date="2017-10-02T14:45:00Z"/>
                <w:rFonts w:ascii="Times New Roman" w:hAnsi="Times New Roman" w:cs="Times New Roman"/>
                <w:b/>
                <w:sz w:val="20"/>
                <w:szCs w:val="20"/>
              </w:rPr>
            </w:pPr>
            <w:ins w:id="1260" w:author="Minh Trịnh" w:date="2017-10-02T14:45:00Z">
              <w:r w:rsidRPr="00053290">
                <w:rPr>
                  <w:rFonts w:ascii="Times New Roman" w:hAnsi="Times New Roman" w:cs="Times New Roman"/>
                  <w:b/>
                  <w:sz w:val="20"/>
                  <w:szCs w:val="20"/>
                </w:rPr>
                <w:t>0</w:t>
              </w:r>
            </w:ins>
          </w:p>
        </w:tc>
        <w:tc>
          <w:tcPr>
            <w:tcW w:w="1350" w:type="dxa"/>
          </w:tcPr>
          <w:p w14:paraId="0D7C3C6D" w14:textId="77777777" w:rsidR="008C0796" w:rsidRPr="00053290" w:rsidRDefault="008C0796" w:rsidP="008C0796">
            <w:pPr>
              <w:jc w:val="center"/>
              <w:rPr>
                <w:ins w:id="1261" w:author="Minh Trịnh" w:date="2017-10-02T14:45:00Z"/>
                <w:rFonts w:ascii="Times New Roman" w:hAnsi="Times New Roman" w:cs="Times New Roman"/>
                <w:b/>
                <w:sz w:val="20"/>
                <w:szCs w:val="20"/>
              </w:rPr>
            </w:pPr>
            <w:ins w:id="1262" w:author="Minh Trịnh" w:date="2017-10-02T14:45:00Z">
              <w:r w:rsidRPr="00053290">
                <w:rPr>
                  <w:rFonts w:ascii="Times New Roman" w:hAnsi="Times New Roman" w:cs="Times New Roman"/>
                  <w:b/>
                  <w:sz w:val="20"/>
                  <w:szCs w:val="20"/>
                </w:rPr>
                <w:t>0</w:t>
              </w:r>
            </w:ins>
          </w:p>
        </w:tc>
        <w:tc>
          <w:tcPr>
            <w:tcW w:w="1530" w:type="dxa"/>
          </w:tcPr>
          <w:p w14:paraId="7226E1A9" w14:textId="2FAF44AA" w:rsidR="008C0796" w:rsidRDefault="008C0796" w:rsidP="008C0796">
            <w:pPr>
              <w:jc w:val="center"/>
              <w:rPr>
                <w:ins w:id="1263" w:author="Minh Trịnh" w:date="2017-10-02T14:45:00Z"/>
                <w:rFonts w:ascii="Times New Roman" w:hAnsi="Times New Roman" w:cs="Times New Roman"/>
                <w:sz w:val="20"/>
                <w:szCs w:val="20"/>
              </w:rPr>
            </w:pPr>
            <w:ins w:id="1264" w:author="Minh Trịnh" w:date="2017-10-02T15:36:00Z">
              <w:r>
                <w:rPr>
                  <w:rFonts w:ascii="Times New Roman" w:hAnsi="Times New Roman" w:cs="Times New Roman"/>
                  <w:sz w:val="20"/>
                  <w:szCs w:val="20"/>
                </w:rPr>
                <w:t>300</w:t>
              </w:r>
            </w:ins>
          </w:p>
        </w:tc>
        <w:tc>
          <w:tcPr>
            <w:tcW w:w="1440" w:type="dxa"/>
          </w:tcPr>
          <w:p w14:paraId="58ABF5D9" w14:textId="6183DD02" w:rsidR="008C0796" w:rsidRDefault="008C0796" w:rsidP="008C0796">
            <w:pPr>
              <w:jc w:val="center"/>
              <w:rPr>
                <w:ins w:id="1265" w:author="Minh Trịnh" w:date="2017-10-02T14:45:00Z"/>
                <w:rFonts w:ascii="Times New Roman" w:hAnsi="Times New Roman" w:cs="Times New Roman"/>
                <w:sz w:val="20"/>
                <w:szCs w:val="20"/>
              </w:rPr>
            </w:pPr>
            <w:ins w:id="1266" w:author="Minh Trịnh" w:date="2017-10-02T15:36:00Z">
              <w:r>
                <w:rPr>
                  <w:rFonts w:ascii="Times New Roman" w:hAnsi="Times New Roman" w:cs="Times New Roman"/>
                  <w:sz w:val="20"/>
                  <w:szCs w:val="20"/>
                </w:rPr>
                <w:t>1.01</w:t>
              </w:r>
            </w:ins>
          </w:p>
        </w:tc>
      </w:tr>
      <w:tr w:rsidR="008C0796" w14:paraId="6486D44D" w14:textId="77777777" w:rsidTr="00D603BD">
        <w:trPr>
          <w:jc w:val="center"/>
          <w:ins w:id="1267" w:author="Minh Trịnh" w:date="2017-10-02T15:36:00Z"/>
        </w:trPr>
        <w:tc>
          <w:tcPr>
            <w:tcW w:w="2461" w:type="dxa"/>
          </w:tcPr>
          <w:p w14:paraId="7E50CDF1" w14:textId="11365EB9" w:rsidR="008C0796" w:rsidRDefault="008C0796" w:rsidP="008C0796">
            <w:pPr>
              <w:jc w:val="center"/>
              <w:rPr>
                <w:ins w:id="1268" w:author="Minh Trịnh" w:date="2017-10-02T15:36:00Z"/>
                <w:rFonts w:ascii="Times New Roman" w:hAnsi="Times New Roman" w:cs="Times New Roman"/>
                <w:b/>
                <w:sz w:val="20"/>
                <w:szCs w:val="20"/>
              </w:rPr>
            </w:pPr>
            <w:ins w:id="1269" w:author="Minh Trịnh" w:date="2017-10-02T15:37:00Z">
              <w:r>
                <w:rPr>
                  <w:rFonts w:ascii="Times New Roman" w:hAnsi="Times New Roman" w:cs="Times New Roman"/>
                  <w:b/>
                  <w:sz w:val="20"/>
                  <w:szCs w:val="20"/>
                </w:rPr>
                <w:t>Giải trí</w:t>
              </w:r>
            </w:ins>
          </w:p>
        </w:tc>
        <w:tc>
          <w:tcPr>
            <w:tcW w:w="1769" w:type="dxa"/>
          </w:tcPr>
          <w:p w14:paraId="7CF9A3F0" w14:textId="6DDC912F" w:rsidR="008C0796" w:rsidRPr="00053290" w:rsidRDefault="008C0796" w:rsidP="008C0796">
            <w:pPr>
              <w:jc w:val="center"/>
              <w:rPr>
                <w:ins w:id="1270" w:author="Minh Trịnh" w:date="2017-10-02T15:36:00Z"/>
                <w:rFonts w:ascii="Times New Roman" w:hAnsi="Times New Roman" w:cs="Times New Roman"/>
                <w:b/>
                <w:sz w:val="20"/>
                <w:szCs w:val="20"/>
              </w:rPr>
            </w:pPr>
            <w:ins w:id="1271" w:author="Minh Trịnh" w:date="2017-10-02T15:37:00Z">
              <w:r>
                <w:rPr>
                  <w:rFonts w:ascii="Times New Roman" w:hAnsi="Times New Roman" w:cs="Times New Roman"/>
                  <w:b/>
                  <w:sz w:val="20"/>
                  <w:szCs w:val="20"/>
                </w:rPr>
                <w:t>0</w:t>
              </w:r>
            </w:ins>
          </w:p>
        </w:tc>
        <w:tc>
          <w:tcPr>
            <w:tcW w:w="1350" w:type="dxa"/>
          </w:tcPr>
          <w:p w14:paraId="1013251A" w14:textId="41BA97D5" w:rsidR="008C0796" w:rsidRPr="00053290" w:rsidRDefault="008C0796" w:rsidP="008C0796">
            <w:pPr>
              <w:jc w:val="center"/>
              <w:rPr>
                <w:ins w:id="1272" w:author="Minh Trịnh" w:date="2017-10-02T15:36:00Z"/>
                <w:rFonts w:ascii="Times New Roman" w:hAnsi="Times New Roman" w:cs="Times New Roman"/>
                <w:b/>
                <w:sz w:val="20"/>
                <w:szCs w:val="20"/>
              </w:rPr>
            </w:pPr>
            <w:ins w:id="1273" w:author="Minh Trịnh" w:date="2017-10-02T15:37:00Z">
              <w:r>
                <w:rPr>
                  <w:rFonts w:ascii="Times New Roman" w:hAnsi="Times New Roman" w:cs="Times New Roman"/>
                  <w:b/>
                  <w:sz w:val="20"/>
                  <w:szCs w:val="20"/>
                </w:rPr>
                <w:t>0</w:t>
              </w:r>
            </w:ins>
          </w:p>
        </w:tc>
        <w:tc>
          <w:tcPr>
            <w:tcW w:w="1530" w:type="dxa"/>
          </w:tcPr>
          <w:p w14:paraId="4983141C" w14:textId="5AA23C77" w:rsidR="008C0796" w:rsidRDefault="008C0796" w:rsidP="008C0796">
            <w:pPr>
              <w:jc w:val="center"/>
              <w:rPr>
                <w:ins w:id="1274" w:author="Minh Trịnh" w:date="2017-10-02T15:36:00Z"/>
                <w:rFonts w:ascii="Times New Roman" w:hAnsi="Times New Roman" w:cs="Times New Roman"/>
                <w:sz w:val="20"/>
                <w:szCs w:val="20"/>
              </w:rPr>
            </w:pPr>
            <w:ins w:id="1275" w:author="Minh Trịnh" w:date="2017-10-02T15:37:00Z">
              <w:r>
                <w:rPr>
                  <w:rFonts w:ascii="Times New Roman" w:hAnsi="Times New Roman" w:cs="Times New Roman"/>
                  <w:sz w:val="20"/>
                  <w:szCs w:val="20"/>
                </w:rPr>
                <w:t>433</w:t>
              </w:r>
            </w:ins>
          </w:p>
        </w:tc>
        <w:tc>
          <w:tcPr>
            <w:tcW w:w="1440" w:type="dxa"/>
          </w:tcPr>
          <w:p w14:paraId="44A762D1" w14:textId="20AAA939" w:rsidR="008C0796" w:rsidRDefault="008C0796" w:rsidP="008C0796">
            <w:pPr>
              <w:jc w:val="center"/>
              <w:rPr>
                <w:ins w:id="1276" w:author="Minh Trịnh" w:date="2017-10-02T15:36:00Z"/>
                <w:rFonts w:ascii="Times New Roman" w:hAnsi="Times New Roman" w:cs="Times New Roman"/>
                <w:sz w:val="20"/>
                <w:szCs w:val="20"/>
              </w:rPr>
            </w:pPr>
            <w:ins w:id="1277" w:author="Minh Trịnh" w:date="2017-10-02T15:37:00Z">
              <w:r>
                <w:rPr>
                  <w:rFonts w:ascii="Times New Roman" w:hAnsi="Times New Roman" w:cs="Times New Roman"/>
                  <w:sz w:val="20"/>
                  <w:szCs w:val="20"/>
                </w:rPr>
                <w:t>1.31</w:t>
              </w:r>
            </w:ins>
          </w:p>
        </w:tc>
      </w:tr>
      <w:tr w:rsidR="008C0796" w14:paraId="6CB106C0" w14:textId="77777777" w:rsidTr="00D603BD">
        <w:trPr>
          <w:jc w:val="center"/>
          <w:ins w:id="1278" w:author="Minh Trịnh" w:date="2017-10-02T15:37:00Z"/>
        </w:trPr>
        <w:tc>
          <w:tcPr>
            <w:tcW w:w="2461" w:type="dxa"/>
          </w:tcPr>
          <w:p w14:paraId="0B9AC5A6" w14:textId="03C7DF6B" w:rsidR="008C0796" w:rsidRDefault="008C0796" w:rsidP="008C0796">
            <w:pPr>
              <w:jc w:val="center"/>
              <w:rPr>
                <w:ins w:id="1279" w:author="Minh Trịnh" w:date="2017-10-02T15:37:00Z"/>
                <w:rFonts w:ascii="Times New Roman" w:hAnsi="Times New Roman" w:cs="Times New Roman"/>
                <w:b/>
                <w:sz w:val="20"/>
                <w:szCs w:val="20"/>
              </w:rPr>
            </w:pPr>
            <w:ins w:id="1280" w:author="Minh Trịnh" w:date="2017-10-02T15:40:00Z">
              <w:r>
                <w:rPr>
                  <w:rFonts w:ascii="Times New Roman" w:hAnsi="Times New Roman" w:cs="Times New Roman"/>
                  <w:b/>
                  <w:sz w:val="20"/>
                  <w:szCs w:val="20"/>
                </w:rPr>
                <w:t>Thể thao</w:t>
              </w:r>
            </w:ins>
          </w:p>
        </w:tc>
        <w:tc>
          <w:tcPr>
            <w:tcW w:w="1769" w:type="dxa"/>
          </w:tcPr>
          <w:p w14:paraId="4B9D2AED" w14:textId="25D2C2DF" w:rsidR="008C0796" w:rsidRDefault="008C0796" w:rsidP="008C0796">
            <w:pPr>
              <w:jc w:val="center"/>
              <w:rPr>
                <w:ins w:id="1281" w:author="Minh Trịnh" w:date="2017-10-02T15:37:00Z"/>
                <w:rFonts w:ascii="Times New Roman" w:hAnsi="Times New Roman" w:cs="Times New Roman"/>
                <w:b/>
                <w:sz w:val="20"/>
                <w:szCs w:val="20"/>
              </w:rPr>
            </w:pPr>
            <w:ins w:id="1282" w:author="Minh Trịnh" w:date="2017-10-02T15:41:00Z">
              <w:r>
                <w:rPr>
                  <w:rFonts w:ascii="Times New Roman" w:hAnsi="Times New Roman" w:cs="Times New Roman"/>
                  <w:b/>
                  <w:sz w:val="20"/>
                  <w:szCs w:val="20"/>
                </w:rPr>
                <w:t>0</w:t>
              </w:r>
            </w:ins>
          </w:p>
        </w:tc>
        <w:tc>
          <w:tcPr>
            <w:tcW w:w="1350" w:type="dxa"/>
          </w:tcPr>
          <w:p w14:paraId="6784AAB7" w14:textId="218AA4EE" w:rsidR="008C0796" w:rsidRDefault="008C0796" w:rsidP="008C0796">
            <w:pPr>
              <w:jc w:val="center"/>
              <w:rPr>
                <w:ins w:id="1283" w:author="Minh Trịnh" w:date="2017-10-02T15:37:00Z"/>
                <w:rFonts w:ascii="Times New Roman" w:hAnsi="Times New Roman" w:cs="Times New Roman"/>
                <w:b/>
                <w:sz w:val="20"/>
                <w:szCs w:val="20"/>
              </w:rPr>
            </w:pPr>
            <w:ins w:id="1284" w:author="Minh Trịnh" w:date="2017-10-02T15:41:00Z">
              <w:r>
                <w:rPr>
                  <w:rFonts w:ascii="Times New Roman" w:hAnsi="Times New Roman" w:cs="Times New Roman"/>
                  <w:b/>
                  <w:sz w:val="20"/>
                  <w:szCs w:val="20"/>
                </w:rPr>
                <w:t>0</w:t>
              </w:r>
            </w:ins>
          </w:p>
        </w:tc>
        <w:tc>
          <w:tcPr>
            <w:tcW w:w="1530" w:type="dxa"/>
          </w:tcPr>
          <w:p w14:paraId="67961D39" w14:textId="7386DFB3" w:rsidR="008C0796" w:rsidRDefault="008C0796" w:rsidP="008C0796">
            <w:pPr>
              <w:jc w:val="center"/>
              <w:rPr>
                <w:ins w:id="1285" w:author="Minh Trịnh" w:date="2017-10-02T15:37:00Z"/>
                <w:rFonts w:ascii="Times New Roman" w:hAnsi="Times New Roman" w:cs="Times New Roman"/>
                <w:sz w:val="20"/>
                <w:szCs w:val="20"/>
              </w:rPr>
            </w:pPr>
            <w:ins w:id="1286" w:author="Minh Trịnh" w:date="2017-10-02T15:41:00Z">
              <w:r>
                <w:rPr>
                  <w:rFonts w:ascii="Times New Roman" w:hAnsi="Times New Roman" w:cs="Times New Roman"/>
                  <w:sz w:val="20"/>
                  <w:szCs w:val="20"/>
                </w:rPr>
                <w:t>329</w:t>
              </w:r>
            </w:ins>
          </w:p>
        </w:tc>
        <w:tc>
          <w:tcPr>
            <w:tcW w:w="1440" w:type="dxa"/>
          </w:tcPr>
          <w:p w14:paraId="04EBFF62" w14:textId="32A9F5F7" w:rsidR="008C0796" w:rsidRDefault="008C0796" w:rsidP="008C0796">
            <w:pPr>
              <w:jc w:val="center"/>
              <w:rPr>
                <w:ins w:id="1287" w:author="Minh Trịnh" w:date="2017-10-02T15:37:00Z"/>
                <w:rFonts w:ascii="Times New Roman" w:hAnsi="Times New Roman" w:cs="Times New Roman"/>
                <w:sz w:val="20"/>
                <w:szCs w:val="20"/>
              </w:rPr>
            </w:pPr>
            <w:ins w:id="1288" w:author="Minh Trịnh" w:date="2017-10-02T15:41:00Z">
              <w:r>
                <w:rPr>
                  <w:rFonts w:ascii="Times New Roman" w:hAnsi="Times New Roman" w:cs="Times New Roman"/>
                  <w:sz w:val="20"/>
                  <w:szCs w:val="20"/>
                </w:rPr>
                <w:t>0.9</w:t>
              </w:r>
            </w:ins>
          </w:p>
        </w:tc>
      </w:tr>
      <w:tr w:rsidR="008C0796" w14:paraId="754DAD81" w14:textId="77777777" w:rsidTr="00D603BD">
        <w:trPr>
          <w:jc w:val="center"/>
          <w:ins w:id="1289" w:author="Minh Trịnh" w:date="2017-10-02T15:41:00Z"/>
        </w:trPr>
        <w:tc>
          <w:tcPr>
            <w:tcW w:w="2461" w:type="dxa"/>
          </w:tcPr>
          <w:p w14:paraId="3BEE1904" w14:textId="2C6855D8" w:rsidR="008C0796" w:rsidRDefault="008C0796" w:rsidP="008C0796">
            <w:pPr>
              <w:jc w:val="center"/>
              <w:rPr>
                <w:ins w:id="1290" w:author="Minh Trịnh" w:date="2017-10-02T15:41:00Z"/>
                <w:rFonts w:ascii="Times New Roman" w:hAnsi="Times New Roman" w:cs="Times New Roman"/>
                <w:b/>
                <w:sz w:val="20"/>
                <w:szCs w:val="20"/>
              </w:rPr>
            </w:pPr>
            <w:ins w:id="1291" w:author="Minh Trịnh" w:date="2017-10-02T15:41:00Z">
              <w:r>
                <w:rPr>
                  <w:rFonts w:ascii="Times New Roman" w:hAnsi="Times New Roman" w:cs="Times New Roman"/>
                  <w:b/>
                  <w:sz w:val="20"/>
                  <w:szCs w:val="20"/>
                </w:rPr>
                <w:t>Du lịch</w:t>
              </w:r>
            </w:ins>
          </w:p>
        </w:tc>
        <w:tc>
          <w:tcPr>
            <w:tcW w:w="1769" w:type="dxa"/>
          </w:tcPr>
          <w:p w14:paraId="3842922F" w14:textId="26F45B70" w:rsidR="008C0796" w:rsidRDefault="008C0796" w:rsidP="008C0796">
            <w:pPr>
              <w:jc w:val="center"/>
              <w:rPr>
                <w:ins w:id="1292" w:author="Minh Trịnh" w:date="2017-10-02T15:41:00Z"/>
                <w:rFonts w:ascii="Times New Roman" w:hAnsi="Times New Roman" w:cs="Times New Roman"/>
                <w:b/>
                <w:sz w:val="20"/>
                <w:szCs w:val="20"/>
              </w:rPr>
            </w:pPr>
            <w:ins w:id="1293" w:author="Minh Trịnh" w:date="2017-10-02T15:41:00Z">
              <w:r>
                <w:rPr>
                  <w:rFonts w:ascii="Times New Roman" w:hAnsi="Times New Roman" w:cs="Times New Roman"/>
                  <w:b/>
                  <w:sz w:val="20"/>
                  <w:szCs w:val="20"/>
                </w:rPr>
                <w:t>0</w:t>
              </w:r>
            </w:ins>
          </w:p>
        </w:tc>
        <w:tc>
          <w:tcPr>
            <w:tcW w:w="1350" w:type="dxa"/>
          </w:tcPr>
          <w:p w14:paraId="6CEEE5D8" w14:textId="07648F23" w:rsidR="008C0796" w:rsidRDefault="008C0796" w:rsidP="008C0796">
            <w:pPr>
              <w:jc w:val="center"/>
              <w:rPr>
                <w:ins w:id="1294" w:author="Minh Trịnh" w:date="2017-10-02T15:41:00Z"/>
                <w:rFonts w:ascii="Times New Roman" w:hAnsi="Times New Roman" w:cs="Times New Roman"/>
                <w:b/>
                <w:sz w:val="20"/>
                <w:szCs w:val="20"/>
              </w:rPr>
            </w:pPr>
            <w:ins w:id="1295" w:author="Minh Trịnh" w:date="2017-10-02T15:41:00Z">
              <w:r>
                <w:rPr>
                  <w:rFonts w:ascii="Times New Roman" w:hAnsi="Times New Roman" w:cs="Times New Roman"/>
                  <w:b/>
                  <w:sz w:val="20"/>
                  <w:szCs w:val="20"/>
                </w:rPr>
                <w:t>0</w:t>
              </w:r>
            </w:ins>
          </w:p>
        </w:tc>
        <w:tc>
          <w:tcPr>
            <w:tcW w:w="1530" w:type="dxa"/>
          </w:tcPr>
          <w:p w14:paraId="23F48855" w14:textId="596DBF0E" w:rsidR="008C0796" w:rsidRDefault="008C0796" w:rsidP="008C0796">
            <w:pPr>
              <w:jc w:val="center"/>
              <w:rPr>
                <w:ins w:id="1296" w:author="Minh Trịnh" w:date="2017-10-02T15:41:00Z"/>
                <w:rFonts w:ascii="Times New Roman" w:hAnsi="Times New Roman" w:cs="Times New Roman"/>
                <w:sz w:val="20"/>
                <w:szCs w:val="20"/>
              </w:rPr>
            </w:pPr>
            <w:ins w:id="1297" w:author="Minh Trịnh" w:date="2017-10-02T15:42:00Z">
              <w:r>
                <w:rPr>
                  <w:rFonts w:ascii="Times New Roman" w:hAnsi="Times New Roman" w:cs="Times New Roman"/>
                  <w:sz w:val="20"/>
                  <w:szCs w:val="20"/>
                </w:rPr>
                <w:t>90</w:t>
              </w:r>
            </w:ins>
          </w:p>
        </w:tc>
        <w:tc>
          <w:tcPr>
            <w:tcW w:w="1440" w:type="dxa"/>
          </w:tcPr>
          <w:p w14:paraId="771ED7E7" w14:textId="495B7CEE" w:rsidR="008C0796" w:rsidRDefault="008C0796" w:rsidP="008C0796">
            <w:pPr>
              <w:jc w:val="center"/>
              <w:rPr>
                <w:ins w:id="1298" w:author="Minh Trịnh" w:date="2017-10-02T15:41:00Z"/>
                <w:rFonts w:ascii="Times New Roman" w:hAnsi="Times New Roman" w:cs="Times New Roman"/>
                <w:sz w:val="20"/>
                <w:szCs w:val="20"/>
              </w:rPr>
            </w:pPr>
            <w:ins w:id="1299" w:author="Minh Trịnh" w:date="2017-10-02T15:42:00Z">
              <w:r>
                <w:rPr>
                  <w:rFonts w:ascii="Times New Roman" w:hAnsi="Times New Roman" w:cs="Times New Roman"/>
                  <w:sz w:val="20"/>
                  <w:szCs w:val="20"/>
                </w:rPr>
                <w:t>0.3</w:t>
              </w:r>
            </w:ins>
          </w:p>
        </w:tc>
      </w:tr>
    </w:tbl>
    <w:p w14:paraId="270D7125" w14:textId="3FEAD0B5" w:rsidR="00DF2E63" w:rsidRPr="00E70F1F" w:rsidRDefault="00DF2E63" w:rsidP="00DF2E63">
      <w:pPr>
        <w:ind w:firstLine="720"/>
        <w:jc w:val="center"/>
        <w:rPr>
          <w:ins w:id="1300" w:author="Minh Trịnh" w:date="2017-10-02T15:44:00Z"/>
          <w:rFonts w:ascii="Times New Roman" w:hAnsi="Times New Roman" w:cs="Times New Roman"/>
          <w:sz w:val="20"/>
          <w:szCs w:val="20"/>
        </w:rPr>
      </w:pPr>
      <w:ins w:id="1301" w:author="Minh Trịnh" w:date="2017-10-02T15:44:00Z">
        <w:r>
          <w:rPr>
            <w:rFonts w:ascii="Times New Roman" w:hAnsi="Times New Roman" w:cs="Times New Roman"/>
            <w:sz w:val="20"/>
            <w:szCs w:val="20"/>
          </w:rPr>
          <w:t xml:space="preserve">Bảng 5: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 xml:space="preserve">đã phân loại theo nội dung trang </w:t>
        </w:r>
        <w:r w:rsidRPr="00D603BD">
          <w:rPr>
            <w:rFonts w:ascii="Times New Roman" w:hAnsi="Times New Roman" w:cs="Times New Roman"/>
            <w:sz w:val="20"/>
            <w:szCs w:val="20"/>
          </w:rPr>
          <w:t>http://www.sggp.org.vn</w:t>
        </w:r>
      </w:ins>
    </w:p>
    <w:tbl>
      <w:tblPr>
        <w:tblStyle w:val="TableGrid"/>
        <w:tblW w:w="0" w:type="auto"/>
        <w:jc w:val="center"/>
        <w:tblLook w:val="04A0" w:firstRow="1" w:lastRow="0" w:firstColumn="1" w:lastColumn="0" w:noHBand="0" w:noVBand="1"/>
        <w:tblPrChange w:id="1302" w:author="Minh Trịnh" w:date="2017-10-02T15:44:00Z">
          <w:tblPr>
            <w:tblStyle w:val="TableGrid"/>
            <w:tblW w:w="0" w:type="auto"/>
            <w:jc w:val="center"/>
            <w:tblLook w:val="04A0" w:firstRow="1" w:lastRow="0" w:firstColumn="1" w:lastColumn="0" w:noHBand="0" w:noVBand="1"/>
          </w:tblPr>
        </w:tblPrChange>
      </w:tblPr>
      <w:tblGrid>
        <w:gridCol w:w="3146"/>
        <w:gridCol w:w="1169"/>
        <w:gridCol w:w="1710"/>
        <w:gridCol w:w="1206"/>
        <w:gridCol w:w="1372"/>
        <w:tblGridChange w:id="1303">
          <w:tblGrid>
            <w:gridCol w:w="3146"/>
            <w:gridCol w:w="1169"/>
            <w:gridCol w:w="1710"/>
            <w:gridCol w:w="1206"/>
            <w:gridCol w:w="1372"/>
          </w:tblGrid>
        </w:tblGridChange>
      </w:tblGrid>
      <w:tr w:rsidR="00795B38" w:rsidRPr="00E70F1F" w14:paraId="20C32145" w14:textId="77777777" w:rsidTr="00795B38">
        <w:trPr>
          <w:jc w:val="center"/>
          <w:ins w:id="1304" w:author="Minh Trịnh" w:date="2017-10-02T15:44:00Z"/>
          <w:trPrChange w:id="1305" w:author="Minh Trịnh" w:date="2017-10-02T15:44:00Z">
            <w:trPr>
              <w:jc w:val="center"/>
            </w:trPr>
          </w:trPrChange>
        </w:trPr>
        <w:tc>
          <w:tcPr>
            <w:tcW w:w="3146" w:type="dxa"/>
            <w:tcPrChange w:id="1306" w:author="Minh Trịnh" w:date="2017-10-02T15:44:00Z">
              <w:tcPr>
                <w:tcW w:w="3146" w:type="dxa"/>
              </w:tcPr>
            </w:tcPrChange>
          </w:tcPr>
          <w:p w14:paraId="26EACF55" w14:textId="77777777" w:rsidR="00795B38" w:rsidRDefault="00795B38" w:rsidP="00EF51CE">
            <w:pPr>
              <w:ind w:firstLine="720"/>
              <w:rPr>
                <w:ins w:id="1307" w:author="Minh Trịnh" w:date="2017-10-02T15:44:00Z"/>
                <w:rFonts w:ascii="Times New Roman" w:hAnsi="Times New Roman" w:cs="Times New Roman"/>
                <w:sz w:val="20"/>
                <w:szCs w:val="20"/>
              </w:rPr>
            </w:pPr>
          </w:p>
          <w:p w14:paraId="183B1CCA" w14:textId="1E19947D" w:rsidR="00795B38" w:rsidRPr="00E70F1F" w:rsidRDefault="00795B38" w:rsidP="00EF51CE">
            <w:pPr>
              <w:pStyle w:val="ListParagraph"/>
              <w:ind w:left="0"/>
              <w:jc w:val="center"/>
              <w:rPr>
                <w:ins w:id="1308" w:author="Minh Trịnh" w:date="2017-10-02T15:44:00Z"/>
                <w:rFonts w:ascii="Times New Roman" w:hAnsi="Times New Roman" w:cs="Times New Roman"/>
                <w:sz w:val="20"/>
                <w:szCs w:val="20"/>
              </w:rPr>
            </w:pPr>
            <w:ins w:id="1309" w:author="Minh Trịnh" w:date="2017-10-02T15:44:00Z">
              <w:r w:rsidRPr="00D603BD">
                <w:rPr>
                  <w:rFonts w:ascii="Times New Roman" w:hAnsi="Times New Roman" w:cs="Times New Roman"/>
                  <w:sz w:val="20"/>
                  <w:szCs w:val="20"/>
                </w:rPr>
                <w:t>http://www.sggp.org.vn</w:t>
              </w:r>
              <w:r w:rsidRPr="00E70F1F">
                <w:rPr>
                  <w:rFonts w:ascii="Times New Roman" w:hAnsi="Times New Roman" w:cs="Times New Roman"/>
                  <w:sz w:val="20"/>
                  <w:szCs w:val="20"/>
                </w:rPr>
                <w:t xml:space="preserve"> </w:t>
              </w:r>
            </w:ins>
          </w:p>
        </w:tc>
        <w:tc>
          <w:tcPr>
            <w:tcW w:w="1169" w:type="dxa"/>
            <w:tcPrChange w:id="1310" w:author="Minh Trịnh" w:date="2017-10-02T15:44:00Z">
              <w:tcPr>
                <w:tcW w:w="1169" w:type="dxa"/>
              </w:tcPr>
            </w:tcPrChange>
          </w:tcPr>
          <w:p w14:paraId="2ECC24A3" w14:textId="77777777" w:rsidR="00795B38" w:rsidRPr="00E70F1F" w:rsidRDefault="00795B38" w:rsidP="00EF51CE">
            <w:pPr>
              <w:pStyle w:val="ListParagraph"/>
              <w:ind w:left="0"/>
              <w:jc w:val="center"/>
              <w:rPr>
                <w:ins w:id="1311" w:author="Minh Trịnh" w:date="2017-10-02T15:44:00Z"/>
                <w:rFonts w:ascii="Times New Roman" w:hAnsi="Times New Roman" w:cs="Times New Roman"/>
                <w:sz w:val="20"/>
                <w:szCs w:val="20"/>
              </w:rPr>
            </w:pPr>
            <w:ins w:id="1312" w:author="Minh Trịnh" w:date="2017-10-02T15:44:00Z">
              <w:r w:rsidRPr="00E70F1F">
                <w:rPr>
                  <w:rFonts w:ascii="Times New Roman" w:hAnsi="Times New Roman" w:cs="Times New Roman"/>
                  <w:sz w:val="20"/>
                  <w:szCs w:val="20"/>
                </w:rPr>
                <w:t>Số danh mục</w:t>
              </w:r>
            </w:ins>
          </w:p>
        </w:tc>
        <w:tc>
          <w:tcPr>
            <w:tcW w:w="1710" w:type="dxa"/>
            <w:tcPrChange w:id="1313" w:author="Minh Trịnh" w:date="2017-10-02T15:44:00Z">
              <w:tcPr>
                <w:tcW w:w="1710" w:type="dxa"/>
              </w:tcPr>
            </w:tcPrChange>
          </w:tcPr>
          <w:p w14:paraId="68A63DFB" w14:textId="77777777" w:rsidR="00795B38" w:rsidRPr="00E70F1F" w:rsidRDefault="00795B38" w:rsidP="00EF51CE">
            <w:pPr>
              <w:pStyle w:val="ListParagraph"/>
              <w:ind w:left="0"/>
              <w:jc w:val="center"/>
              <w:rPr>
                <w:ins w:id="1314" w:author="Minh Trịnh" w:date="2017-10-02T15:44:00Z"/>
                <w:rFonts w:ascii="Times New Roman" w:hAnsi="Times New Roman" w:cs="Times New Roman"/>
                <w:sz w:val="20"/>
                <w:szCs w:val="20"/>
              </w:rPr>
            </w:pPr>
            <w:ins w:id="1315" w:author="Minh Trịnh" w:date="2017-10-02T15:44:00Z">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ins>
          </w:p>
        </w:tc>
        <w:tc>
          <w:tcPr>
            <w:tcW w:w="1206" w:type="dxa"/>
            <w:tcPrChange w:id="1316" w:author="Minh Trịnh" w:date="2017-10-02T15:44:00Z">
              <w:tcPr>
                <w:tcW w:w="1206" w:type="dxa"/>
              </w:tcPr>
            </w:tcPrChange>
          </w:tcPr>
          <w:p w14:paraId="4CA4ABF0" w14:textId="77777777" w:rsidR="00795B38" w:rsidRPr="00E70F1F" w:rsidRDefault="00795B38" w:rsidP="00EF51CE">
            <w:pPr>
              <w:pStyle w:val="ListParagraph"/>
              <w:ind w:left="0"/>
              <w:jc w:val="center"/>
              <w:rPr>
                <w:ins w:id="1317" w:author="Minh Trịnh" w:date="2017-10-02T15:44:00Z"/>
                <w:rFonts w:ascii="Times New Roman" w:hAnsi="Times New Roman" w:cs="Times New Roman"/>
                <w:sz w:val="20"/>
                <w:szCs w:val="20"/>
              </w:rPr>
            </w:pPr>
            <w:ins w:id="1318" w:author="Minh Trịnh" w:date="2017-10-02T15:44:00Z">
              <w:r>
                <w:rPr>
                  <w:rFonts w:ascii="Times New Roman" w:hAnsi="Times New Roman" w:cs="Times New Roman"/>
                  <w:sz w:val="20"/>
                  <w:szCs w:val="20"/>
                </w:rPr>
                <w:t>Tổng d</w:t>
              </w:r>
              <w:r w:rsidRPr="00E70F1F">
                <w:rPr>
                  <w:rFonts w:ascii="Times New Roman" w:hAnsi="Times New Roman" w:cs="Times New Roman"/>
                  <w:sz w:val="20"/>
                  <w:szCs w:val="20"/>
                </w:rPr>
                <w:t>ung lượng</w:t>
              </w:r>
            </w:ins>
          </w:p>
          <w:p w14:paraId="6464E349" w14:textId="77777777" w:rsidR="00795B38" w:rsidRPr="00E70F1F" w:rsidRDefault="00795B38" w:rsidP="00EF51CE">
            <w:pPr>
              <w:pStyle w:val="ListParagraph"/>
              <w:ind w:left="0"/>
              <w:jc w:val="center"/>
              <w:rPr>
                <w:ins w:id="1319" w:author="Minh Trịnh" w:date="2017-10-02T15:44:00Z"/>
                <w:rFonts w:ascii="Times New Roman" w:hAnsi="Times New Roman" w:cs="Times New Roman"/>
                <w:sz w:val="20"/>
                <w:szCs w:val="20"/>
              </w:rPr>
            </w:pPr>
            <w:ins w:id="1320" w:author="Minh Trịnh" w:date="2017-10-02T15:44:00Z">
              <w:r>
                <w:rPr>
                  <w:rFonts w:ascii="Times New Roman" w:hAnsi="Times New Roman" w:cs="Times New Roman"/>
                  <w:sz w:val="20"/>
                  <w:szCs w:val="20"/>
                </w:rPr>
                <w:t>(MB)</w:t>
              </w:r>
            </w:ins>
          </w:p>
        </w:tc>
        <w:tc>
          <w:tcPr>
            <w:tcW w:w="1372" w:type="dxa"/>
            <w:tcPrChange w:id="1321" w:author="Minh Trịnh" w:date="2017-10-02T15:44:00Z">
              <w:tcPr>
                <w:tcW w:w="1372" w:type="dxa"/>
              </w:tcPr>
            </w:tcPrChange>
          </w:tcPr>
          <w:p w14:paraId="0D706434" w14:textId="77777777" w:rsidR="00795B38" w:rsidRPr="00E70F1F" w:rsidRDefault="00795B38" w:rsidP="00EF51CE">
            <w:pPr>
              <w:pStyle w:val="ListParagraph"/>
              <w:ind w:left="0"/>
              <w:rPr>
                <w:ins w:id="1322" w:author="Minh Trịnh" w:date="2017-10-02T15:44:00Z"/>
                <w:rFonts w:ascii="Times New Roman" w:hAnsi="Times New Roman" w:cs="Times New Roman"/>
                <w:sz w:val="20"/>
                <w:szCs w:val="20"/>
              </w:rPr>
            </w:pPr>
            <w:ins w:id="1323" w:author="Minh Trịnh" w:date="2017-10-02T15:44:00Z">
              <w:r w:rsidRPr="00E70F1F">
                <w:rPr>
                  <w:rFonts w:ascii="Times New Roman" w:hAnsi="Times New Roman" w:cs="Times New Roman"/>
                  <w:sz w:val="20"/>
                  <w:szCs w:val="20"/>
                </w:rPr>
                <w:t>Tốc độ tải</w:t>
              </w:r>
            </w:ins>
          </w:p>
          <w:p w14:paraId="2BC0DBF5" w14:textId="77777777" w:rsidR="00795B38" w:rsidRPr="00E70F1F" w:rsidRDefault="00795B38" w:rsidP="00EF51CE">
            <w:pPr>
              <w:pStyle w:val="ListParagraph"/>
              <w:ind w:left="0"/>
              <w:rPr>
                <w:ins w:id="1324" w:author="Minh Trịnh" w:date="2017-10-02T15:44:00Z"/>
                <w:rFonts w:ascii="Times New Roman" w:hAnsi="Times New Roman" w:cs="Times New Roman"/>
                <w:sz w:val="20"/>
                <w:szCs w:val="20"/>
              </w:rPr>
            </w:pPr>
            <w:ins w:id="1325" w:author="Minh Trịnh" w:date="2017-10-02T15:44:00Z">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ins>
          </w:p>
        </w:tc>
      </w:tr>
      <w:tr w:rsidR="00795B38" w:rsidRPr="00E70F1F" w14:paraId="3682E746" w14:textId="77777777" w:rsidTr="00795B38">
        <w:trPr>
          <w:jc w:val="center"/>
          <w:ins w:id="1326" w:author="Minh Trịnh" w:date="2017-10-02T15:44:00Z"/>
          <w:trPrChange w:id="1327" w:author="Minh Trịnh" w:date="2017-10-02T15:44:00Z">
            <w:trPr>
              <w:jc w:val="center"/>
            </w:trPr>
          </w:trPrChange>
        </w:trPr>
        <w:tc>
          <w:tcPr>
            <w:tcW w:w="3146" w:type="dxa"/>
            <w:tcPrChange w:id="1328" w:author="Minh Trịnh" w:date="2017-10-02T15:44:00Z">
              <w:tcPr>
                <w:tcW w:w="3146" w:type="dxa"/>
              </w:tcPr>
            </w:tcPrChange>
          </w:tcPr>
          <w:p w14:paraId="78E010AE" w14:textId="77777777" w:rsidR="00795B38" w:rsidRPr="00E70F1F" w:rsidRDefault="00795B38" w:rsidP="00EF51CE">
            <w:pPr>
              <w:pStyle w:val="ListParagraph"/>
              <w:ind w:left="0"/>
              <w:jc w:val="center"/>
              <w:rPr>
                <w:ins w:id="1329" w:author="Minh Trịnh" w:date="2017-10-02T15:44:00Z"/>
                <w:rFonts w:ascii="Times New Roman" w:hAnsi="Times New Roman" w:cs="Times New Roman"/>
                <w:sz w:val="20"/>
                <w:szCs w:val="20"/>
              </w:rPr>
            </w:pPr>
            <w:ins w:id="1330" w:author="Minh Trịnh" w:date="2017-10-02T15:44:00Z">
              <w:r w:rsidRPr="00E70F1F">
                <w:rPr>
                  <w:rFonts w:ascii="Times New Roman" w:hAnsi="Times New Roman" w:cs="Times New Roman"/>
                  <w:sz w:val="20"/>
                  <w:szCs w:val="20"/>
                </w:rPr>
                <w:t>Tiếng Trung</w:t>
              </w:r>
            </w:ins>
          </w:p>
        </w:tc>
        <w:tc>
          <w:tcPr>
            <w:tcW w:w="1169" w:type="dxa"/>
            <w:tcPrChange w:id="1331" w:author="Minh Trịnh" w:date="2017-10-02T15:44:00Z">
              <w:tcPr>
                <w:tcW w:w="1169" w:type="dxa"/>
              </w:tcPr>
            </w:tcPrChange>
          </w:tcPr>
          <w:p w14:paraId="46ECE164" w14:textId="1F503F02" w:rsidR="00795B38" w:rsidRPr="00E70F1F" w:rsidRDefault="001610FB" w:rsidP="00EF51CE">
            <w:pPr>
              <w:pStyle w:val="ListParagraph"/>
              <w:ind w:left="0"/>
              <w:jc w:val="center"/>
              <w:rPr>
                <w:ins w:id="1332" w:author="Minh Trịnh" w:date="2017-10-02T15:44:00Z"/>
                <w:rFonts w:ascii="Times New Roman" w:hAnsi="Times New Roman" w:cs="Times New Roman"/>
                <w:sz w:val="20"/>
                <w:szCs w:val="20"/>
              </w:rPr>
            </w:pPr>
            <w:ins w:id="1333" w:author="Minh Trịnh" w:date="2017-10-02T15:44:00Z">
              <w:r>
                <w:rPr>
                  <w:rFonts w:ascii="Times New Roman" w:hAnsi="Times New Roman" w:cs="Times New Roman"/>
                  <w:sz w:val="20"/>
                  <w:szCs w:val="20"/>
                </w:rPr>
                <w:t>12</w:t>
              </w:r>
            </w:ins>
          </w:p>
        </w:tc>
        <w:tc>
          <w:tcPr>
            <w:tcW w:w="1710" w:type="dxa"/>
            <w:tcPrChange w:id="1334" w:author="Minh Trịnh" w:date="2017-10-02T15:44:00Z">
              <w:tcPr>
                <w:tcW w:w="1710" w:type="dxa"/>
              </w:tcPr>
            </w:tcPrChange>
          </w:tcPr>
          <w:p w14:paraId="088F8EAD" w14:textId="69E20991" w:rsidR="00795B38" w:rsidRPr="00E70F1F" w:rsidRDefault="001610FB" w:rsidP="00EF51CE">
            <w:pPr>
              <w:pStyle w:val="ListParagraph"/>
              <w:ind w:left="0"/>
              <w:jc w:val="center"/>
              <w:rPr>
                <w:ins w:id="1335" w:author="Minh Trịnh" w:date="2017-10-02T15:44:00Z"/>
                <w:rFonts w:ascii="Times New Roman" w:hAnsi="Times New Roman" w:cs="Times New Roman"/>
                <w:sz w:val="20"/>
                <w:szCs w:val="20"/>
              </w:rPr>
            </w:pPr>
            <w:ins w:id="1336" w:author="Minh Trịnh" w:date="2017-10-02T15:51:00Z">
              <w:r>
                <w:rPr>
                  <w:rFonts w:ascii="Times New Roman" w:hAnsi="Times New Roman" w:cs="Times New Roman"/>
                  <w:sz w:val="20"/>
                  <w:szCs w:val="20"/>
                </w:rPr>
                <w:t>4,956</w:t>
              </w:r>
            </w:ins>
          </w:p>
        </w:tc>
        <w:tc>
          <w:tcPr>
            <w:tcW w:w="1206" w:type="dxa"/>
            <w:tcPrChange w:id="1337" w:author="Minh Trịnh" w:date="2017-10-02T15:44:00Z">
              <w:tcPr>
                <w:tcW w:w="1206" w:type="dxa"/>
              </w:tcPr>
            </w:tcPrChange>
          </w:tcPr>
          <w:p w14:paraId="0661320E" w14:textId="2237E8D7" w:rsidR="00795B38" w:rsidRPr="00E70F1F" w:rsidRDefault="001610FB" w:rsidP="00EF51CE">
            <w:pPr>
              <w:pStyle w:val="ListParagraph"/>
              <w:ind w:left="0"/>
              <w:jc w:val="center"/>
              <w:rPr>
                <w:ins w:id="1338" w:author="Minh Trịnh" w:date="2017-10-02T15:44:00Z"/>
                <w:rFonts w:ascii="Times New Roman" w:hAnsi="Times New Roman" w:cs="Times New Roman"/>
                <w:sz w:val="20"/>
                <w:szCs w:val="20"/>
              </w:rPr>
            </w:pPr>
            <w:ins w:id="1339" w:author="Minh Trịnh" w:date="2017-10-02T15:51:00Z">
              <w:r>
                <w:rPr>
                  <w:rFonts w:ascii="Times New Roman" w:hAnsi="Times New Roman" w:cs="Times New Roman"/>
                  <w:sz w:val="20"/>
                  <w:szCs w:val="20"/>
                </w:rPr>
                <w:t>16.8</w:t>
              </w:r>
            </w:ins>
          </w:p>
        </w:tc>
        <w:tc>
          <w:tcPr>
            <w:tcW w:w="1372" w:type="dxa"/>
            <w:tcPrChange w:id="1340" w:author="Minh Trịnh" w:date="2017-10-02T15:44:00Z">
              <w:tcPr>
                <w:tcW w:w="1372" w:type="dxa"/>
              </w:tcPr>
            </w:tcPrChange>
          </w:tcPr>
          <w:p w14:paraId="59CA0732" w14:textId="77777777" w:rsidR="00795B38" w:rsidRPr="00E70F1F" w:rsidRDefault="00795B38" w:rsidP="00EF51CE">
            <w:pPr>
              <w:pStyle w:val="ListParagraph"/>
              <w:ind w:left="0"/>
              <w:jc w:val="center"/>
              <w:rPr>
                <w:ins w:id="1341" w:author="Minh Trịnh" w:date="2017-10-02T15:44:00Z"/>
                <w:rFonts w:ascii="Times New Roman" w:hAnsi="Times New Roman" w:cs="Times New Roman"/>
                <w:sz w:val="20"/>
                <w:szCs w:val="20"/>
              </w:rPr>
            </w:pPr>
            <w:ins w:id="1342" w:author="Minh Trịnh" w:date="2017-10-02T15:44:00Z">
              <w:r w:rsidRPr="00E70F1F">
                <w:rPr>
                  <w:rFonts w:ascii="Times New Roman" w:hAnsi="Times New Roman" w:cs="Times New Roman"/>
                  <w:sz w:val="20"/>
                  <w:szCs w:val="20"/>
                </w:rPr>
                <w:t>434</w:t>
              </w:r>
            </w:ins>
          </w:p>
        </w:tc>
      </w:tr>
      <w:tr w:rsidR="001610FB" w:rsidRPr="00E70F1F" w14:paraId="7A2FCC25" w14:textId="77777777" w:rsidTr="00795B38">
        <w:trPr>
          <w:trHeight w:val="215"/>
          <w:jc w:val="center"/>
          <w:ins w:id="1343" w:author="Minh Trịnh" w:date="2017-10-02T15:44:00Z"/>
          <w:trPrChange w:id="1344" w:author="Minh Trịnh" w:date="2017-10-02T15:44:00Z">
            <w:trPr>
              <w:trHeight w:val="215"/>
              <w:jc w:val="center"/>
            </w:trPr>
          </w:trPrChange>
        </w:trPr>
        <w:tc>
          <w:tcPr>
            <w:tcW w:w="3146" w:type="dxa"/>
            <w:tcPrChange w:id="1345" w:author="Minh Trịnh" w:date="2017-10-02T15:44:00Z">
              <w:tcPr>
                <w:tcW w:w="3146" w:type="dxa"/>
              </w:tcPr>
            </w:tcPrChange>
          </w:tcPr>
          <w:p w14:paraId="56EF47AA" w14:textId="77777777" w:rsidR="001610FB" w:rsidRPr="00E70F1F" w:rsidRDefault="001610FB" w:rsidP="001610FB">
            <w:pPr>
              <w:pStyle w:val="ListParagraph"/>
              <w:ind w:left="0"/>
              <w:jc w:val="center"/>
              <w:rPr>
                <w:ins w:id="1346" w:author="Minh Trịnh" w:date="2017-10-02T15:44:00Z"/>
                <w:rFonts w:ascii="Times New Roman" w:hAnsi="Times New Roman" w:cs="Times New Roman"/>
                <w:sz w:val="20"/>
                <w:szCs w:val="20"/>
              </w:rPr>
            </w:pPr>
            <w:ins w:id="1347" w:author="Minh Trịnh" w:date="2017-10-02T15:44:00Z">
              <w:r w:rsidRPr="00E70F1F">
                <w:rPr>
                  <w:rFonts w:ascii="Times New Roman" w:hAnsi="Times New Roman" w:cs="Times New Roman"/>
                  <w:sz w:val="20"/>
                  <w:szCs w:val="20"/>
                </w:rPr>
                <w:lastRenderedPageBreak/>
                <w:t>Tiếng Việt</w:t>
              </w:r>
            </w:ins>
          </w:p>
        </w:tc>
        <w:tc>
          <w:tcPr>
            <w:tcW w:w="1169" w:type="dxa"/>
            <w:tcPrChange w:id="1348" w:author="Minh Trịnh" w:date="2017-10-02T15:44:00Z">
              <w:tcPr>
                <w:tcW w:w="1169" w:type="dxa"/>
              </w:tcPr>
            </w:tcPrChange>
          </w:tcPr>
          <w:p w14:paraId="349D196E" w14:textId="4A68D223" w:rsidR="001610FB" w:rsidRPr="00E70F1F" w:rsidRDefault="001610FB" w:rsidP="001610FB">
            <w:pPr>
              <w:pStyle w:val="ListParagraph"/>
              <w:ind w:left="0"/>
              <w:jc w:val="center"/>
              <w:rPr>
                <w:ins w:id="1349" w:author="Minh Trịnh" w:date="2017-10-02T15:44:00Z"/>
                <w:rFonts w:ascii="Times New Roman" w:hAnsi="Times New Roman" w:cs="Times New Roman"/>
                <w:sz w:val="20"/>
                <w:szCs w:val="20"/>
              </w:rPr>
            </w:pPr>
            <w:ins w:id="1350" w:author="Minh Trịnh" w:date="2017-10-02T15:50:00Z">
              <w:r>
                <w:rPr>
                  <w:rFonts w:ascii="Times New Roman" w:hAnsi="Times New Roman" w:cs="Times New Roman"/>
                  <w:sz w:val="20"/>
                  <w:szCs w:val="20"/>
                </w:rPr>
                <w:t>11</w:t>
              </w:r>
            </w:ins>
          </w:p>
        </w:tc>
        <w:tc>
          <w:tcPr>
            <w:tcW w:w="1710" w:type="dxa"/>
            <w:tcPrChange w:id="1351" w:author="Minh Trịnh" w:date="2017-10-02T15:44:00Z">
              <w:tcPr>
                <w:tcW w:w="1710" w:type="dxa"/>
              </w:tcPr>
            </w:tcPrChange>
          </w:tcPr>
          <w:p w14:paraId="09E54E2E" w14:textId="1D3437EA" w:rsidR="001610FB" w:rsidRPr="00E70F1F" w:rsidRDefault="001610FB" w:rsidP="001610FB">
            <w:pPr>
              <w:pStyle w:val="ListParagraph"/>
              <w:ind w:left="0"/>
              <w:jc w:val="center"/>
              <w:rPr>
                <w:ins w:id="1352" w:author="Minh Trịnh" w:date="2017-10-02T15:44:00Z"/>
                <w:rFonts w:ascii="Times New Roman" w:hAnsi="Times New Roman" w:cs="Times New Roman"/>
                <w:sz w:val="20"/>
                <w:szCs w:val="20"/>
              </w:rPr>
            </w:pPr>
            <w:ins w:id="1353" w:author="Minh Trịnh" w:date="2017-10-02T15:50:00Z">
              <w:r>
                <w:rPr>
                  <w:rFonts w:ascii="Times New Roman" w:hAnsi="Times New Roman" w:cs="Times New Roman"/>
                  <w:sz w:val="20"/>
                  <w:szCs w:val="20"/>
                </w:rPr>
                <w:t>17,778</w:t>
              </w:r>
            </w:ins>
          </w:p>
        </w:tc>
        <w:tc>
          <w:tcPr>
            <w:tcW w:w="1206" w:type="dxa"/>
            <w:tcPrChange w:id="1354" w:author="Minh Trịnh" w:date="2017-10-02T15:44:00Z">
              <w:tcPr>
                <w:tcW w:w="1206" w:type="dxa"/>
              </w:tcPr>
            </w:tcPrChange>
          </w:tcPr>
          <w:p w14:paraId="3CF4FD8C" w14:textId="1B16D114" w:rsidR="001610FB" w:rsidRPr="00E70F1F" w:rsidRDefault="001610FB" w:rsidP="001610FB">
            <w:pPr>
              <w:pStyle w:val="ListParagraph"/>
              <w:ind w:left="0"/>
              <w:jc w:val="center"/>
              <w:rPr>
                <w:ins w:id="1355" w:author="Minh Trịnh" w:date="2017-10-02T15:44:00Z"/>
                <w:rFonts w:ascii="Times New Roman" w:hAnsi="Times New Roman" w:cs="Times New Roman"/>
                <w:sz w:val="20"/>
                <w:szCs w:val="20"/>
              </w:rPr>
            </w:pPr>
            <w:ins w:id="1356" w:author="Minh Trịnh" w:date="2017-10-02T15:50:00Z">
              <w:r>
                <w:rPr>
                  <w:rFonts w:ascii="Times New Roman" w:hAnsi="Times New Roman" w:cs="Times New Roman"/>
                  <w:sz w:val="20"/>
                  <w:szCs w:val="20"/>
                </w:rPr>
                <w:t>101</w:t>
              </w:r>
            </w:ins>
          </w:p>
        </w:tc>
        <w:tc>
          <w:tcPr>
            <w:tcW w:w="1372" w:type="dxa"/>
            <w:tcPrChange w:id="1357" w:author="Minh Trịnh" w:date="2017-10-02T15:44:00Z">
              <w:tcPr>
                <w:tcW w:w="1372" w:type="dxa"/>
              </w:tcPr>
            </w:tcPrChange>
          </w:tcPr>
          <w:p w14:paraId="1DAFBE9A" w14:textId="502411D5" w:rsidR="001610FB" w:rsidRPr="00E70F1F" w:rsidRDefault="001610FB" w:rsidP="001610FB">
            <w:pPr>
              <w:pStyle w:val="ListParagraph"/>
              <w:ind w:left="0"/>
              <w:jc w:val="center"/>
              <w:rPr>
                <w:ins w:id="1358" w:author="Minh Trịnh" w:date="2017-10-02T15:44:00Z"/>
                <w:rFonts w:ascii="Times New Roman" w:hAnsi="Times New Roman" w:cs="Times New Roman"/>
                <w:sz w:val="20"/>
                <w:szCs w:val="20"/>
              </w:rPr>
            </w:pPr>
            <w:ins w:id="1359" w:author="Minh Trịnh" w:date="2017-10-02T15:50:00Z">
              <w:r w:rsidRPr="00E70F1F">
                <w:rPr>
                  <w:rFonts w:ascii="Times New Roman" w:hAnsi="Times New Roman" w:cs="Times New Roman"/>
                  <w:sz w:val="20"/>
                  <w:szCs w:val="20"/>
                </w:rPr>
                <w:t>434</w:t>
              </w:r>
            </w:ins>
          </w:p>
        </w:tc>
      </w:tr>
    </w:tbl>
    <w:p w14:paraId="2CAC2D8B" w14:textId="44E8EC30" w:rsidR="008558C5" w:rsidRPr="00E70F1F" w:rsidRDefault="00CE5F4F">
      <w:pPr>
        <w:ind w:firstLine="720"/>
        <w:jc w:val="center"/>
        <w:rPr>
          <w:ins w:id="1360" w:author="Minh Trịnh" w:date="2017-10-02T14:42:00Z"/>
          <w:rFonts w:ascii="Times New Roman" w:hAnsi="Times New Roman" w:cs="Times New Roman"/>
          <w:sz w:val="20"/>
          <w:szCs w:val="20"/>
        </w:rPr>
        <w:pPrChange w:id="1361" w:author="Minh Trịnh" w:date="2017-10-02T18:07:00Z">
          <w:pPr>
            <w:pStyle w:val="ListParagraph"/>
            <w:ind w:left="0"/>
            <w:jc w:val="center"/>
          </w:pPr>
        </w:pPrChange>
      </w:pPr>
      <w:ins w:id="1362" w:author="Minh Trịnh" w:date="2017-10-02T15:51:00Z">
        <w:r w:rsidRPr="00E70F1F">
          <w:rPr>
            <w:rFonts w:ascii="Times New Roman" w:hAnsi="Times New Roman" w:cs="Times New Roman"/>
            <w:sz w:val="20"/>
            <w:szCs w:val="20"/>
          </w:rPr>
          <w:t xml:space="preserve">Bảng </w:t>
        </w:r>
        <w:r>
          <w:rPr>
            <w:rFonts w:ascii="Times New Roman" w:hAnsi="Times New Roman" w:cs="Times New Roman"/>
            <w:sz w:val="20"/>
            <w:szCs w:val="20"/>
          </w:rPr>
          <w:t>6</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ins>
      <w:ins w:id="1363" w:author="Minh Trịnh" w:date="2017-10-02T15:53:00Z">
        <w:r w:rsidRPr="00D603BD">
          <w:rPr>
            <w:rFonts w:ascii="Times New Roman" w:hAnsi="Times New Roman" w:cs="Times New Roman"/>
            <w:sz w:val="20"/>
            <w:szCs w:val="20"/>
          </w:rPr>
          <w:t>http://www.sggp.org.vn</w:t>
        </w:r>
      </w:ins>
    </w:p>
    <w:tbl>
      <w:tblPr>
        <w:tblStyle w:val="TableGrid"/>
        <w:tblW w:w="0" w:type="auto"/>
        <w:jc w:val="center"/>
        <w:tblLook w:val="04A0" w:firstRow="1" w:lastRow="0" w:firstColumn="1" w:lastColumn="0" w:noHBand="0" w:noVBand="1"/>
      </w:tblPr>
      <w:tblGrid>
        <w:gridCol w:w="2888"/>
        <w:gridCol w:w="1769"/>
        <w:gridCol w:w="1350"/>
        <w:gridCol w:w="1530"/>
        <w:gridCol w:w="1440"/>
      </w:tblGrid>
      <w:tr w:rsidR="00EF51CE" w14:paraId="16EA078A" w14:textId="77777777" w:rsidTr="00AB1BE8">
        <w:trPr>
          <w:jc w:val="center"/>
          <w:ins w:id="1364" w:author="Minh Trịnh" w:date="2017-10-02T15:53:00Z"/>
        </w:trPr>
        <w:tc>
          <w:tcPr>
            <w:tcW w:w="2888" w:type="dxa"/>
            <w:vMerge w:val="restart"/>
          </w:tcPr>
          <w:p w14:paraId="03CCB8A3" w14:textId="77777777" w:rsidR="00EF51CE" w:rsidRDefault="00EF51CE" w:rsidP="00EF51CE">
            <w:pPr>
              <w:jc w:val="center"/>
              <w:rPr>
                <w:ins w:id="1365" w:author="Minh Trịnh" w:date="2017-10-02T15:53:00Z"/>
                <w:rFonts w:ascii="Times New Roman" w:hAnsi="Times New Roman" w:cs="Times New Roman"/>
                <w:sz w:val="20"/>
                <w:szCs w:val="20"/>
              </w:rPr>
            </w:pPr>
          </w:p>
          <w:p w14:paraId="5FD3EFFF" w14:textId="310EAD93" w:rsidR="00EF51CE" w:rsidRDefault="008676EF" w:rsidP="00EF51CE">
            <w:pPr>
              <w:jc w:val="center"/>
              <w:rPr>
                <w:ins w:id="1366" w:author="Minh Trịnh" w:date="2017-10-02T15:53:00Z"/>
                <w:rFonts w:ascii="Times New Roman" w:hAnsi="Times New Roman" w:cs="Times New Roman"/>
                <w:sz w:val="20"/>
                <w:szCs w:val="20"/>
              </w:rPr>
            </w:pPr>
            <w:ins w:id="1367" w:author="Minh Trịnh" w:date="2017-10-02T16:07:00Z">
              <w:r>
                <w:rPr>
                  <w:rFonts w:ascii="Times New Roman" w:hAnsi="Times New Roman" w:cs="Times New Roman"/>
                  <w:sz w:val="20"/>
                  <w:szCs w:val="20"/>
                </w:rPr>
                <w:t>http://www.tapchicongsan.org.vn</w:t>
              </w:r>
            </w:ins>
          </w:p>
        </w:tc>
        <w:tc>
          <w:tcPr>
            <w:tcW w:w="3119" w:type="dxa"/>
            <w:gridSpan w:val="2"/>
          </w:tcPr>
          <w:p w14:paraId="60AAFEF9" w14:textId="77777777" w:rsidR="00EF51CE" w:rsidRDefault="00EF51CE" w:rsidP="00EF51CE">
            <w:pPr>
              <w:jc w:val="center"/>
              <w:rPr>
                <w:ins w:id="1368" w:author="Minh Trịnh" w:date="2017-10-02T15:53:00Z"/>
                <w:rFonts w:ascii="Times New Roman" w:hAnsi="Times New Roman" w:cs="Times New Roman"/>
                <w:sz w:val="20"/>
                <w:szCs w:val="20"/>
              </w:rPr>
            </w:pPr>
            <w:ins w:id="1369" w:author="Minh Trịnh" w:date="2017-10-02T15:53:00Z">
              <w:r>
                <w:rPr>
                  <w:rFonts w:ascii="Times New Roman" w:hAnsi="Times New Roman" w:cs="Times New Roman"/>
                  <w:sz w:val="20"/>
                  <w:szCs w:val="20"/>
                </w:rPr>
                <w:t>Tiếng Việt</w:t>
              </w:r>
            </w:ins>
          </w:p>
        </w:tc>
        <w:tc>
          <w:tcPr>
            <w:tcW w:w="2970" w:type="dxa"/>
            <w:gridSpan w:val="2"/>
          </w:tcPr>
          <w:p w14:paraId="1B048188" w14:textId="77777777" w:rsidR="00EF51CE" w:rsidRDefault="00EF51CE" w:rsidP="00EF51CE">
            <w:pPr>
              <w:jc w:val="center"/>
              <w:rPr>
                <w:ins w:id="1370" w:author="Minh Trịnh" w:date="2017-10-02T15:53:00Z"/>
                <w:rFonts w:ascii="Times New Roman" w:hAnsi="Times New Roman" w:cs="Times New Roman"/>
                <w:sz w:val="20"/>
                <w:szCs w:val="20"/>
              </w:rPr>
            </w:pPr>
            <w:ins w:id="1371" w:author="Minh Trịnh" w:date="2017-10-02T15:53:00Z">
              <w:r>
                <w:rPr>
                  <w:rFonts w:ascii="Times New Roman" w:hAnsi="Times New Roman" w:cs="Times New Roman"/>
                  <w:sz w:val="20"/>
                  <w:szCs w:val="20"/>
                </w:rPr>
                <w:t>Tiếng Trung</w:t>
              </w:r>
            </w:ins>
          </w:p>
        </w:tc>
      </w:tr>
      <w:tr w:rsidR="00EF51CE" w14:paraId="320A33F5" w14:textId="77777777" w:rsidTr="00AB1BE8">
        <w:trPr>
          <w:jc w:val="center"/>
          <w:ins w:id="1372" w:author="Minh Trịnh" w:date="2017-10-02T15:53:00Z"/>
        </w:trPr>
        <w:tc>
          <w:tcPr>
            <w:tcW w:w="2888" w:type="dxa"/>
            <w:vMerge/>
          </w:tcPr>
          <w:p w14:paraId="2B2FF766" w14:textId="77777777" w:rsidR="00EF51CE" w:rsidRPr="00E70F1F" w:rsidRDefault="00EF51CE" w:rsidP="00EF51CE">
            <w:pPr>
              <w:rPr>
                <w:ins w:id="1373" w:author="Minh Trịnh" w:date="2017-10-02T15:53:00Z"/>
                <w:rFonts w:ascii="Times New Roman" w:hAnsi="Times New Roman" w:cs="Times New Roman"/>
                <w:sz w:val="20"/>
                <w:szCs w:val="20"/>
              </w:rPr>
            </w:pPr>
          </w:p>
        </w:tc>
        <w:tc>
          <w:tcPr>
            <w:tcW w:w="1769" w:type="dxa"/>
          </w:tcPr>
          <w:p w14:paraId="6A32DBB8" w14:textId="77777777" w:rsidR="00EF51CE" w:rsidRDefault="00EF51CE" w:rsidP="00EF51CE">
            <w:pPr>
              <w:jc w:val="center"/>
              <w:rPr>
                <w:ins w:id="1374" w:author="Minh Trịnh" w:date="2017-10-02T15:53:00Z"/>
                <w:rFonts w:ascii="Times New Roman" w:hAnsi="Times New Roman" w:cs="Times New Roman"/>
                <w:sz w:val="20"/>
                <w:szCs w:val="20"/>
              </w:rPr>
            </w:pPr>
            <w:ins w:id="1375" w:author="Minh Trịnh" w:date="2017-10-02T15:53:00Z">
              <w:r>
                <w:rPr>
                  <w:rFonts w:ascii="Times New Roman" w:hAnsi="Times New Roman" w:cs="Times New Roman"/>
                  <w:sz w:val="20"/>
                  <w:szCs w:val="20"/>
                </w:rPr>
                <w:t>Số lượng tập tin thu được</w:t>
              </w:r>
            </w:ins>
          </w:p>
        </w:tc>
        <w:tc>
          <w:tcPr>
            <w:tcW w:w="1350" w:type="dxa"/>
          </w:tcPr>
          <w:p w14:paraId="3C240F9D" w14:textId="77777777" w:rsidR="00EF51CE" w:rsidRDefault="00EF51CE" w:rsidP="00EF51CE">
            <w:pPr>
              <w:jc w:val="center"/>
              <w:rPr>
                <w:ins w:id="1376" w:author="Minh Trịnh" w:date="2017-10-02T15:53:00Z"/>
                <w:rFonts w:ascii="Times New Roman" w:hAnsi="Times New Roman" w:cs="Times New Roman"/>
                <w:sz w:val="20"/>
                <w:szCs w:val="20"/>
              </w:rPr>
            </w:pPr>
            <w:ins w:id="1377" w:author="Minh Trịnh" w:date="2017-10-02T15:53:00Z">
              <w:r>
                <w:rPr>
                  <w:rFonts w:ascii="Times New Roman" w:hAnsi="Times New Roman" w:cs="Times New Roman"/>
                  <w:sz w:val="20"/>
                  <w:szCs w:val="20"/>
                </w:rPr>
                <w:t>Tổng dung lượng(MB)</w:t>
              </w:r>
            </w:ins>
          </w:p>
        </w:tc>
        <w:tc>
          <w:tcPr>
            <w:tcW w:w="1530" w:type="dxa"/>
          </w:tcPr>
          <w:p w14:paraId="4E77D7D8" w14:textId="77777777" w:rsidR="00EF51CE" w:rsidRDefault="00EF51CE" w:rsidP="00EF51CE">
            <w:pPr>
              <w:jc w:val="center"/>
              <w:rPr>
                <w:ins w:id="1378" w:author="Minh Trịnh" w:date="2017-10-02T15:53:00Z"/>
                <w:rFonts w:ascii="Times New Roman" w:hAnsi="Times New Roman" w:cs="Times New Roman"/>
                <w:sz w:val="20"/>
                <w:szCs w:val="20"/>
              </w:rPr>
            </w:pPr>
            <w:ins w:id="1379" w:author="Minh Trịnh" w:date="2017-10-02T15:53:00Z">
              <w:r>
                <w:rPr>
                  <w:rFonts w:ascii="Times New Roman" w:hAnsi="Times New Roman" w:cs="Times New Roman"/>
                  <w:sz w:val="20"/>
                  <w:szCs w:val="20"/>
                </w:rPr>
                <w:t>Số lượng tập tin thu được</w:t>
              </w:r>
            </w:ins>
          </w:p>
        </w:tc>
        <w:tc>
          <w:tcPr>
            <w:tcW w:w="1440" w:type="dxa"/>
          </w:tcPr>
          <w:p w14:paraId="66A06331" w14:textId="77777777" w:rsidR="00EF51CE" w:rsidRDefault="00EF51CE" w:rsidP="00EF51CE">
            <w:pPr>
              <w:jc w:val="center"/>
              <w:rPr>
                <w:ins w:id="1380" w:author="Minh Trịnh" w:date="2017-10-02T15:53:00Z"/>
                <w:rFonts w:ascii="Times New Roman" w:hAnsi="Times New Roman" w:cs="Times New Roman"/>
                <w:sz w:val="20"/>
                <w:szCs w:val="20"/>
              </w:rPr>
            </w:pPr>
            <w:ins w:id="1381" w:author="Minh Trịnh" w:date="2017-10-02T15:53:00Z">
              <w:r>
                <w:rPr>
                  <w:rFonts w:ascii="Times New Roman" w:hAnsi="Times New Roman" w:cs="Times New Roman"/>
                  <w:sz w:val="20"/>
                  <w:szCs w:val="20"/>
                </w:rPr>
                <w:t>Tổng dung lượng(MB)</w:t>
              </w:r>
            </w:ins>
          </w:p>
        </w:tc>
      </w:tr>
      <w:tr w:rsidR="00EF51CE" w14:paraId="36479796" w14:textId="77777777" w:rsidTr="00AB1BE8">
        <w:trPr>
          <w:jc w:val="center"/>
          <w:ins w:id="1382" w:author="Minh Trịnh" w:date="2017-10-02T15:53:00Z"/>
        </w:trPr>
        <w:tc>
          <w:tcPr>
            <w:tcW w:w="2888" w:type="dxa"/>
          </w:tcPr>
          <w:p w14:paraId="4C77F9B9" w14:textId="77777777" w:rsidR="00EF51CE" w:rsidRDefault="00EF51CE" w:rsidP="00EF51CE">
            <w:pPr>
              <w:jc w:val="center"/>
              <w:rPr>
                <w:ins w:id="1383" w:author="Minh Trịnh" w:date="2017-10-02T15:53:00Z"/>
                <w:rFonts w:ascii="Times New Roman" w:hAnsi="Times New Roman" w:cs="Times New Roman"/>
                <w:sz w:val="20"/>
                <w:szCs w:val="20"/>
              </w:rPr>
            </w:pPr>
            <w:ins w:id="1384" w:author="Minh Trịnh" w:date="2017-10-02T15:53:00Z">
              <w:r>
                <w:rPr>
                  <w:rFonts w:ascii="Times New Roman" w:hAnsi="Times New Roman" w:cs="Times New Roman"/>
                  <w:sz w:val="20"/>
                  <w:szCs w:val="20"/>
                </w:rPr>
                <w:t>Kinh tế</w:t>
              </w:r>
            </w:ins>
          </w:p>
        </w:tc>
        <w:tc>
          <w:tcPr>
            <w:tcW w:w="1769" w:type="dxa"/>
          </w:tcPr>
          <w:p w14:paraId="31B3FF21" w14:textId="2E4F823C" w:rsidR="00EF51CE" w:rsidRDefault="008676EF" w:rsidP="00EF51CE">
            <w:pPr>
              <w:jc w:val="center"/>
              <w:rPr>
                <w:ins w:id="1385" w:author="Minh Trịnh" w:date="2017-10-02T15:53:00Z"/>
                <w:rFonts w:ascii="Times New Roman" w:hAnsi="Times New Roman" w:cs="Times New Roman"/>
                <w:sz w:val="20"/>
                <w:szCs w:val="20"/>
              </w:rPr>
            </w:pPr>
            <w:ins w:id="1386" w:author="Minh Trịnh" w:date="2017-10-02T16:08:00Z">
              <w:r>
                <w:rPr>
                  <w:rFonts w:ascii="Times New Roman" w:hAnsi="Times New Roman" w:cs="Times New Roman"/>
                  <w:sz w:val="20"/>
                  <w:szCs w:val="20"/>
                </w:rPr>
                <w:t>455</w:t>
              </w:r>
            </w:ins>
          </w:p>
        </w:tc>
        <w:tc>
          <w:tcPr>
            <w:tcW w:w="1350" w:type="dxa"/>
          </w:tcPr>
          <w:p w14:paraId="614F756B" w14:textId="4330FC80" w:rsidR="00EF51CE" w:rsidRDefault="008676EF" w:rsidP="00EF51CE">
            <w:pPr>
              <w:jc w:val="center"/>
              <w:rPr>
                <w:ins w:id="1387" w:author="Minh Trịnh" w:date="2017-10-02T15:53:00Z"/>
                <w:rFonts w:ascii="Times New Roman" w:hAnsi="Times New Roman" w:cs="Times New Roman"/>
                <w:sz w:val="20"/>
                <w:szCs w:val="20"/>
              </w:rPr>
            </w:pPr>
            <w:ins w:id="1388" w:author="Minh Trịnh" w:date="2017-10-02T16:08:00Z">
              <w:r>
                <w:rPr>
                  <w:rFonts w:ascii="Times New Roman" w:hAnsi="Times New Roman" w:cs="Times New Roman"/>
                  <w:sz w:val="20"/>
                  <w:szCs w:val="20"/>
                </w:rPr>
                <w:t>8.26</w:t>
              </w:r>
            </w:ins>
          </w:p>
        </w:tc>
        <w:tc>
          <w:tcPr>
            <w:tcW w:w="1530" w:type="dxa"/>
          </w:tcPr>
          <w:p w14:paraId="4058814F" w14:textId="633B215F" w:rsidR="00EF51CE" w:rsidRDefault="008676EF" w:rsidP="00EF51CE">
            <w:pPr>
              <w:jc w:val="center"/>
              <w:rPr>
                <w:ins w:id="1389" w:author="Minh Trịnh" w:date="2017-10-02T15:53:00Z"/>
                <w:rFonts w:ascii="Times New Roman" w:hAnsi="Times New Roman" w:cs="Times New Roman"/>
                <w:sz w:val="20"/>
                <w:szCs w:val="20"/>
              </w:rPr>
            </w:pPr>
            <w:ins w:id="1390" w:author="Minh Trịnh" w:date="2017-10-02T16:09:00Z">
              <w:r>
                <w:rPr>
                  <w:rFonts w:ascii="Times New Roman" w:hAnsi="Times New Roman" w:cs="Times New Roman"/>
                  <w:sz w:val="20"/>
                  <w:szCs w:val="20"/>
                </w:rPr>
                <w:t>33</w:t>
              </w:r>
            </w:ins>
          </w:p>
        </w:tc>
        <w:tc>
          <w:tcPr>
            <w:tcW w:w="1440" w:type="dxa"/>
          </w:tcPr>
          <w:p w14:paraId="1E657BB5" w14:textId="6725A283" w:rsidR="00EF51CE" w:rsidRDefault="008676EF" w:rsidP="00EF51CE">
            <w:pPr>
              <w:jc w:val="center"/>
              <w:rPr>
                <w:ins w:id="1391" w:author="Minh Trịnh" w:date="2017-10-02T15:53:00Z"/>
                <w:rFonts w:ascii="Times New Roman" w:hAnsi="Times New Roman" w:cs="Times New Roman"/>
                <w:sz w:val="20"/>
                <w:szCs w:val="20"/>
              </w:rPr>
            </w:pPr>
            <w:ins w:id="1392" w:author="Minh Trịnh" w:date="2017-10-02T16:10:00Z">
              <w:r>
                <w:rPr>
                  <w:rFonts w:ascii="Times New Roman" w:hAnsi="Times New Roman" w:cs="Times New Roman"/>
                  <w:sz w:val="20"/>
                  <w:szCs w:val="20"/>
                </w:rPr>
                <w:t>0.5</w:t>
              </w:r>
            </w:ins>
          </w:p>
        </w:tc>
      </w:tr>
      <w:tr w:rsidR="00EF51CE" w14:paraId="4BF83C6F" w14:textId="77777777" w:rsidTr="00AB1BE8">
        <w:trPr>
          <w:jc w:val="center"/>
          <w:ins w:id="1393" w:author="Minh Trịnh" w:date="2017-10-02T15:53:00Z"/>
        </w:trPr>
        <w:tc>
          <w:tcPr>
            <w:tcW w:w="2888" w:type="dxa"/>
          </w:tcPr>
          <w:p w14:paraId="738F1E3F" w14:textId="77777777" w:rsidR="00EF51CE" w:rsidRDefault="00EF51CE" w:rsidP="00EF51CE">
            <w:pPr>
              <w:jc w:val="center"/>
              <w:rPr>
                <w:ins w:id="1394" w:author="Minh Trịnh" w:date="2017-10-02T15:53:00Z"/>
                <w:rFonts w:ascii="Times New Roman" w:hAnsi="Times New Roman" w:cs="Times New Roman"/>
                <w:sz w:val="20"/>
                <w:szCs w:val="20"/>
              </w:rPr>
            </w:pPr>
            <w:ins w:id="1395" w:author="Minh Trịnh" w:date="2017-10-02T15:53:00Z">
              <w:r>
                <w:rPr>
                  <w:rFonts w:ascii="Times New Roman" w:hAnsi="Times New Roman" w:cs="Times New Roman"/>
                  <w:sz w:val="20"/>
                  <w:szCs w:val="20"/>
                </w:rPr>
                <w:t>Chính trị</w:t>
              </w:r>
            </w:ins>
          </w:p>
        </w:tc>
        <w:tc>
          <w:tcPr>
            <w:tcW w:w="1769" w:type="dxa"/>
          </w:tcPr>
          <w:p w14:paraId="54883F09" w14:textId="7E0CD77C" w:rsidR="00EF51CE" w:rsidRDefault="008676EF" w:rsidP="00EF51CE">
            <w:pPr>
              <w:jc w:val="center"/>
              <w:rPr>
                <w:ins w:id="1396" w:author="Minh Trịnh" w:date="2017-10-02T15:53:00Z"/>
                <w:rFonts w:ascii="Times New Roman" w:hAnsi="Times New Roman" w:cs="Times New Roman"/>
                <w:sz w:val="20"/>
                <w:szCs w:val="20"/>
              </w:rPr>
            </w:pPr>
            <w:ins w:id="1397" w:author="Minh Trịnh" w:date="2017-10-02T16:10:00Z">
              <w:r>
                <w:rPr>
                  <w:rFonts w:ascii="Times New Roman" w:hAnsi="Times New Roman" w:cs="Times New Roman"/>
                  <w:sz w:val="20"/>
                  <w:szCs w:val="20"/>
                </w:rPr>
                <w:t>556</w:t>
              </w:r>
            </w:ins>
          </w:p>
        </w:tc>
        <w:tc>
          <w:tcPr>
            <w:tcW w:w="1350" w:type="dxa"/>
          </w:tcPr>
          <w:p w14:paraId="09E728B2" w14:textId="5F5B1A41" w:rsidR="00EF51CE" w:rsidRDefault="008676EF" w:rsidP="00EF51CE">
            <w:pPr>
              <w:jc w:val="center"/>
              <w:rPr>
                <w:ins w:id="1398" w:author="Minh Trịnh" w:date="2017-10-02T15:53:00Z"/>
                <w:rFonts w:ascii="Times New Roman" w:hAnsi="Times New Roman" w:cs="Times New Roman"/>
                <w:sz w:val="20"/>
                <w:szCs w:val="20"/>
              </w:rPr>
            </w:pPr>
            <w:ins w:id="1399" w:author="Minh Trịnh" w:date="2017-10-02T16:11:00Z">
              <w:r>
                <w:rPr>
                  <w:rFonts w:ascii="Times New Roman" w:hAnsi="Times New Roman" w:cs="Times New Roman"/>
                  <w:sz w:val="20"/>
                  <w:szCs w:val="20"/>
                </w:rPr>
                <w:t>10.9</w:t>
              </w:r>
            </w:ins>
          </w:p>
        </w:tc>
        <w:tc>
          <w:tcPr>
            <w:tcW w:w="1530" w:type="dxa"/>
          </w:tcPr>
          <w:p w14:paraId="0410E1C6" w14:textId="610E840F" w:rsidR="00EF51CE" w:rsidRDefault="008676EF" w:rsidP="00EF51CE">
            <w:pPr>
              <w:jc w:val="center"/>
              <w:rPr>
                <w:ins w:id="1400" w:author="Minh Trịnh" w:date="2017-10-02T15:53:00Z"/>
                <w:rFonts w:ascii="Times New Roman" w:hAnsi="Times New Roman" w:cs="Times New Roman"/>
                <w:sz w:val="20"/>
                <w:szCs w:val="20"/>
              </w:rPr>
            </w:pPr>
            <w:ins w:id="1401" w:author="Minh Trịnh" w:date="2017-10-02T16:10:00Z">
              <w:r>
                <w:rPr>
                  <w:rFonts w:ascii="Times New Roman" w:hAnsi="Times New Roman" w:cs="Times New Roman"/>
                  <w:sz w:val="20"/>
                  <w:szCs w:val="20"/>
                </w:rPr>
                <w:t>44</w:t>
              </w:r>
            </w:ins>
          </w:p>
        </w:tc>
        <w:tc>
          <w:tcPr>
            <w:tcW w:w="1440" w:type="dxa"/>
          </w:tcPr>
          <w:p w14:paraId="16B229BF" w14:textId="18CD6747" w:rsidR="00EF51CE" w:rsidRDefault="008676EF" w:rsidP="00EF51CE">
            <w:pPr>
              <w:jc w:val="center"/>
              <w:rPr>
                <w:ins w:id="1402" w:author="Minh Trịnh" w:date="2017-10-02T15:53:00Z"/>
                <w:rFonts w:ascii="Times New Roman" w:hAnsi="Times New Roman" w:cs="Times New Roman"/>
                <w:sz w:val="20"/>
                <w:szCs w:val="20"/>
              </w:rPr>
            </w:pPr>
            <w:ins w:id="1403" w:author="Minh Trịnh" w:date="2017-10-02T16:10:00Z">
              <w:r>
                <w:rPr>
                  <w:rFonts w:ascii="Times New Roman" w:hAnsi="Times New Roman" w:cs="Times New Roman"/>
                  <w:sz w:val="20"/>
                  <w:szCs w:val="20"/>
                </w:rPr>
                <w:t>0.7</w:t>
              </w:r>
            </w:ins>
          </w:p>
        </w:tc>
      </w:tr>
      <w:tr w:rsidR="00EF51CE" w14:paraId="3DAC2E6B" w14:textId="77777777" w:rsidTr="00AB1BE8">
        <w:trPr>
          <w:jc w:val="center"/>
          <w:ins w:id="1404" w:author="Minh Trịnh" w:date="2017-10-02T15:53:00Z"/>
        </w:trPr>
        <w:tc>
          <w:tcPr>
            <w:tcW w:w="2888" w:type="dxa"/>
          </w:tcPr>
          <w:p w14:paraId="0D334312" w14:textId="48C53917" w:rsidR="00EF51CE" w:rsidRDefault="008676EF" w:rsidP="00EF51CE">
            <w:pPr>
              <w:jc w:val="center"/>
              <w:rPr>
                <w:ins w:id="1405" w:author="Minh Trịnh" w:date="2017-10-02T15:53:00Z"/>
                <w:rFonts w:ascii="Times New Roman" w:hAnsi="Times New Roman" w:cs="Times New Roman"/>
                <w:sz w:val="20"/>
                <w:szCs w:val="20"/>
              </w:rPr>
            </w:pPr>
            <w:ins w:id="1406" w:author="Minh Trịnh" w:date="2017-10-02T16:11:00Z">
              <w:r>
                <w:rPr>
                  <w:rFonts w:ascii="Times New Roman" w:hAnsi="Times New Roman" w:cs="Times New Roman"/>
                  <w:sz w:val="20"/>
                  <w:szCs w:val="20"/>
                </w:rPr>
                <w:t>Xã hội</w:t>
              </w:r>
            </w:ins>
          </w:p>
        </w:tc>
        <w:tc>
          <w:tcPr>
            <w:tcW w:w="1769" w:type="dxa"/>
          </w:tcPr>
          <w:p w14:paraId="02A0CDBA" w14:textId="72C287C0" w:rsidR="00EF51CE" w:rsidRDefault="008676EF" w:rsidP="00EF51CE">
            <w:pPr>
              <w:jc w:val="center"/>
              <w:rPr>
                <w:ins w:id="1407" w:author="Minh Trịnh" w:date="2017-10-02T15:53:00Z"/>
                <w:rFonts w:ascii="Times New Roman" w:hAnsi="Times New Roman" w:cs="Times New Roman"/>
                <w:sz w:val="20"/>
                <w:szCs w:val="20"/>
              </w:rPr>
            </w:pPr>
            <w:ins w:id="1408" w:author="Minh Trịnh" w:date="2017-10-02T16:12:00Z">
              <w:r>
                <w:rPr>
                  <w:rFonts w:ascii="Times New Roman" w:hAnsi="Times New Roman" w:cs="Times New Roman"/>
                  <w:sz w:val="20"/>
                  <w:szCs w:val="20"/>
                </w:rPr>
                <w:t>124</w:t>
              </w:r>
            </w:ins>
          </w:p>
        </w:tc>
        <w:tc>
          <w:tcPr>
            <w:tcW w:w="1350" w:type="dxa"/>
          </w:tcPr>
          <w:p w14:paraId="6E011748" w14:textId="3CBFAEA7" w:rsidR="00EF51CE" w:rsidRDefault="008676EF" w:rsidP="00EF51CE">
            <w:pPr>
              <w:jc w:val="center"/>
              <w:rPr>
                <w:ins w:id="1409" w:author="Minh Trịnh" w:date="2017-10-02T15:53:00Z"/>
                <w:rFonts w:ascii="Times New Roman" w:hAnsi="Times New Roman" w:cs="Times New Roman"/>
                <w:sz w:val="20"/>
                <w:szCs w:val="20"/>
              </w:rPr>
            </w:pPr>
            <w:ins w:id="1410" w:author="Minh Trịnh" w:date="2017-10-02T16:12:00Z">
              <w:r>
                <w:rPr>
                  <w:rFonts w:ascii="Times New Roman" w:hAnsi="Times New Roman" w:cs="Times New Roman"/>
                  <w:sz w:val="20"/>
                  <w:szCs w:val="20"/>
                </w:rPr>
                <w:t>2.10</w:t>
              </w:r>
            </w:ins>
          </w:p>
        </w:tc>
        <w:tc>
          <w:tcPr>
            <w:tcW w:w="1530" w:type="dxa"/>
          </w:tcPr>
          <w:p w14:paraId="3AE726A3" w14:textId="1CF3439A" w:rsidR="00EF51CE" w:rsidRDefault="008676EF" w:rsidP="00EF51CE">
            <w:pPr>
              <w:jc w:val="center"/>
              <w:rPr>
                <w:ins w:id="1411" w:author="Minh Trịnh" w:date="2017-10-02T15:53:00Z"/>
                <w:rFonts w:ascii="Times New Roman" w:hAnsi="Times New Roman" w:cs="Times New Roman"/>
                <w:sz w:val="20"/>
                <w:szCs w:val="20"/>
              </w:rPr>
            </w:pPr>
            <w:ins w:id="1412" w:author="Minh Trịnh" w:date="2017-10-02T16:12:00Z">
              <w:r>
                <w:rPr>
                  <w:rFonts w:ascii="Times New Roman" w:hAnsi="Times New Roman" w:cs="Times New Roman"/>
                  <w:sz w:val="20"/>
                  <w:szCs w:val="20"/>
                </w:rPr>
                <w:t>30</w:t>
              </w:r>
            </w:ins>
          </w:p>
        </w:tc>
        <w:tc>
          <w:tcPr>
            <w:tcW w:w="1440" w:type="dxa"/>
          </w:tcPr>
          <w:p w14:paraId="50C200F9" w14:textId="5C104D5A" w:rsidR="00EF51CE" w:rsidRDefault="008676EF" w:rsidP="00EF51CE">
            <w:pPr>
              <w:jc w:val="center"/>
              <w:rPr>
                <w:ins w:id="1413" w:author="Minh Trịnh" w:date="2017-10-02T15:53:00Z"/>
                <w:rFonts w:ascii="Times New Roman" w:hAnsi="Times New Roman" w:cs="Times New Roman"/>
                <w:sz w:val="20"/>
                <w:szCs w:val="20"/>
              </w:rPr>
            </w:pPr>
            <w:ins w:id="1414" w:author="Minh Trịnh" w:date="2017-10-02T16:12:00Z">
              <w:r>
                <w:rPr>
                  <w:rFonts w:ascii="Times New Roman" w:hAnsi="Times New Roman" w:cs="Times New Roman"/>
                  <w:sz w:val="20"/>
                  <w:szCs w:val="20"/>
                </w:rPr>
                <w:t>0.4</w:t>
              </w:r>
            </w:ins>
          </w:p>
        </w:tc>
      </w:tr>
      <w:tr w:rsidR="00EF51CE" w14:paraId="0EF2322A" w14:textId="77777777" w:rsidTr="00AB1BE8">
        <w:trPr>
          <w:jc w:val="center"/>
          <w:ins w:id="1415" w:author="Minh Trịnh" w:date="2017-10-02T15:53:00Z"/>
        </w:trPr>
        <w:tc>
          <w:tcPr>
            <w:tcW w:w="2888" w:type="dxa"/>
          </w:tcPr>
          <w:p w14:paraId="117D902C" w14:textId="7928C2DE" w:rsidR="00EF51CE" w:rsidRPr="00AB1BE8" w:rsidRDefault="008676EF" w:rsidP="00EF51CE">
            <w:pPr>
              <w:jc w:val="center"/>
              <w:rPr>
                <w:ins w:id="1416" w:author="Minh Trịnh" w:date="2017-10-02T15:53:00Z"/>
                <w:rFonts w:ascii="Times New Roman" w:hAnsi="Times New Roman" w:cs="Times New Roman"/>
                <w:b/>
                <w:sz w:val="20"/>
                <w:szCs w:val="20"/>
                <w:rPrChange w:id="1417" w:author="Minh Trịnh" w:date="2017-10-02T16:17:00Z">
                  <w:rPr>
                    <w:ins w:id="1418" w:author="Minh Trịnh" w:date="2017-10-02T15:53:00Z"/>
                    <w:rFonts w:ascii="Times New Roman" w:hAnsi="Times New Roman" w:cs="Times New Roman"/>
                    <w:sz w:val="20"/>
                    <w:szCs w:val="20"/>
                  </w:rPr>
                </w:rPrChange>
              </w:rPr>
            </w:pPr>
            <w:ins w:id="1419" w:author="Minh Trịnh" w:date="2017-10-02T16:15:00Z">
              <w:r w:rsidRPr="00AB1BE8">
                <w:rPr>
                  <w:rFonts w:ascii="Times New Roman" w:hAnsi="Times New Roman" w:cs="Times New Roman"/>
                  <w:b/>
                  <w:sz w:val="20"/>
                  <w:szCs w:val="20"/>
                  <w:rPrChange w:id="1420" w:author="Minh Trịnh" w:date="2017-10-02T16:17:00Z">
                    <w:rPr>
                      <w:rFonts w:ascii="Times New Roman" w:hAnsi="Times New Roman" w:cs="Times New Roman"/>
                      <w:sz w:val="20"/>
                      <w:szCs w:val="20"/>
                    </w:rPr>
                  </w:rPrChange>
                </w:rPr>
                <w:t>Tin tức</w:t>
              </w:r>
            </w:ins>
          </w:p>
        </w:tc>
        <w:tc>
          <w:tcPr>
            <w:tcW w:w="1769" w:type="dxa"/>
          </w:tcPr>
          <w:p w14:paraId="19109E89" w14:textId="50E6B094" w:rsidR="00EF51CE" w:rsidRPr="008676EF" w:rsidRDefault="008676EF" w:rsidP="00EF51CE">
            <w:pPr>
              <w:jc w:val="center"/>
              <w:rPr>
                <w:ins w:id="1421" w:author="Minh Trịnh" w:date="2017-10-02T15:53:00Z"/>
                <w:rFonts w:ascii="Times New Roman" w:hAnsi="Times New Roman" w:cs="Times New Roman"/>
                <w:b/>
                <w:sz w:val="20"/>
                <w:szCs w:val="20"/>
                <w:rPrChange w:id="1422" w:author="Minh Trịnh" w:date="2017-10-02T16:15:00Z">
                  <w:rPr>
                    <w:ins w:id="1423" w:author="Minh Trịnh" w:date="2017-10-02T15:53:00Z"/>
                    <w:rFonts w:ascii="Times New Roman" w:hAnsi="Times New Roman" w:cs="Times New Roman"/>
                    <w:sz w:val="20"/>
                    <w:szCs w:val="20"/>
                  </w:rPr>
                </w:rPrChange>
              </w:rPr>
            </w:pPr>
            <w:ins w:id="1424" w:author="Minh Trịnh" w:date="2017-10-02T16:15:00Z">
              <w:r>
                <w:rPr>
                  <w:rFonts w:ascii="Times New Roman" w:hAnsi="Times New Roman" w:cs="Times New Roman"/>
                  <w:b/>
                  <w:sz w:val="20"/>
                  <w:szCs w:val="20"/>
                </w:rPr>
                <w:t>0</w:t>
              </w:r>
            </w:ins>
          </w:p>
        </w:tc>
        <w:tc>
          <w:tcPr>
            <w:tcW w:w="1350" w:type="dxa"/>
          </w:tcPr>
          <w:p w14:paraId="2D9EAA3D" w14:textId="4E7C2C8A" w:rsidR="00EF51CE" w:rsidRPr="008676EF" w:rsidRDefault="008676EF" w:rsidP="00EF51CE">
            <w:pPr>
              <w:jc w:val="center"/>
              <w:rPr>
                <w:ins w:id="1425" w:author="Minh Trịnh" w:date="2017-10-02T15:53:00Z"/>
                <w:rFonts w:ascii="Times New Roman" w:hAnsi="Times New Roman" w:cs="Times New Roman"/>
                <w:b/>
                <w:sz w:val="20"/>
                <w:szCs w:val="20"/>
                <w:rPrChange w:id="1426" w:author="Minh Trịnh" w:date="2017-10-02T16:15:00Z">
                  <w:rPr>
                    <w:ins w:id="1427" w:author="Minh Trịnh" w:date="2017-10-02T15:53:00Z"/>
                    <w:rFonts w:ascii="Times New Roman" w:hAnsi="Times New Roman" w:cs="Times New Roman"/>
                    <w:sz w:val="20"/>
                    <w:szCs w:val="20"/>
                  </w:rPr>
                </w:rPrChange>
              </w:rPr>
            </w:pPr>
            <w:ins w:id="1428" w:author="Minh Trịnh" w:date="2017-10-02T16:15:00Z">
              <w:r>
                <w:rPr>
                  <w:rFonts w:ascii="Times New Roman" w:hAnsi="Times New Roman" w:cs="Times New Roman"/>
                  <w:b/>
                  <w:sz w:val="20"/>
                  <w:szCs w:val="20"/>
                </w:rPr>
                <w:t>0</w:t>
              </w:r>
            </w:ins>
          </w:p>
        </w:tc>
        <w:tc>
          <w:tcPr>
            <w:tcW w:w="1530" w:type="dxa"/>
          </w:tcPr>
          <w:p w14:paraId="3AF5B00A" w14:textId="5913C686" w:rsidR="00EF51CE" w:rsidRDefault="008676EF" w:rsidP="00EF51CE">
            <w:pPr>
              <w:jc w:val="center"/>
              <w:rPr>
                <w:ins w:id="1429" w:author="Minh Trịnh" w:date="2017-10-02T15:53:00Z"/>
                <w:rFonts w:ascii="Times New Roman" w:hAnsi="Times New Roman" w:cs="Times New Roman"/>
                <w:sz w:val="20"/>
                <w:szCs w:val="20"/>
              </w:rPr>
            </w:pPr>
            <w:ins w:id="1430" w:author="Minh Trịnh" w:date="2017-10-02T16:15:00Z">
              <w:r>
                <w:rPr>
                  <w:rFonts w:ascii="Times New Roman" w:hAnsi="Times New Roman" w:cs="Times New Roman"/>
                  <w:sz w:val="20"/>
                  <w:szCs w:val="20"/>
                </w:rPr>
                <w:t>183</w:t>
              </w:r>
            </w:ins>
          </w:p>
        </w:tc>
        <w:tc>
          <w:tcPr>
            <w:tcW w:w="1440" w:type="dxa"/>
          </w:tcPr>
          <w:p w14:paraId="7E6F4D37" w14:textId="45A9DE84" w:rsidR="00EF51CE" w:rsidRDefault="008676EF" w:rsidP="00EF51CE">
            <w:pPr>
              <w:jc w:val="center"/>
              <w:rPr>
                <w:ins w:id="1431" w:author="Minh Trịnh" w:date="2017-10-02T15:53:00Z"/>
                <w:rFonts w:ascii="Times New Roman" w:hAnsi="Times New Roman" w:cs="Times New Roman"/>
                <w:sz w:val="20"/>
                <w:szCs w:val="20"/>
              </w:rPr>
            </w:pPr>
            <w:ins w:id="1432" w:author="Minh Trịnh" w:date="2017-10-02T16:15:00Z">
              <w:r>
                <w:rPr>
                  <w:rFonts w:ascii="Times New Roman" w:hAnsi="Times New Roman" w:cs="Times New Roman"/>
                  <w:sz w:val="20"/>
                  <w:szCs w:val="20"/>
                </w:rPr>
                <w:t>1.21</w:t>
              </w:r>
            </w:ins>
          </w:p>
        </w:tc>
      </w:tr>
      <w:tr w:rsidR="00AB1BE8" w14:paraId="2F38CD16" w14:textId="77777777" w:rsidTr="00AB1BE8">
        <w:trPr>
          <w:jc w:val="center"/>
          <w:ins w:id="1433" w:author="Minh Trịnh" w:date="2017-10-02T16:16:00Z"/>
        </w:trPr>
        <w:tc>
          <w:tcPr>
            <w:tcW w:w="2888" w:type="dxa"/>
          </w:tcPr>
          <w:p w14:paraId="1CAD7BDE" w14:textId="330A9785" w:rsidR="00AB1BE8" w:rsidRPr="00AB1BE8" w:rsidRDefault="00AB1BE8" w:rsidP="00EF51CE">
            <w:pPr>
              <w:jc w:val="center"/>
              <w:rPr>
                <w:ins w:id="1434" w:author="Minh Trịnh" w:date="2017-10-02T16:16:00Z"/>
                <w:rFonts w:ascii="Times New Roman" w:hAnsi="Times New Roman" w:cs="Times New Roman"/>
                <w:b/>
                <w:sz w:val="20"/>
                <w:szCs w:val="20"/>
                <w:rPrChange w:id="1435" w:author="Minh Trịnh" w:date="2017-10-02T16:17:00Z">
                  <w:rPr>
                    <w:ins w:id="1436" w:author="Minh Trịnh" w:date="2017-10-02T16:16:00Z"/>
                    <w:rFonts w:ascii="Times New Roman" w:hAnsi="Times New Roman" w:cs="Times New Roman"/>
                    <w:sz w:val="20"/>
                    <w:szCs w:val="20"/>
                  </w:rPr>
                </w:rPrChange>
              </w:rPr>
            </w:pPr>
            <w:ins w:id="1437" w:author="Minh Trịnh" w:date="2017-10-02T16:16:00Z">
              <w:r w:rsidRPr="00AB1BE8">
                <w:rPr>
                  <w:rFonts w:ascii="Times New Roman" w:hAnsi="Times New Roman" w:cs="Times New Roman"/>
                  <w:b/>
                  <w:sz w:val="20"/>
                  <w:szCs w:val="20"/>
                  <w:rPrChange w:id="1438" w:author="Minh Trịnh" w:date="2017-10-02T16:17:00Z">
                    <w:rPr>
                      <w:rFonts w:ascii="Times New Roman" w:hAnsi="Times New Roman" w:cs="Times New Roman"/>
                      <w:sz w:val="20"/>
                      <w:szCs w:val="20"/>
                    </w:rPr>
                  </w:rPrChange>
                </w:rPr>
                <w:t>An ninh</w:t>
              </w:r>
            </w:ins>
          </w:p>
        </w:tc>
        <w:tc>
          <w:tcPr>
            <w:tcW w:w="1769" w:type="dxa"/>
          </w:tcPr>
          <w:p w14:paraId="4675AF11" w14:textId="76D1863A" w:rsidR="00AB1BE8" w:rsidRPr="00AB1BE8" w:rsidRDefault="00AB1BE8" w:rsidP="00EF51CE">
            <w:pPr>
              <w:jc w:val="center"/>
              <w:rPr>
                <w:ins w:id="1439" w:author="Minh Trịnh" w:date="2017-10-02T16:16:00Z"/>
                <w:rFonts w:ascii="Times New Roman" w:hAnsi="Times New Roman" w:cs="Times New Roman"/>
                <w:sz w:val="20"/>
                <w:szCs w:val="20"/>
                <w:rPrChange w:id="1440" w:author="Minh Trịnh" w:date="2017-10-02T16:16:00Z">
                  <w:rPr>
                    <w:ins w:id="1441" w:author="Minh Trịnh" w:date="2017-10-02T16:16:00Z"/>
                    <w:rFonts w:ascii="Times New Roman" w:hAnsi="Times New Roman" w:cs="Times New Roman"/>
                    <w:b/>
                    <w:sz w:val="20"/>
                    <w:szCs w:val="20"/>
                  </w:rPr>
                </w:rPrChange>
              </w:rPr>
            </w:pPr>
            <w:ins w:id="1442" w:author="Minh Trịnh" w:date="2017-10-02T16:16:00Z">
              <w:r>
                <w:rPr>
                  <w:rFonts w:ascii="Times New Roman" w:hAnsi="Times New Roman" w:cs="Times New Roman"/>
                  <w:sz w:val="20"/>
                  <w:szCs w:val="20"/>
                </w:rPr>
                <w:t>103</w:t>
              </w:r>
            </w:ins>
          </w:p>
        </w:tc>
        <w:tc>
          <w:tcPr>
            <w:tcW w:w="1350" w:type="dxa"/>
          </w:tcPr>
          <w:p w14:paraId="2BC9FA97" w14:textId="42523371" w:rsidR="00AB1BE8" w:rsidRPr="00AB1BE8" w:rsidRDefault="00AB1BE8" w:rsidP="00EF51CE">
            <w:pPr>
              <w:jc w:val="center"/>
              <w:rPr>
                <w:ins w:id="1443" w:author="Minh Trịnh" w:date="2017-10-02T16:16:00Z"/>
                <w:rFonts w:ascii="Times New Roman" w:hAnsi="Times New Roman" w:cs="Times New Roman"/>
                <w:sz w:val="20"/>
                <w:szCs w:val="20"/>
                <w:rPrChange w:id="1444" w:author="Minh Trịnh" w:date="2017-10-02T16:16:00Z">
                  <w:rPr>
                    <w:ins w:id="1445" w:author="Minh Trịnh" w:date="2017-10-02T16:16:00Z"/>
                    <w:rFonts w:ascii="Times New Roman" w:hAnsi="Times New Roman" w:cs="Times New Roman"/>
                    <w:b/>
                    <w:sz w:val="20"/>
                    <w:szCs w:val="20"/>
                  </w:rPr>
                </w:rPrChange>
              </w:rPr>
            </w:pPr>
            <w:ins w:id="1446" w:author="Minh Trịnh" w:date="2017-10-02T16:16:00Z">
              <w:r w:rsidRPr="00AB1BE8">
                <w:rPr>
                  <w:rFonts w:ascii="Times New Roman" w:hAnsi="Times New Roman" w:cs="Times New Roman"/>
                  <w:sz w:val="20"/>
                  <w:szCs w:val="20"/>
                  <w:rPrChange w:id="1447" w:author="Minh Trịnh" w:date="2017-10-02T16:16:00Z">
                    <w:rPr>
                      <w:rFonts w:ascii="Times New Roman" w:hAnsi="Times New Roman" w:cs="Times New Roman"/>
                      <w:b/>
                      <w:sz w:val="20"/>
                      <w:szCs w:val="20"/>
                    </w:rPr>
                  </w:rPrChange>
                </w:rPr>
                <w:t>1.39</w:t>
              </w:r>
            </w:ins>
          </w:p>
        </w:tc>
        <w:tc>
          <w:tcPr>
            <w:tcW w:w="1530" w:type="dxa"/>
          </w:tcPr>
          <w:p w14:paraId="7E9F3D68" w14:textId="641FE1D1" w:rsidR="00AB1BE8" w:rsidRPr="00AB1BE8" w:rsidRDefault="00AB1BE8" w:rsidP="00EF51CE">
            <w:pPr>
              <w:jc w:val="center"/>
              <w:rPr>
                <w:ins w:id="1448" w:author="Minh Trịnh" w:date="2017-10-02T16:16:00Z"/>
                <w:rFonts w:ascii="Times New Roman" w:hAnsi="Times New Roman" w:cs="Times New Roman"/>
                <w:b/>
                <w:sz w:val="20"/>
                <w:szCs w:val="20"/>
                <w:rPrChange w:id="1449" w:author="Minh Trịnh" w:date="2017-10-02T16:16:00Z">
                  <w:rPr>
                    <w:ins w:id="1450" w:author="Minh Trịnh" w:date="2017-10-02T16:16:00Z"/>
                    <w:rFonts w:ascii="Times New Roman" w:hAnsi="Times New Roman" w:cs="Times New Roman"/>
                    <w:sz w:val="20"/>
                    <w:szCs w:val="20"/>
                  </w:rPr>
                </w:rPrChange>
              </w:rPr>
            </w:pPr>
            <w:ins w:id="1451" w:author="Minh Trịnh" w:date="2017-10-02T16:17:00Z">
              <w:r>
                <w:rPr>
                  <w:rFonts w:ascii="Times New Roman" w:hAnsi="Times New Roman" w:cs="Times New Roman"/>
                  <w:b/>
                  <w:sz w:val="20"/>
                  <w:szCs w:val="20"/>
                </w:rPr>
                <w:t>0</w:t>
              </w:r>
            </w:ins>
          </w:p>
        </w:tc>
        <w:tc>
          <w:tcPr>
            <w:tcW w:w="1440" w:type="dxa"/>
          </w:tcPr>
          <w:p w14:paraId="3E03B4B8" w14:textId="352E8058" w:rsidR="00AB1BE8" w:rsidRPr="00AB1BE8" w:rsidRDefault="00AB1BE8" w:rsidP="00EF51CE">
            <w:pPr>
              <w:jc w:val="center"/>
              <w:rPr>
                <w:ins w:id="1452" w:author="Minh Trịnh" w:date="2017-10-02T16:16:00Z"/>
                <w:rFonts w:ascii="Times New Roman" w:hAnsi="Times New Roman" w:cs="Times New Roman"/>
                <w:b/>
                <w:sz w:val="20"/>
                <w:szCs w:val="20"/>
                <w:rPrChange w:id="1453" w:author="Minh Trịnh" w:date="2017-10-02T16:17:00Z">
                  <w:rPr>
                    <w:ins w:id="1454" w:author="Minh Trịnh" w:date="2017-10-02T16:16:00Z"/>
                    <w:rFonts w:ascii="Times New Roman" w:hAnsi="Times New Roman" w:cs="Times New Roman"/>
                    <w:sz w:val="20"/>
                    <w:szCs w:val="20"/>
                  </w:rPr>
                </w:rPrChange>
              </w:rPr>
            </w:pPr>
            <w:ins w:id="1455" w:author="Minh Trịnh" w:date="2017-10-02T16:17:00Z">
              <w:r>
                <w:rPr>
                  <w:rFonts w:ascii="Times New Roman" w:hAnsi="Times New Roman" w:cs="Times New Roman"/>
                  <w:b/>
                  <w:sz w:val="20"/>
                  <w:szCs w:val="20"/>
                </w:rPr>
                <w:t>0</w:t>
              </w:r>
            </w:ins>
          </w:p>
        </w:tc>
      </w:tr>
      <w:tr w:rsidR="00AB1BE8" w14:paraId="1467CE24" w14:textId="77777777" w:rsidTr="00AB1BE8">
        <w:trPr>
          <w:jc w:val="center"/>
          <w:ins w:id="1456" w:author="Minh Trịnh" w:date="2017-10-02T16:16:00Z"/>
        </w:trPr>
        <w:tc>
          <w:tcPr>
            <w:tcW w:w="2888" w:type="dxa"/>
          </w:tcPr>
          <w:p w14:paraId="45D7460B" w14:textId="5639328D" w:rsidR="00AB1BE8" w:rsidRPr="00AB1BE8" w:rsidRDefault="00AB1BE8" w:rsidP="00EF51CE">
            <w:pPr>
              <w:jc w:val="center"/>
              <w:rPr>
                <w:ins w:id="1457" w:author="Minh Trịnh" w:date="2017-10-02T16:16:00Z"/>
                <w:rFonts w:ascii="Times New Roman" w:hAnsi="Times New Roman" w:cs="Times New Roman"/>
                <w:b/>
                <w:sz w:val="20"/>
                <w:szCs w:val="20"/>
                <w:rPrChange w:id="1458" w:author="Minh Trịnh" w:date="2017-10-02T16:17:00Z">
                  <w:rPr>
                    <w:ins w:id="1459" w:author="Minh Trịnh" w:date="2017-10-02T16:16:00Z"/>
                    <w:rFonts w:ascii="Times New Roman" w:hAnsi="Times New Roman" w:cs="Times New Roman"/>
                    <w:sz w:val="20"/>
                    <w:szCs w:val="20"/>
                  </w:rPr>
                </w:rPrChange>
              </w:rPr>
            </w:pPr>
            <w:ins w:id="1460" w:author="Minh Trịnh" w:date="2017-10-02T16:17:00Z">
              <w:r w:rsidRPr="00AB1BE8">
                <w:rPr>
                  <w:rFonts w:ascii="Times New Roman" w:hAnsi="Times New Roman" w:cs="Times New Roman"/>
                  <w:b/>
                  <w:sz w:val="20"/>
                  <w:szCs w:val="20"/>
                  <w:rPrChange w:id="1461" w:author="Minh Trịnh" w:date="2017-10-02T16:17:00Z">
                    <w:rPr>
                      <w:rFonts w:ascii="Times New Roman" w:hAnsi="Times New Roman" w:cs="Times New Roman"/>
                      <w:sz w:val="20"/>
                      <w:szCs w:val="20"/>
                    </w:rPr>
                  </w:rPrChange>
                </w:rPr>
                <w:t>Bình luận</w:t>
              </w:r>
            </w:ins>
          </w:p>
        </w:tc>
        <w:tc>
          <w:tcPr>
            <w:tcW w:w="1769" w:type="dxa"/>
          </w:tcPr>
          <w:p w14:paraId="6EA6F4BA" w14:textId="1C2F5157" w:rsidR="00AB1BE8" w:rsidRPr="00AB1BE8" w:rsidRDefault="00AB1BE8" w:rsidP="00EF51CE">
            <w:pPr>
              <w:jc w:val="center"/>
              <w:rPr>
                <w:ins w:id="1462" w:author="Minh Trịnh" w:date="2017-10-02T16:16:00Z"/>
                <w:rFonts w:ascii="Times New Roman" w:hAnsi="Times New Roman" w:cs="Times New Roman"/>
                <w:sz w:val="20"/>
                <w:szCs w:val="20"/>
                <w:rPrChange w:id="1463" w:author="Minh Trịnh" w:date="2017-10-02T16:17:00Z">
                  <w:rPr>
                    <w:ins w:id="1464" w:author="Minh Trịnh" w:date="2017-10-02T16:16:00Z"/>
                    <w:rFonts w:ascii="Times New Roman" w:hAnsi="Times New Roman" w:cs="Times New Roman"/>
                    <w:b/>
                    <w:sz w:val="20"/>
                    <w:szCs w:val="20"/>
                  </w:rPr>
                </w:rPrChange>
              </w:rPr>
            </w:pPr>
            <w:ins w:id="1465" w:author="Minh Trịnh" w:date="2017-10-02T16:17:00Z">
              <w:r w:rsidRPr="00AB1BE8">
                <w:rPr>
                  <w:rFonts w:ascii="Times New Roman" w:hAnsi="Times New Roman" w:cs="Times New Roman"/>
                  <w:sz w:val="20"/>
                  <w:szCs w:val="20"/>
                  <w:rPrChange w:id="1466" w:author="Minh Trịnh" w:date="2017-10-02T16:17:00Z">
                    <w:rPr>
                      <w:rFonts w:ascii="Times New Roman" w:hAnsi="Times New Roman" w:cs="Times New Roman"/>
                      <w:b/>
                      <w:sz w:val="20"/>
                      <w:szCs w:val="20"/>
                    </w:rPr>
                  </w:rPrChange>
                </w:rPr>
                <w:t>958</w:t>
              </w:r>
            </w:ins>
          </w:p>
        </w:tc>
        <w:tc>
          <w:tcPr>
            <w:tcW w:w="1350" w:type="dxa"/>
          </w:tcPr>
          <w:p w14:paraId="16077085" w14:textId="77B65CF5" w:rsidR="00AB1BE8" w:rsidRPr="00AB1BE8" w:rsidRDefault="00AB1BE8" w:rsidP="00EF51CE">
            <w:pPr>
              <w:jc w:val="center"/>
              <w:rPr>
                <w:ins w:id="1467" w:author="Minh Trịnh" w:date="2017-10-02T16:16:00Z"/>
                <w:rFonts w:ascii="Times New Roman" w:hAnsi="Times New Roman" w:cs="Times New Roman"/>
                <w:sz w:val="20"/>
                <w:szCs w:val="20"/>
                <w:rPrChange w:id="1468" w:author="Minh Trịnh" w:date="2017-10-02T16:17:00Z">
                  <w:rPr>
                    <w:ins w:id="1469" w:author="Minh Trịnh" w:date="2017-10-02T16:16:00Z"/>
                    <w:rFonts w:ascii="Times New Roman" w:hAnsi="Times New Roman" w:cs="Times New Roman"/>
                    <w:b/>
                    <w:sz w:val="20"/>
                    <w:szCs w:val="20"/>
                  </w:rPr>
                </w:rPrChange>
              </w:rPr>
            </w:pPr>
            <w:ins w:id="1470" w:author="Minh Trịnh" w:date="2017-10-02T16:17:00Z">
              <w:r w:rsidRPr="00AB1BE8">
                <w:rPr>
                  <w:rFonts w:ascii="Times New Roman" w:hAnsi="Times New Roman" w:cs="Times New Roman"/>
                  <w:sz w:val="20"/>
                  <w:szCs w:val="20"/>
                  <w:rPrChange w:id="1471" w:author="Minh Trịnh" w:date="2017-10-02T16:17:00Z">
                    <w:rPr>
                      <w:rFonts w:ascii="Times New Roman" w:hAnsi="Times New Roman" w:cs="Times New Roman"/>
                      <w:b/>
                      <w:sz w:val="20"/>
                      <w:szCs w:val="20"/>
                    </w:rPr>
                  </w:rPrChange>
                </w:rPr>
                <w:t>13.1</w:t>
              </w:r>
            </w:ins>
          </w:p>
        </w:tc>
        <w:tc>
          <w:tcPr>
            <w:tcW w:w="1530" w:type="dxa"/>
          </w:tcPr>
          <w:p w14:paraId="367455FD" w14:textId="2A1919D8" w:rsidR="00AB1BE8" w:rsidRPr="00274B2C" w:rsidRDefault="00AB1BE8" w:rsidP="00EF51CE">
            <w:pPr>
              <w:jc w:val="center"/>
              <w:rPr>
                <w:ins w:id="1472" w:author="Minh Trịnh" w:date="2017-10-02T16:16:00Z"/>
                <w:rFonts w:ascii="Times New Roman" w:hAnsi="Times New Roman" w:cs="Times New Roman"/>
                <w:b/>
                <w:sz w:val="20"/>
                <w:szCs w:val="20"/>
                <w:rPrChange w:id="1473" w:author="Minh Trịnh" w:date="2017-10-02T16:22:00Z">
                  <w:rPr>
                    <w:ins w:id="1474" w:author="Minh Trịnh" w:date="2017-10-02T16:16:00Z"/>
                    <w:rFonts w:ascii="Times New Roman" w:hAnsi="Times New Roman" w:cs="Times New Roman"/>
                    <w:sz w:val="20"/>
                    <w:szCs w:val="20"/>
                  </w:rPr>
                </w:rPrChange>
              </w:rPr>
            </w:pPr>
            <w:ins w:id="1475" w:author="Minh Trịnh" w:date="2017-10-02T16:17:00Z">
              <w:r w:rsidRPr="00274B2C">
                <w:rPr>
                  <w:rFonts w:ascii="Times New Roman" w:hAnsi="Times New Roman" w:cs="Times New Roman"/>
                  <w:b/>
                  <w:sz w:val="20"/>
                  <w:szCs w:val="20"/>
                  <w:rPrChange w:id="1476" w:author="Minh Trịnh" w:date="2017-10-02T16:22:00Z">
                    <w:rPr>
                      <w:rFonts w:ascii="Times New Roman" w:hAnsi="Times New Roman" w:cs="Times New Roman"/>
                      <w:sz w:val="20"/>
                      <w:szCs w:val="20"/>
                    </w:rPr>
                  </w:rPrChange>
                </w:rPr>
                <w:t>0</w:t>
              </w:r>
            </w:ins>
          </w:p>
        </w:tc>
        <w:tc>
          <w:tcPr>
            <w:tcW w:w="1440" w:type="dxa"/>
          </w:tcPr>
          <w:p w14:paraId="2813A32D" w14:textId="20012A3E" w:rsidR="00AB1BE8" w:rsidRPr="00274B2C" w:rsidRDefault="00AB1BE8" w:rsidP="00EF51CE">
            <w:pPr>
              <w:jc w:val="center"/>
              <w:rPr>
                <w:ins w:id="1477" w:author="Minh Trịnh" w:date="2017-10-02T16:16:00Z"/>
                <w:rFonts w:ascii="Times New Roman" w:hAnsi="Times New Roman" w:cs="Times New Roman"/>
                <w:b/>
                <w:sz w:val="20"/>
                <w:szCs w:val="20"/>
                <w:rPrChange w:id="1478" w:author="Minh Trịnh" w:date="2017-10-02T16:22:00Z">
                  <w:rPr>
                    <w:ins w:id="1479" w:author="Minh Trịnh" w:date="2017-10-02T16:16:00Z"/>
                    <w:rFonts w:ascii="Times New Roman" w:hAnsi="Times New Roman" w:cs="Times New Roman"/>
                    <w:sz w:val="20"/>
                    <w:szCs w:val="20"/>
                  </w:rPr>
                </w:rPrChange>
              </w:rPr>
            </w:pPr>
            <w:ins w:id="1480" w:author="Minh Trịnh" w:date="2017-10-02T16:17:00Z">
              <w:r w:rsidRPr="00274B2C">
                <w:rPr>
                  <w:rFonts w:ascii="Times New Roman" w:hAnsi="Times New Roman" w:cs="Times New Roman"/>
                  <w:b/>
                  <w:sz w:val="20"/>
                  <w:szCs w:val="20"/>
                  <w:rPrChange w:id="1481" w:author="Minh Trịnh" w:date="2017-10-02T16:22:00Z">
                    <w:rPr>
                      <w:rFonts w:ascii="Times New Roman" w:hAnsi="Times New Roman" w:cs="Times New Roman"/>
                      <w:sz w:val="20"/>
                      <w:szCs w:val="20"/>
                    </w:rPr>
                  </w:rPrChange>
                </w:rPr>
                <w:t>0</w:t>
              </w:r>
            </w:ins>
          </w:p>
        </w:tc>
      </w:tr>
      <w:tr w:rsidR="00AB1BE8" w14:paraId="07B9AE55" w14:textId="77777777" w:rsidTr="00AB1BE8">
        <w:trPr>
          <w:jc w:val="center"/>
          <w:ins w:id="1482" w:author="Minh Trịnh" w:date="2017-10-02T16:17:00Z"/>
        </w:trPr>
        <w:tc>
          <w:tcPr>
            <w:tcW w:w="2888" w:type="dxa"/>
          </w:tcPr>
          <w:p w14:paraId="76DF7CAC" w14:textId="777F9E97" w:rsidR="00AB1BE8" w:rsidRPr="00AB1BE8" w:rsidRDefault="00AB1BE8" w:rsidP="00EF51CE">
            <w:pPr>
              <w:jc w:val="center"/>
              <w:rPr>
                <w:ins w:id="1483" w:author="Minh Trịnh" w:date="2017-10-02T16:17:00Z"/>
                <w:rFonts w:ascii="Times New Roman" w:hAnsi="Times New Roman" w:cs="Times New Roman"/>
                <w:b/>
                <w:sz w:val="20"/>
                <w:szCs w:val="20"/>
              </w:rPr>
            </w:pPr>
            <w:ins w:id="1484" w:author="Minh Trịnh" w:date="2017-10-02T16:17:00Z">
              <w:r>
                <w:rPr>
                  <w:rFonts w:ascii="Times New Roman" w:hAnsi="Times New Roman" w:cs="Times New Roman"/>
                  <w:b/>
                  <w:sz w:val="20"/>
                  <w:szCs w:val="20"/>
                </w:rPr>
                <w:t>Đối ngoại</w:t>
              </w:r>
            </w:ins>
          </w:p>
        </w:tc>
        <w:tc>
          <w:tcPr>
            <w:tcW w:w="1769" w:type="dxa"/>
          </w:tcPr>
          <w:p w14:paraId="76BEC5DF" w14:textId="3CCD85C8" w:rsidR="00AB1BE8" w:rsidRPr="00274B2C" w:rsidRDefault="00AB1BE8" w:rsidP="00EF51CE">
            <w:pPr>
              <w:jc w:val="center"/>
              <w:rPr>
                <w:ins w:id="1485" w:author="Minh Trịnh" w:date="2017-10-02T16:17:00Z"/>
                <w:rFonts w:ascii="Times New Roman" w:hAnsi="Times New Roman" w:cs="Times New Roman"/>
                <w:sz w:val="20"/>
                <w:szCs w:val="20"/>
                <w:rPrChange w:id="1486" w:author="Minh Trịnh" w:date="2017-10-02T16:22:00Z">
                  <w:rPr>
                    <w:ins w:id="1487" w:author="Minh Trịnh" w:date="2017-10-02T16:17:00Z"/>
                    <w:rFonts w:ascii="Times New Roman" w:hAnsi="Times New Roman" w:cs="Times New Roman"/>
                    <w:b/>
                    <w:sz w:val="20"/>
                    <w:szCs w:val="20"/>
                  </w:rPr>
                </w:rPrChange>
              </w:rPr>
            </w:pPr>
            <w:ins w:id="1488" w:author="Minh Trịnh" w:date="2017-10-02T16:18:00Z">
              <w:r w:rsidRPr="00274B2C">
                <w:rPr>
                  <w:rFonts w:ascii="Times New Roman" w:hAnsi="Times New Roman" w:cs="Times New Roman"/>
                  <w:sz w:val="20"/>
                  <w:szCs w:val="20"/>
                  <w:rPrChange w:id="1489" w:author="Minh Trịnh" w:date="2017-10-02T16:22:00Z">
                    <w:rPr>
                      <w:rFonts w:ascii="Times New Roman" w:hAnsi="Times New Roman" w:cs="Times New Roman"/>
                      <w:b/>
                      <w:sz w:val="20"/>
                      <w:szCs w:val="20"/>
                    </w:rPr>
                  </w:rPrChange>
                </w:rPr>
                <w:t>213</w:t>
              </w:r>
            </w:ins>
          </w:p>
        </w:tc>
        <w:tc>
          <w:tcPr>
            <w:tcW w:w="1350" w:type="dxa"/>
          </w:tcPr>
          <w:p w14:paraId="0FB9F1BA" w14:textId="4978B6DA" w:rsidR="00AB1BE8" w:rsidRPr="00274B2C" w:rsidRDefault="00AB1BE8" w:rsidP="00EF51CE">
            <w:pPr>
              <w:jc w:val="center"/>
              <w:rPr>
                <w:ins w:id="1490" w:author="Minh Trịnh" w:date="2017-10-02T16:17:00Z"/>
                <w:rFonts w:ascii="Times New Roman" w:hAnsi="Times New Roman" w:cs="Times New Roman"/>
                <w:sz w:val="20"/>
                <w:szCs w:val="20"/>
                <w:rPrChange w:id="1491" w:author="Minh Trịnh" w:date="2017-10-02T16:22:00Z">
                  <w:rPr>
                    <w:ins w:id="1492" w:author="Minh Trịnh" w:date="2017-10-02T16:17:00Z"/>
                    <w:rFonts w:ascii="Times New Roman" w:hAnsi="Times New Roman" w:cs="Times New Roman"/>
                    <w:b/>
                    <w:sz w:val="20"/>
                    <w:szCs w:val="20"/>
                  </w:rPr>
                </w:rPrChange>
              </w:rPr>
            </w:pPr>
            <w:ins w:id="1493" w:author="Minh Trịnh" w:date="2017-10-02T16:18:00Z">
              <w:r w:rsidRPr="00274B2C">
                <w:rPr>
                  <w:rFonts w:ascii="Times New Roman" w:hAnsi="Times New Roman" w:cs="Times New Roman"/>
                  <w:sz w:val="20"/>
                  <w:szCs w:val="20"/>
                  <w:rPrChange w:id="1494" w:author="Minh Trịnh" w:date="2017-10-02T16:22:00Z">
                    <w:rPr>
                      <w:rFonts w:ascii="Times New Roman" w:hAnsi="Times New Roman" w:cs="Times New Roman"/>
                      <w:b/>
                      <w:sz w:val="20"/>
                      <w:szCs w:val="20"/>
                    </w:rPr>
                  </w:rPrChange>
                </w:rPr>
                <w:t>3.48</w:t>
              </w:r>
            </w:ins>
          </w:p>
        </w:tc>
        <w:tc>
          <w:tcPr>
            <w:tcW w:w="1530" w:type="dxa"/>
          </w:tcPr>
          <w:p w14:paraId="6B7B2DD5" w14:textId="370B9240" w:rsidR="00AB1BE8" w:rsidRPr="00274B2C" w:rsidRDefault="00AB1BE8" w:rsidP="00EF51CE">
            <w:pPr>
              <w:jc w:val="center"/>
              <w:rPr>
                <w:ins w:id="1495" w:author="Minh Trịnh" w:date="2017-10-02T16:17:00Z"/>
                <w:rFonts w:ascii="Times New Roman" w:hAnsi="Times New Roman" w:cs="Times New Roman"/>
                <w:b/>
                <w:sz w:val="20"/>
                <w:szCs w:val="20"/>
                <w:rPrChange w:id="1496" w:author="Minh Trịnh" w:date="2017-10-02T16:22:00Z">
                  <w:rPr>
                    <w:ins w:id="1497" w:author="Minh Trịnh" w:date="2017-10-02T16:17:00Z"/>
                    <w:rFonts w:ascii="Times New Roman" w:hAnsi="Times New Roman" w:cs="Times New Roman"/>
                    <w:sz w:val="20"/>
                    <w:szCs w:val="20"/>
                  </w:rPr>
                </w:rPrChange>
              </w:rPr>
            </w:pPr>
            <w:ins w:id="1498" w:author="Minh Trịnh" w:date="2017-10-02T16:18:00Z">
              <w:r w:rsidRPr="00274B2C">
                <w:rPr>
                  <w:rFonts w:ascii="Times New Roman" w:hAnsi="Times New Roman" w:cs="Times New Roman"/>
                  <w:b/>
                  <w:sz w:val="20"/>
                  <w:szCs w:val="20"/>
                  <w:rPrChange w:id="1499" w:author="Minh Trịnh" w:date="2017-10-02T16:22:00Z">
                    <w:rPr>
                      <w:rFonts w:ascii="Times New Roman" w:hAnsi="Times New Roman" w:cs="Times New Roman"/>
                      <w:sz w:val="20"/>
                      <w:szCs w:val="20"/>
                    </w:rPr>
                  </w:rPrChange>
                </w:rPr>
                <w:t>0</w:t>
              </w:r>
            </w:ins>
          </w:p>
        </w:tc>
        <w:tc>
          <w:tcPr>
            <w:tcW w:w="1440" w:type="dxa"/>
          </w:tcPr>
          <w:p w14:paraId="6F9A263C" w14:textId="51F67EE9" w:rsidR="00AB1BE8" w:rsidRPr="00274B2C" w:rsidRDefault="00AB1BE8" w:rsidP="00EF51CE">
            <w:pPr>
              <w:jc w:val="center"/>
              <w:rPr>
                <w:ins w:id="1500" w:author="Minh Trịnh" w:date="2017-10-02T16:17:00Z"/>
                <w:rFonts w:ascii="Times New Roman" w:hAnsi="Times New Roman" w:cs="Times New Roman"/>
                <w:b/>
                <w:sz w:val="20"/>
                <w:szCs w:val="20"/>
                <w:rPrChange w:id="1501" w:author="Minh Trịnh" w:date="2017-10-02T16:22:00Z">
                  <w:rPr>
                    <w:ins w:id="1502" w:author="Minh Trịnh" w:date="2017-10-02T16:17:00Z"/>
                    <w:rFonts w:ascii="Times New Roman" w:hAnsi="Times New Roman" w:cs="Times New Roman"/>
                    <w:sz w:val="20"/>
                    <w:szCs w:val="20"/>
                  </w:rPr>
                </w:rPrChange>
              </w:rPr>
            </w:pPr>
            <w:ins w:id="1503" w:author="Minh Trịnh" w:date="2017-10-02T16:18:00Z">
              <w:r w:rsidRPr="00274B2C">
                <w:rPr>
                  <w:rFonts w:ascii="Times New Roman" w:hAnsi="Times New Roman" w:cs="Times New Roman"/>
                  <w:b/>
                  <w:sz w:val="20"/>
                  <w:szCs w:val="20"/>
                  <w:rPrChange w:id="1504" w:author="Minh Trịnh" w:date="2017-10-02T16:22:00Z">
                    <w:rPr>
                      <w:rFonts w:ascii="Times New Roman" w:hAnsi="Times New Roman" w:cs="Times New Roman"/>
                      <w:sz w:val="20"/>
                      <w:szCs w:val="20"/>
                    </w:rPr>
                  </w:rPrChange>
                </w:rPr>
                <w:t>0</w:t>
              </w:r>
            </w:ins>
          </w:p>
        </w:tc>
      </w:tr>
      <w:tr w:rsidR="00AB1BE8" w14:paraId="7BADD5DA" w14:textId="77777777" w:rsidTr="00AB1BE8">
        <w:trPr>
          <w:jc w:val="center"/>
          <w:ins w:id="1505" w:author="Minh Trịnh" w:date="2017-10-02T16:18:00Z"/>
        </w:trPr>
        <w:tc>
          <w:tcPr>
            <w:tcW w:w="2888" w:type="dxa"/>
          </w:tcPr>
          <w:p w14:paraId="3CFD055F" w14:textId="56DBD889" w:rsidR="00AB1BE8" w:rsidRDefault="00AB1BE8" w:rsidP="00EF51CE">
            <w:pPr>
              <w:jc w:val="center"/>
              <w:rPr>
                <w:ins w:id="1506" w:author="Minh Trịnh" w:date="2017-10-02T16:18:00Z"/>
                <w:rFonts w:ascii="Times New Roman" w:hAnsi="Times New Roman" w:cs="Times New Roman"/>
                <w:b/>
                <w:sz w:val="20"/>
                <w:szCs w:val="20"/>
              </w:rPr>
            </w:pPr>
            <w:ins w:id="1507" w:author="Minh Trịnh" w:date="2017-10-02T16:18:00Z">
              <w:r>
                <w:rPr>
                  <w:rFonts w:ascii="Times New Roman" w:hAnsi="Times New Roman" w:cs="Times New Roman"/>
                  <w:b/>
                  <w:sz w:val="20"/>
                  <w:szCs w:val="20"/>
                </w:rPr>
                <w:t>Nghiên cứu</w:t>
              </w:r>
            </w:ins>
          </w:p>
        </w:tc>
        <w:tc>
          <w:tcPr>
            <w:tcW w:w="1769" w:type="dxa"/>
          </w:tcPr>
          <w:p w14:paraId="51C3D25F" w14:textId="527C9EE3" w:rsidR="00AB1BE8" w:rsidRPr="00274B2C" w:rsidRDefault="00AB1BE8" w:rsidP="00EF51CE">
            <w:pPr>
              <w:jc w:val="center"/>
              <w:rPr>
                <w:ins w:id="1508" w:author="Minh Trịnh" w:date="2017-10-02T16:18:00Z"/>
                <w:rFonts w:ascii="Times New Roman" w:hAnsi="Times New Roman" w:cs="Times New Roman"/>
                <w:sz w:val="20"/>
                <w:szCs w:val="20"/>
                <w:rPrChange w:id="1509" w:author="Minh Trịnh" w:date="2017-10-02T16:22:00Z">
                  <w:rPr>
                    <w:ins w:id="1510" w:author="Minh Trịnh" w:date="2017-10-02T16:18:00Z"/>
                    <w:rFonts w:ascii="Times New Roman" w:hAnsi="Times New Roman" w:cs="Times New Roman"/>
                    <w:b/>
                    <w:sz w:val="20"/>
                    <w:szCs w:val="20"/>
                  </w:rPr>
                </w:rPrChange>
              </w:rPr>
            </w:pPr>
            <w:ins w:id="1511" w:author="Minh Trịnh" w:date="2017-10-02T16:18:00Z">
              <w:r w:rsidRPr="00274B2C">
                <w:rPr>
                  <w:rFonts w:ascii="Times New Roman" w:hAnsi="Times New Roman" w:cs="Times New Roman"/>
                  <w:sz w:val="20"/>
                  <w:szCs w:val="20"/>
                  <w:rPrChange w:id="1512" w:author="Minh Trịnh" w:date="2017-10-02T16:22:00Z">
                    <w:rPr>
                      <w:rFonts w:ascii="Times New Roman" w:hAnsi="Times New Roman" w:cs="Times New Roman"/>
                      <w:b/>
                      <w:sz w:val="20"/>
                      <w:szCs w:val="20"/>
                    </w:rPr>
                  </w:rPrChange>
                </w:rPr>
                <w:t>1,234</w:t>
              </w:r>
            </w:ins>
          </w:p>
        </w:tc>
        <w:tc>
          <w:tcPr>
            <w:tcW w:w="1350" w:type="dxa"/>
          </w:tcPr>
          <w:p w14:paraId="606A5D94" w14:textId="61EC6595" w:rsidR="00AB1BE8" w:rsidRPr="00274B2C" w:rsidRDefault="00AB1BE8" w:rsidP="00EF51CE">
            <w:pPr>
              <w:jc w:val="center"/>
              <w:rPr>
                <w:ins w:id="1513" w:author="Minh Trịnh" w:date="2017-10-02T16:18:00Z"/>
                <w:rFonts w:ascii="Times New Roman" w:hAnsi="Times New Roman" w:cs="Times New Roman"/>
                <w:sz w:val="20"/>
                <w:szCs w:val="20"/>
                <w:rPrChange w:id="1514" w:author="Minh Trịnh" w:date="2017-10-02T16:22:00Z">
                  <w:rPr>
                    <w:ins w:id="1515" w:author="Minh Trịnh" w:date="2017-10-02T16:18:00Z"/>
                    <w:rFonts w:ascii="Times New Roman" w:hAnsi="Times New Roman" w:cs="Times New Roman"/>
                    <w:b/>
                    <w:sz w:val="20"/>
                    <w:szCs w:val="20"/>
                  </w:rPr>
                </w:rPrChange>
              </w:rPr>
            </w:pPr>
            <w:ins w:id="1516" w:author="Minh Trịnh" w:date="2017-10-02T16:18:00Z">
              <w:r w:rsidRPr="00274B2C">
                <w:rPr>
                  <w:rFonts w:ascii="Times New Roman" w:hAnsi="Times New Roman" w:cs="Times New Roman"/>
                  <w:sz w:val="20"/>
                  <w:szCs w:val="20"/>
                  <w:rPrChange w:id="1517" w:author="Minh Trịnh" w:date="2017-10-02T16:22:00Z">
                    <w:rPr>
                      <w:rFonts w:ascii="Times New Roman" w:hAnsi="Times New Roman" w:cs="Times New Roman"/>
                      <w:b/>
                      <w:sz w:val="20"/>
                      <w:szCs w:val="20"/>
                    </w:rPr>
                  </w:rPrChange>
                </w:rPr>
                <w:t>27.7</w:t>
              </w:r>
            </w:ins>
          </w:p>
        </w:tc>
        <w:tc>
          <w:tcPr>
            <w:tcW w:w="1530" w:type="dxa"/>
          </w:tcPr>
          <w:p w14:paraId="6B94D326" w14:textId="4501F67F" w:rsidR="00AB1BE8" w:rsidRPr="00274B2C" w:rsidRDefault="00AB1BE8" w:rsidP="00EF51CE">
            <w:pPr>
              <w:jc w:val="center"/>
              <w:rPr>
                <w:ins w:id="1518" w:author="Minh Trịnh" w:date="2017-10-02T16:18:00Z"/>
                <w:rFonts w:ascii="Times New Roman" w:hAnsi="Times New Roman" w:cs="Times New Roman"/>
                <w:b/>
                <w:sz w:val="20"/>
                <w:szCs w:val="20"/>
                <w:rPrChange w:id="1519" w:author="Minh Trịnh" w:date="2017-10-02T16:22:00Z">
                  <w:rPr>
                    <w:ins w:id="1520" w:author="Minh Trịnh" w:date="2017-10-02T16:18:00Z"/>
                    <w:rFonts w:ascii="Times New Roman" w:hAnsi="Times New Roman" w:cs="Times New Roman"/>
                    <w:sz w:val="20"/>
                    <w:szCs w:val="20"/>
                  </w:rPr>
                </w:rPrChange>
              </w:rPr>
            </w:pPr>
            <w:ins w:id="1521" w:author="Minh Trịnh" w:date="2017-10-02T16:18:00Z">
              <w:r w:rsidRPr="00274B2C">
                <w:rPr>
                  <w:rFonts w:ascii="Times New Roman" w:hAnsi="Times New Roman" w:cs="Times New Roman"/>
                  <w:b/>
                  <w:sz w:val="20"/>
                  <w:szCs w:val="20"/>
                  <w:rPrChange w:id="1522" w:author="Minh Trịnh" w:date="2017-10-02T16:22:00Z">
                    <w:rPr>
                      <w:rFonts w:ascii="Times New Roman" w:hAnsi="Times New Roman" w:cs="Times New Roman"/>
                      <w:sz w:val="20"/>
                      <w:szCs w:val="20"/>
                    </w:rPr>
                  </w:rPrChange>
                </w:rPr>
                <w:t>0</w:t>
              </w:r>
            </w:ins>
          </w:p>
        </w:tc>
        <w:tc>
          <w:tcPr>
            <w:tcW w:w="1440" w:type="dxa"/>
          </w:tcPr>
          <w:p w14:paraId="47755795" w14:textId="775A3927" w:rsidR="00AB1BE8" w:rsidRPr="00274B2C" w:rsidRDefault="00AB1BE8" w:rsidP="00EF51CE">
            <w:pPr>
              <w:jc w:val="center"/>
              <w:rPr>
                <w:ins w:id="1523" w:author="Minh Trịnh" w:date="2017-10-02T16:18:00Z"/>
                <w:rFonts w:ascii="Times New Roman" w:hAnsi="Times New Roman" w:cs="Times New Roman"/>
                <w:b/>
                <w:sz w:val="20"/>
                <w:szCs w:val="20"/>
                <w:rPrChange w:id="1524" w:author="Minh Trịnh" w:date="2017-10-02T16:22:00Z">
                  <w:rPr>
                    <w:ins w:id="1525" w:author="Minh Trịnh" w:date="2017-10-02T16:18:00Z"/>
                    <w:rFonts w:ascii="Times New Roman" w:hAnsi="Times New Roman" w:cs="Times New Roman"/>
                    <w:sz w:val="20"/>
                    <w:szCs w:val="20"/>
                  </w:rPr>
                </w:rPrChange>
              </w:rPr>
            </w:pPr>
            <w:ins w:id="1526" w:author="Minh Trịnh" w:date="2017-10-02T16:18:00Z">
              <w:r w:rsidRPr="00274B2C">
                <w:rPr>
                  <w:rFonts w:ascii="Times New Roman" w:hAnsi="Times New Roman" w:cs="Times New Roman"/>
                  <w:b/>
                  <w:sz w:val="20"/>
                  <w:szCs w:val="20"/>
                  <w:rPrChange w:id="1527" w:author="Minh Trịnh" w:date="2017-10-02T16:22:00Z">
                    <w:rPr>
                      <w:rFonts w:ascii="Times New Roman" w:hAnsi="Times New Roman" w:cs="Times New Roman"/>
                      <w:sz w:val="20"/>
                      <w:szCs w:val="20"/>
                    </w:rPr>
                  </w:rPrChange>
                </w:rPr>
                <w:t>0</w:t>
              </w:r>
            </w:ins>
          </w:p>
        </w:tc>
      </w:tr>
      <w:tr w:rsidR="00AB1BE8" w14:paraId="024AC51E" w14:textId="77777777" w:rsidTr="00AB1BE8">
        <w:trPr>
          <w:jc w:val="center"/>
          <w:ins w:id="1528" w:author="Minh Trịnh" w:date="2017-10-02T16:18:00Z"/>
        </w:trPr>
        <w:tc>
          <w:tcPr>
            <w:tcW w:w="2888" w:type="dxa"/>
          </w:tcPr>
          <w:p w14:paraId="62C3D0D8" w14:textId="31763744" w:rsidR="00AB1BE8" w:rsidRDefault="00AB1BE8" w:rsidP="00EF51CE">
            <w:pPr>
              <w:jc w:val="center"/>
              <w:rPr>
                <w:ins w:id="1529" w:author="Minh Trịnh" w:date="2017-10-02T16:18:00Z"/>
                <w:rFonts w:ascii="Times New Roman" w:hAnsi="Times New Roman" w:cs="Times New Roman"/>
                <w:b/>
                <w:sz w:val="20"/>
                <w:szCs w:val="20"/>
              </w:rPr>
            </w:pPr>
            <w:ins w:id="1530" w:author="Minh Trịnh" w:date="2017-10-02T16:18:00Z">
              <w:r>
                <w:rPr>
                  <w:rFonts w:ascii="Times New Roman" w:hAnsi="Times New Roman" w:cs="Times New Roman"/>
                  <w:b/>
                  <w:sz w:val="20"/>
                  <w:szCs w:val="20"/>
                </w:rPr>
                <w:t>Sinh hoạt-Tư tưởng</w:t>
              </w:r>
            </w:ins>
          </w:p>
        </w:tc>
        <w:tc>
          <w:tcPr>
            <w:tcW w:w="1769" w:type="dxa"/>
          </w:tcPr>
          <w:p w14:paraId="0D2FC7B6" w14:textId="32315774" w:rsidR="00AB1BE8" w:rsidRPr="00274B2C" w:rsidRDefault="00AB1BE8" w:rsidP="00EF51CE">
            <w:pPr>
              <w:jc w:val="center"/>
              <w:rPr>
                <w:ins w:id="1531" w:author="Minh Trịnh" w:date="2017-10-02T16:18:00Z"/>
                <w:rFonts w:ascii="Times New Roman" w:hAnsi="Times New Roman" w:cs="Times New Roman"/>
                <w:sz w:val="20"/>
                <w:szCs w:val="20"/>
                <w:rPrChange w:id="1532" w:author="Minh Trịnh" w:date="2017-10-02T16:22:00Z">
                  <w:rPr>
                    <w:ins w:id="1533" w:author="Minh Trịnh" w:date="2017-10-02T16:18:00Z"/>
                    <w:rFonts w:ascii="Times New Roman" w:hAnsi="Times New Roman" w:cs="Times New Roman"/>
                    <w:b/>
                    <w:sz w:val="20"/>
                    <w:szCs w:val="20"/>
                  </w:rPr>
                </w:rPrChange>
              </w:rPr>
            </w:pPr>
            <w:ins w:id="1534" w:author="Minh Trịnh" w:date="2017-10-02T16:19:00Z">
              <w:r w:rsidRPr="00274B2C">
                <w:rPr>
                  <w:rFonts w:ascii="Times New Roman" w:hAnsi="Times New Roman" w:cs="Times New Roman"/>
                  <w:sz w:val="20"/>
                  <w:szCs w:val="20"/>
                  <w:rPrChange w:id="1535" w:author="Minh Trịnh" w:date="2017-10-02T16:22:00Z">
                    <w:rPr>
                      <w:rFonts w:ascii="Times New Roman" w:hAnsi="Times New Roman" w:cs="Times New Roman"/>
                      <w:b/>
                      <w:sz w:val="20"/>
                      <w:szCs w:val="20"/>
                    </w:rPr>
                  </w:rPrChange>
                </w:rPr>
                <w:t>147</w:t>
              </w:r>
            </w:ins>
          </w:p>
        </w:tc>
        <w:tc>
          <w:tcPr>
            <w:tcW w:w="1350" w:type="dxa"/>
          </w:tcPr>
          <w:p w14:paraId="7D0D5167" w14:textId="2A638C17" w:rsidR="00AB1BE8" w:rsidRPr="00274B2C" w:rsidRDefault="00AB1BE8" w:rsidP="00EF51CE">
            <w:pPr>
              <w:jc w:val="center"/>
              <w:rPr>
                <w:ins w:id="1536" w:author="Minh Trịnh" w:date="2017-10-02T16:18:00Z"/>
                <w:rFonts w:ascii="Times New Roman" w:hAnsi="Times New Roman" w:cs="Times New Roman"/>
                <w:sz w:val="20"/>
                <w:szCs w:val="20"/>
                <w:rPrChange w:id="1537" w:author="Minh Trịnh" w:date="2017-10-02T16:22:00Z">
                  <w:rPr>
                    <w:ins w:id="1538" w:author="Minh Trịnh" w:date="2017-10-02T16:18:00Z"/>
                    <w:rFonts w:ascii="Times New Roman" w:hAnsi="Times New Roman" w:cs="Times New Roman"/>
                    <w:b/>
                    <w:sz w:val="20"/>
                    <w:szCs w:val="20"/>
                  </w:rPr>
                </w:rPrChange>
              </w:rPr>
            </w:pPr>
            <w:ins w:id="1539" w:author="Minh Trịnh" w:date="2017-10-02T16:19:00Z">
              <w:r w:rsidRPr="00274B2C">
                <w:rPr>
                  <w:rFonts w:ascii="Times New Roman" w:hAnsi="Times New Roman" w:cs="Times New Roman"/>
                  <w:sz w:val="20"/>
                  <w:szCs w:val="20"/>
                  <w:rPrChange w:id="1540" w:author="Minh Trịnh" w:date="2017-10-02T16:22:00Z">
                    <w:rPr>
                      <w:rFonts w:ascii="Times New Roman" w:hAnsi="Times New Roman" w:cs="Times New Roman"/>
                      <w:b/>
                      <w:sz w:val="20"/>
                      <w:szCs w:val="20"/>
                    </w:rPr>
                  </w:rPrChange>
                </w:rPr>
                <w:t>1.19</w:t>
              </w:r>
            </w:ins>
          </w:p>
        </w:tc>
        <w:tc>
          <w:tcPr>
            <w:tcW w:w="1530" w:type="dxa"/>
          </w:tcPr>
          <w:p w14:paraId="02F8D6C8" w14:textId="48020E32" w:rsidR="00AB1BE8" w:rsidRPr="00274B2C" w:rsidRDefault="00AB1BE8" w:rsidP="00EF51CE">
            <w:pPr>
              <w:jc w:val="center"/>
              <w:rPr>
                <w:ins w:id="1541" w:author="Minh Trịnh" w:date="2017-10-02T16:18:00Z"/>
                <w:rFonts w:ascii="Times New Roman" w:hAnsi="Times New Roman" w:cs="Times New Roman"/>
                <w:b/>
                <w:sz w:val="20"/>
                <w:szCs w:val="20"/>
                <w:rPrChange w:id="1542" w:author="Minh Trịnh" w:date="2017-10-02T16:22:00Z">
                  <w:rPr>
                    <w:ins w:id="1543" w:author="Minh Trịnh" w:date="2017-10-02T16:18:00Z"/>
                    <w:rFonts w:ascii="Times New Roman" w:hAnsi="Times New Roman" w:cs="Times New Roman"/>
                    <w:sz w:val="20"/>
                    <w:szCs w:val="20"/>
                  </w:rPr>
                </w:rPrChange>
              </w:rPr>
            </w:pPr>
            <w:ins w:id="1544" w:author="Minh Trịnh" w:date="2017-10-02T16:19:00Z">
              <w:r w:rsidRPr="00274B2C">
                <w:rPr>
                  <w:rFonts w:ascii="Times New Roman" w:hAnsi="Times New Roman" w:cs="Times New Roman"/>
                  <w:b/>
                  <w:sz w:val="20"/>
                  <w:szCs w:val="20"/>
                  <w:rPrChange w:id="1545" w:author="Minh Trịnh" w:date="2017-10-02T16:22:00Z">
                    <w:rPr>
                      <w:rFonts w:ascii="Times New Roman" w:hAnsi="Times New Roman" w:cs="Times New Roman"/>
                      <w:sz w:val="20"/>
                      <w:szCs w:val="20"/>
                    </w:rPr>
                  </w:rPrChange>
                </w:rPr>
                <w:t>0</w:t>
              </w:r>
            </w:ins>
          </w:p>
        </w:tc>
        <w:tc>
          <w:tcPr>
            <w:tcW w:w="1440" w:type="dxa"/>
          </w:tcPr>
          <w:p w14:paraId="1F545B99" w14:textId="11E764B7" w:rsidR="00AB1BE8" w:rsidRPr="00274B2C" w:rsidRDefault="00AB1BE8" w:rsidP="00EF51CE">
            <w:pPr>
              <w:jc w:val="center"/>
              <w:rPr>
                <w:ins w:id="1546" w:author="Minh Trịnh" w:date="2017-10-02T16:18:00Z"/>
                <w:rFonts w:ascii="Times New Roman" w:hAnsi="Times New Roman" w:cs="Times New Roman"/>
                <w:b/>
                <w:sz w:val="20"/>
                <w:szCs w:val="20"/>
                <w:rPrChange w:id="1547" w:author="Minh Trịnh" w:date="2017-10-02T16:22:00Z">
                  <w:rPr>
                    <w:ins w:id="1548" w:author="Minh Trịnh" w:date="2017-10-02T16:18:00Z"/>
                    <w:rFonts w:ascii="Times New Roman" w:hAnsi="Times New Roman" w:cs="Times New Roman"/>
                    <w:sz w:val="20"/>
                    <w:szCs w:val="20"/>
                  </w:rPr>
                </w:rPrChange>
              </w:rPr>
            </w:pPr>
            <w:ins w:id="1549" w:author="Minh Trịnh" w:date="2017-10-02T16:19:00Z">
              <w:r w:rsidRPr="00274B2C">
                <w:rPr>
                  <w:rFonts w:ascii="Times New Roman" w:hAnsi="Times New Roman" w:cs="Times New Roman"/>
                  <w:b/>
                  <w:sz w:val="20"/>
                  <w:szCs w:val="20"/>
                  <w:rPrChange w:id="1550" w:author="Minh Trịnh" w:date="2017-10-02T16:22:00Z">
                    <w:rPr>
                      <w:rFonts w:ascii="Times New Roman" w:hAnsi="Times New Roman" w:cs="Times New Roman"/>
                      <w:sz w:val="20"/>
                      <w:szCs w:val="20"/>
                    </w:rPr>
                  </w:rPrChange>
                </w:rPr>
                <w:t>0</w:t>
              </w:r>
            </w:ins>
          </w:p>
        </w:tc>
      </w:tr>
      <w:tr w:rsidR="00AB1BE8" w14:paraId="1703EBE1" w14:textId="77777777" w:rsidTr="00AB1BE8">
        <w:trPr>
          <w:jc w:val="center"/>
          <w:ins w:id="1551" w:author="Minh Trịnh" w:date="2017-10-02T16:19:00Z"/>
        </w:trPr>
        <w:tc>
          <w:tcPr>
            <w:tcW w:w="2888" w:type="dxa"/>
          </w:tcPr>
          <w:p w14:paraId="3AD83D49" w14:textId="6D7C02FE" w:rsidR="00AB1BE8" w:rsidRDefault="00274B2C" w:rsidP="00EF51CE">
            <w:pPr>
              <w:jc w:val="center"/>
              <w:rPr>
                <w:ins w:id="1552" w:author="Minh Trịnh" w:date="2017-10-02T16:19:00Z"/>
                <w:rFonts w:ascii="Times New Roman" w:hAnsi="Times New Roman" w:cs="Times New Roman"/>
                <w:b/>
                <w:sz w:val="20"/>
                <w:szCs w:val="20"/>
              </w:rPr>
            </w:pPr>
            <w:ins w:id="1553" w:author="Minh Trịnh" w:date="2017-10-02T16:21:00Z">
              <w:r>
                <w:rPr>
                  <w:rFonts w:ascii="Times New Roman" w:hAnsi="Times New Roman" w:cs="Times New Roman"/>
                  <w:b/>
                  <w:sz w:val="20"/>
                  <w:szCs w:val="20"/>
                </w:rPr>
                <w:t>Thế giới</w:t>
              </w:r>
            </w:ins>
          </w:p>
        </w:tc>
        <w:tc>
          <w:tcPr>
            <w:tcW w:w="1769" w:type="dxa"/>
          </w:tcPr>
          <w:p w14:paraId="14B3E799" w14:textId="32E323B8" w:rsidR="00AB1BE8" w:rsidRPr="00274B2C" w:rsidRDefault="00274B2C" w:rsidP="00EF51CE">
            <w:pPr>
              <w:jc w:val="center"/>
              <w:rPr>
                <w:ins w:id="1554" w:author="Minh Trịnh" w:date="2017-10-02T16:19:00Z"/>
                <w:rFonts w:ascii="Times New Roman" w:hAnsi="Times New Roman" w:cs="Times New Roman"/>
                <w:sz w:val="20"/>
                <w:szCs w:val="20"/>
                <w:rPrChange w:id="1555" w:author="Minh Trịnh" w:date="2017-10-02T16:22:00Z">
                  <w:rPr>
                    <w:ins w:id="1556" w:author="Minh Trịnh" w:date="2017-10-02T16:19:00Z"/>
                    <w:rFonts w:ascii="Times New Roman" w:hAnsi="Times New Roman" w:cs="Times New Roman"/>
                    <w:b/>
                    <w:sz w:val="20"/>
                    <w:szCs w:val="20"/>
                  </w:rPr>
                </w:rPrChange>
              </w:rPr>
            </w:pPr>
            <w:ins w:id="1557" w:author="Minh Trịnh" w:date="2017-10-02T16:21:00Z">
              <w:r w:rsidRPr="00274B2C">
                <w:rPr>
                  <w:rFonts w:ascii="Times New Roman" w:hAnsi="Times New Roman" w:cs="Times New Roman"/>
                  <w:sz w:val="20"/>
                  <w:szCs w:val="20"/>
                  <w:rPrChange w:id="1558" w:author="Minh Trịnh" w:date="2017-10-02T16:22:00Z">
                    <w:rPr>
                      <w:rFonts w:ascii="Times New Roman" w:hAnsi="Times New Roman" w:cs="Times New Roman"/>
                      <w:b/>
                      <w:sz w:val="20"/>
                      <w:szCs w:val="20"/>
                    </w:rPr>
                  </w:rPrChange>
                </w:rPr>
                <w:t>2,157</w:t>
              </w:r>
            </w:ins>
          </w:p>
        </w:tc>
        <w:tc>
          <w:tcPr>
            <w:tcW w:w="1350" w:type="dxa"/>
          </w:tcPr>
          <w:p w14:paraId="54C89666" w14:textId="55A81358" w:rsidR="00AB1BE8" w:rsidRPr="00274B2C" w:rsidRDefault="00274B2C" w:rsidP="00EF51CE">
            <w:pPr>
              <w:jc w:val="center"/>
              <w:rPr>
                <w:ins w:id="1559" w:author="Minh Trịnh" w:date="2017-10-02T16:19:00Z"/>
                <w:rFonts w:ascii="Times New Roman" w:hAnsi="Times New Roman" w:cs="Times New Roman"/>
                <w:sz w:val="20"/>
                <w:szCs w:val="20"/>
                <w:rPrChange w:id="1560" w:author="Minh Trịnh" w:date="2017-10-02T16:22:00Z">
                  <w:rPr>
                    <w:ins w:id="1561" w:author="Minh Trịnh" w:date="2017-10-02T16:19:00Z"/>
                    <w:rFonts w:ascii="Times New Roman" w:hAnsi="Times New Roman" w:cs="Times New Roman"/>
                    <w:b/>
                    <w:sz w:val="20"/>
                    <w:szCs w:val="20"/>
                  </w:rPr>
                </w:rPrChange>
              </w:rPr>
            </w:pPr>
            <w:ins w:id="1562" w:author="Minh Trịnh" w:date="2017-10-02T16:21:00Z">
              <w:r w:rsidRPr="00274B2C">
                <w:rPr>
                  <w:rFonts w:ascii="Times New Roman" w:hAnsi="Times New Roman" w:cs="Times New Roman"/>
                  <w:sz w:val="20"/>
                  <w:szCs w:val="20"/>
                  <w:rPrChange w:id="1563" w:author="Minh Trịnh" w:date="2017-10-02T16:22:00Z">
                    <w:rPr>
                      <w:rFonts w:ascii="Times New Roman" w:hAnsi="Times New Roman" w:cs="Times New Roman"/>
                      <w:b/>
                      <w:sz w:val="20"/>
                      <w:szCs w:val="20"/>
                    </w:rPr>
                  </w:rPrChange>
                </w:rPr>
                <w:t>29.1</w:t>
              </w:r>
            </w:ins>
          </w:p>
        </w:tc>
        <w:tc>
          <w:tcPr>
            <w:tcW w:w="1530" w:type="dxa"/>
          </w:tcPr>
          <w:p w14:paraId="2E3E9B47" w14:textId="2BFAFD79" w:rsidR="00AB1BE8" w:rsidRPr="00274B2C" w:rsidRDefault="00274B2C" w:rsidP="00EF51CE">
            <w:pPr>
              <w:jc w:val="center"/>
              <w:rPr>
                <w:ins w:id="1564" w:author="Minh Trịnh" w:date="2017-10-02T16:19:00Z"/>
                <w:rFonts w:ascii="Times New Roman" w:hAnsi="Times New Roman" w:cs="Times New Roman"/>
                <w:b/>
                <w:sz w:val="20"/>
                <w:szCs w:val="20"/>
                <w:rPrChange w:id="1565" w:author="Minh Trịnh" w:date="2017-10-02T16:22:00Z">
                  <w:rPr>
                    <w:ins w:id="1566" w:author="Minh Trịnh" w:date="2017-10-02T16:19:00Z"/>
                    <w:rFonts w:ascii="Times New Roman" w:hAnsi="Times New Roman" w:cs="Times New Roman"/>
                    <w:sz w:val="20"/>
                    <w:szCs w:val="20"/>
                  </w:rPr>
                </w:rPrChange>
              </w:rPr>
            </w:pPr>
            <w:ins w:id="1567" w:author="Minh Trịnh" w:date="2017-10-02T16:21:00Z">
              <w:r w:rsidRPr="00274B2C">
                <w:rPr>
                  <w:rFonts w:ascii="Times New Roman" w:hAnsi="Times New Roman" w:cs="Times New Roman"/>
                  <w:b/>
                  <w:sz w:val="20"/>
                  <w:szCs w:val="20"/>
                  <w:rPrChange w:id="1568" w:author="Minh Trịnh" w:date="2017-10-02T16:22:00Z">
                    <w:rPr>
                      <w:rFonts w:ascii="Times New Roman" w:hAnsi="Times New Roman" w:cs="Times New Roman"/>
                      <w:sz w:val="20"/>
                      <w:szCs w:val="20"/>
                    </w:rPr>
                  </w:rPrChange>
                </w:rPr>
                <w:t>0</w:t>
              </w:r>
            </w:ins>
          </w:p>
        </w:tc>
        <w:tc>
          <w:tcPr>
            <w:tcW w:w="1440" w:type="dxa"/>
          </w:tcPr>
          <w:p w14:paraId="32D7AC90" w14:textId="56DAD104" w:rsidR="00AB1BE8" w:rsidRPr="00274B2C" w:rsidRDefault="00274B2C" w:rsidP="00EF51CE">
            <w:pPr>
              <w:jc w:val="center"/>
              <w:rPr>
                <w:ins w:id="1569" w:author="Minh Trịnh" w:date="2017-10-02T16:19:00Z"/>
                <w:rFonts w:ascii="Times New Roman" w:hAnsi="Times New Roman" w:cs="Times New Roman"/>
                <w:b/>
                <w:sz w:val="20"/>
                <w:szCs w:val="20"/>
                <w:rPrChange w:id="1570" w:author="Minh Trịnh" w:date="2017-10-02T16:22:00Z">
                  <w:rPr>
                    <w:ins w:id="1571" w:author="Minh Trịnh" w:date="2017-10-02T16:19:00Z"/>
                    <w:rFonts w:ascii="Times New Roman" w:hAnsi="Times New Roman" w:cs="Times New Roman"/>
                    <w:sz w:val="20"/>
                    <w:szCs w:val="20"/>
                  </w:rPr>
                </w:rPrChange>
              </w:rPr>
            </w:pPr>
            <w:ins w:id="1572" w:author="Minh Trịnh" w:date="2017-10-02T16:21:00Z">
              <w:r w:rsidRPr="00274B2C">
                <w:rPr>
                  <w:rFonts w:ascii="Times New Roman" w:hAnsi="Times New Roman" w:cs="Times New Roman"/>
                  <w:b/>
                  <w:sz w:val="20"/>
                  <w:szCs w:val="20"/>
                  <w:rPrChange w:id="1573" w:author="Minh Trịnh" w:date="2017-10-02T16:22:00Z">
                    <w:rPr>
                      <w:rFonts w:ascii="Times New Roman" w:hAnsi="Times New Roman" w:cs="Times New Roman"/>
                      <w:sz w:val="20"/>
                      <w:szCs w:val="20"/>
                    </w:rPr>
                  </w:rPrChange>
                </w:rPr>
                <w:t>0</w:t>
              </w:r>
            </w:ins>
          </w:p>
        </w:tc>
      </w:tr>
      <w:tr w:rsidR="00274B2C" w14:paraId="75976982" w14:textId="77777777" w:rsidTr="00AB1BE8">
        <w:trPr>
          <w:jc w:val="center"/>
          <w:ins w:id="1574" w:author="Minh Trịnh" w:date="2017-10-02T16:21:00Z"/>
        </w:trPr>
        <w:tc>
          <w:tcPr>
            <w:tcW w:w="2888" w:type="dxa"/>
          </w:tcPr>
          <w:p w14:paraId="01AEF765" w14:textId="6DFC3A6B" w:rsidR="00274B2C" w:rsidRDefault="00274B2C" w:rsidP="00EF51CE">
            <w:pPr>
              <w:jc w:val="center"/>
              <w:rPr>
                <w:ins w:id="1575" w:author="Minh Trịnh" w:date="2017-10-02T16:21:00Z"/>
                <w:rFonts w:ascii="Times New Roman" w:hAnsi="Times New Roman" w:cs="Times New Roman"/>
                <w:b/>
                <w:sz w:val="20"/>
                <w:szCs w:val="20"/>
              </w:rPr>
            </w:pPr>
            <w:ins w:id="1576" w:author="Minh Trịnh" w:date="2017-10-02T16:22:00Z">
              <w:r>
                <w:rPr>
                  <w:rFonts w:ascii="Times New Roman" w:hAnsi="Times New Roman" w:cs="Times New Roman"/>
                  <w:b/>
                  <w:sz w:val="20"/>
                  <w:szCs w:val="20"/>
                </w:rPr>
                <w:t>Thông tin luận lý</w:t>
              </w:r>
            </w:ins>
          </w:p>
        </w:tc>
        <w:tc>
          <w:tcPr>
            <w:tcW w:w="1769" w:type="dxa"/>
          </w:tcPr>
          <w:p w14:paraId="30559271" w14:textId="2CE1D9AC" w:rsidR="00274B2C" w:rsidRPr="00274B2C" w:rsidRDefault="00274B2C" w:rsidP="00EF51CE">
            <w:pPr>
              <w:jc w:val="center"/>
              <w:rPr>
                <w:ins w:id="1577" w:author="Minh Trịnh" w:date="2017-10-02T16:21:00Z"/>
                <w:rFonts w:ascii="Times New Roman" w:hAnsi="Times New Roman" w:cs="Times New Roman"/>
                <w:sz w:val="20"/>
                <w:szCs w:val="20"/>
                <w:rPrChange w:id="1578" w:author="Minh Trịnh" w:date="2017-10-02T16:22:00Z">
                  <w:rPr>
                    <w:ins w:id="1579" w:author="Minh Trịnh" w:date="2017-10-02T16:21:00Z"/>
                    <w:rFonts w:ascii="Times New Roman" w:hAnsi="Times New Roman" w:cs="Times New Roman"/>
                    <w:b/>
                    <w:sz w:val="20"/>
                    <w:szCs w:val="20"/>
                  </w:rPr>
                </w:rPrChange>
              </w:rPr>
            </w:pPr>
            <w:ins w:id="1580" w:author="Minh Trịnh" w:date="2017-10-02T16:22:00Z">
              <w:r w:rsidRPr="00274B2C">
                <w:rPr>
                  <w:rFonts w:ascii="Times New Roman" w:hAnsi="Times New Roman" w:cs="Times New Roman"/>
                  <w:sz w:val="20"/>
                  <w:szCs w:val="20"/>
                  <w:rPrChange w:id="1581" w:author="Minh Trịnh" w:date="2017-10-02T16:22:00Z">
                    <w:rPr>
                      <w:rFonts w:ascii="Times New Roman" w:hAnsi="Times New Roman" w:cs="Times New Roman"/>
                      <w:b/>
                      <w:sz w:val="20"/>
                      <w:szCs w:val="20"/>
                    </w:rPr>
                  </w:rPrChange>
                </w:rPr>
                <w:t>1,457</w:t>
              </w:r>
            </w:ins>
          </w:p>
        </w:tc>
        <w:tc>
          <w:tcPr>
            <w:tcW w:w="1350" w:type="dxa"/>
          </w:tcPr>
          <w:p w14:paraId="5DDFCE18" w14:textId="0F58B392" w:rsidR="00274B2C" w:rsidRPr="00274B2C" w:rsidRDefault="00274B2C" w:rsidP="00EF51CE">
            <w:pPr>
              <w:jc w:val="center"/>
              <w:rPr>
                <w:ins w:id="1582" w:author="Minh Trịnh" w:date="2017-10-02T16:21:00Z"/>
                <w:rFonts w:ascii="Times New Roman" w:hAnsi="Times New Roman" w:cs="Times New Roman"/>
                <w:sz w:val="20"/>
                <w:szCs w:val="20"/>
                <w:rPrChange w:id="1583" w:author="Minh Trịnh" w:date="2017-10-02T16:22:00Z">
                  <w:rPr>
                    <w:ins w:id="1584" w:author="Minh Trịnh" w:date="2017-10-02T16:21:00Z"/>
                    <w:rFonts w:ascii="Times New Roman" w:hAnsi="Times New Roman" w:cs="Times New Roman"/>
                    <w:b/>
                    <w:sz w:val="20"/>
                    <w:szCs w:val="20"/>
                  </w:rPr>
                </w:rPrChange>
              </w:rPr>
            </w:pPr>
            <w:ins w:id="1585" w:author="Minh Trịnh" w:date="2017-10-02T16:22:00Z">
              <w:r w:rsidRPr="00274B2C">
                <w:rPr>
                  <w:rFonts w:ascii="Times New Roman" w:hAnsi="Times New Roman" w:cs="Times New Roman"/>
                  <w:sz w:val="20"/>
                  <w:szCs w:val="20"/>
                  <w:rPrChange w:id="1586" w:author="Minh Trịnh" w:date="2017-10-02T16:22:00Z">
                    <w:rPr>
                      <w:rFonts w:ascii="Times New Roman" w:hAnsi="Times New Roman" w:cs="Times New Roman"/>
                      <w:b/>
                      <w:sz w:val="20"/>
                      <w:szCs w:val="20"/>
                    </w:rPr>
                  </w:rPrChange>
                </w:rPr>
                <w:t>12.9</w:t>
              </w:r>
            </w:ins>
          </w:p>
        </w:tc>
        <w:tc>
          <w:tcPr>
            <w:tcW w:w="1530" w:type="dxa"/>
          </w:tcPr>
          <w:p w14:paraId="6DF265C7" w14:textId="58ED9D50" w:rsidR="00274B2C" w:rsidRPr="00274B2C" w:rsidRDefault="00274B2C" w:rsidP="00EF51CE">
            <w:pPr>
              <w:jc w:val="center"/>
              <w:rPr>
                <w:ins w:id="1587" w:author="Minh Trịnh" w:date="2017-10-02T16:21:00Z"/>
                <w:rFonts w:ascii="Times New Roman" w:hAnsi="Times New Roman" w:cs="Times New Roman"/>
                <w:b/>
                <w:sz w:val="20"/>
                <w:szCs w:val="20"/>
                <w:rPrChange w:id="1588" w:author="Minh Trịnh" w:date="2017-10-02T16:22:00Z">
                  <w:rPr>
                    <w:ins w:id="1589" w:author="Minh Trịnh" w:date="2017-10-02T16:21:00Z"/>
                    <w:rFonts w:ascii="Times New Roman" w:hAnsi="Times New Roman" w:cs="Times New Roman"/>
                    <w:sz w:val="20"/>
                    <w:szCs w:val="20"/>
                  </w:rPr>
                </w:rPrChange>
              </w:rPr>
            </w:pPr>
            <w:ins w:id="1590" w:author="Minh Trịnh" w:date="2017-10-02T16:22:00Z">
              <w:r w:rsidRPr="00274B2C">
                <w:rPr>
                  <w:rFonts w:ascii="Times New Roman" w:hAnsi="Times New Roman" w:cs="Times New Roman"/>
                  <w:b/>
                  <w:sz w:val="20"/>
                  <w:szCs w:val="20"/>
                  <w:rPrChange w:id="1591" w:author="Minh Trịnh" w:date="2017-10-02T16:22:00Z">
                    <w:rPr>
                      <w:rFonts w:ascii="Times New Roman" w:hAnsi="Times New Roman" w:cs="Times New Roman"/>
                      <w:sz w:val="20"/>
                      <w:szCs w:val="20"/>
                    </w:rPr>
                  </w:rPrChange>
                </w:rPr>
                <w:t>0</w:t>
              </w:r>
            </w:ins>
          </w:p>
        </w:tc>
        <w:tc>
          <w:tcPr>
            <w:tcW w:w="1440" w:type="dxa"/>
          </w:tcPr>
          <w:p w14:paraId="07377530" w14:textId="2EB8E586" w:rsidR="00274B2C" w:rsidRPr="00274B2C" w:rsidRDefault="00274B2C" w:rsidP="00EF51CE">
            <w:pPr>
              <w:jc w:val="center"/>
              <w:rPr>
                <w:ins w:id="1592" w:author="Minh Trịnh" w:date="2017-10-02T16:21:00Z"/>
                <w:rFonts w:ascii="Times New Roman" w:hAnsi="Times New Roman" w:cs="Times New Roman"/>
                <w:b/>
                <w:sz w:val="20"/>
                <w:szCs w:val="20"/>
                <w:rPrChange w:id="1593" w:author="Minh Trịnh" w:date="2017-10-02T16:22:00Z">
                  <w:rPr>
                    <w:ins w:id="1594" w:author="Minh Trịnh" w:date="2017-10-02T16:21:00Z"/>
                    <w:rFonts w:ascii="Times New Roman" w:hAnsi="Times New Roman" w:cs="Times New Roman"/>
                    <w:sz w:val="20"/>
                    <w:szCs w:val="20"/>
                  </w:rPr>
                </w:rPrChange>
              </w:rPr>
            </w:pPr>
            <w:ins w:id="1595" w:author="Minh Trịnh" w:date="2017-10-02T16:22:00Z">
              <w:r w:rsidRPr="00274B2C">
                <w:rPr>
                  <w:rFonts w:ascii="Times New Roman" w:hAnsi="Times New Roman" w:cs="Times New Roman"/>
                  <w:b/>
                  <w:sz w:val="20"/>
                  <w:szCs w:val="20"/>
                  <w:rPrChange w:id="1596" w:author="Minh Trịnh" w:date="2017-10-02T16:22:00Z">
                    <w:rPr>
                      <w:rFonts w:ascii="Times New Roman" w:hAnsi="Times New Roman" w:cs="Times New Roman"/>
                      <w:sz w:val="20"/>
                      <w:szCs w:val="20"/>
                    </w:rPr>
                  </w:rPrChange>
                </w:rPr>
                <w:t>0</w:t>
              </w:r>
            </w:ins>
          </w:p>
        </w:tc>
      </w:tr>
    </w:tbl>
    <w:p w14:paraId="5E433248" w14:textId="080D0128" w:rsidR="00BC55AE" w:rsidRPr="00E70F1F" w:rsidRDefault="00BC55AE">
      <w:pPr>
        <w:ind w:firstLine="720"/>
        <w:jc w:val="center"/>
        <w:rPr>
          <w:ins w:id="1597" w:author="Minh Trịnh" w:date="2017-10-02T16:25:00Z"/>
          <w:rFonts w:ascii="Times New Roman" w:hAnsi="Times New Roman" w:cs="Times New Roman"/>
          <w:sz w:val="20"/>
          <w:szCs w:val="20"/>
        </w:rPr>
      </w:pPr>
      <w:ins w:id="1598" w:author="Minh Trịnh" w:date="2017-10-02T16:25:00Z">
        <w:r>
          <w:rPr>
            <w:rFonts w:ascii="Times New Roman" w:hAnsi="Times New Roman" w:cs="Times New Roman"/>
            <w:sz w:val="20"/>
            <w:szCs w:val="20"/>
          </w:rPr>
          <w:t xml:space="preserve">Bảng 7: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đã phân loại theo nội dung trang http://www.tapchicongsan.org.vn</w:t>
        </w:r>
      </w:ins>
    </w:p>
    <w:tbl>
      <w:tblPr>
        <w:tblStyle w:val="TableGrid"/>
        <w:tblW w:w="0" w:type="auto"/>
        <w:jc w:val="center"/>
        <w:tblLook w:val="04A0" w:firstRow="1" w:lastRow="0" w:firstColumn="1" w:lastColumn="0" w:noHBand="0" w:noVBand="1"/>
      </w:tblPr>
      <w:tblGrid>
        <w:gridCol w:w="3146"/>
        <w:gridCol w:w="1169"/>
        <w:gridCol w:w="1710"/>
        <w:gridCol w:w="1206"/>
        <w:gridCol w:w="1372"/>
      </w:tblGrid>
      <w:tr w:rsidR="004F621A" w:rsidRPr="00E70F1F" w14:paraId="23AE0A7D" w14:textId="77777777" w:rsidTr="00E2459E">
        <w:trPr>
          <w:jc w:val="center"/>
          <w:ins w:id="1599" w:author="Minh Trịnh" w:date="2017-10-02T16:27:00Z"/>
        </w:trPr>
        <w:tc>
          <w:tcPr>
            <w:tcW w:w="3146" w:type="dxa"/>
          </w:tcPr>
          <w:p w14:paraId="3D12D2FC" w14:textId="77777777" w:rsidR="004F621A" w:rsidRDefault="004F621A" w:rsidP="00E2459E">
            <w:pPr>
              <w:ind w:firstLine="720"/>
              <w:rPr>
                <w:ins w:id="1600" w:author="Minh Trịnh" w:date="2017-10-02T16:27:00Z"/>
                <w:rFonts w:ascii="Times New Roman" w:hAnsi="Times New Roman" w:cs="Times New Roman"/>
                <w:sz w:val="20"/>
                <w:szCs w:val="20"/>
              </w:rPr>
            </w:pPr>
          </w:p>
          <w:p w14:paraId="1634D2DC" w14:textId="1787E0DB" w:rsidR="004F621A" w:rsidRPr="00E70F1F" w:rsidRDefault="004F621A" w:rsidP="00E2459E">
            <w:pPr>
              <w:pStyle w:val="ListParagraph"/>
              <w:ind w:left="0"/>
              <w:jc w:val="center"/>
              <w:rPr>
                <w:ins w:id="1601" w:author="Minh Trịnh" w:date="2017-10-02T16:27:00Z"/>
                <w:rFonts w:ascii="Times New Roman" w:hAnsi="Times New Roman" w:cs="Times New Roman"/>
                <w:sz w:val="20"/>
                <w:szCs w:val="20"/>
              </w:rPr>
            </w:pPr>
            <w:ins w:id="1602" w:author="Minh Trịnh" w:date="2017-10-02T16:27:00Z">
              <w:r>
                <w:rPr>
                  <w:rFonts w:ascii="Times New Roman" w:hAnsi="Times New Roman" w:cs="Times New Roman"/>
                  <w:sz w:val="20"/>
                  <w:szCs w:val="20"/>
                </w:rPr>
                <w:t>http://www.tapchicongsan.org.vn</w:t>
              </w:r>
            </w:ins>
          </w:p>
        </w:tc>
        <w:tc>
          <w:tcPr>
            <w:tcW w:w="1169" w:type="dxa"/>
          </w:tcPr>
          <w:p w14:paraId="0389F613" w14:textId="77777777" w:rsidR="004F621A" w:rsidRPr="00E70F1F" w:rsidRDefault="004F621A" w:rsidP="00E2459E">
            <w:pPr>
              <w:pStyle w:val="ListParagraph"/>
              <w:ind w:left="0"/>
              <w:jc w:val="center"/>
              <w:rPr>
                <w:ins w:id="1603" w:author="Minh Trịnh" w:date="2017-10-02T16:27:00Z"/>
                <w:rFonts w:ascii="Times New Roman" w:hAnsi="Times New Roman" w:cs="Times New Roman"/>
                <w:sz w:val="20"/>
                <w:szCs w:val="20"/>
              </w:rPr>
            </w:pPr>
            <w:ins w:id="1604" w:author="Minh Trịnh" w:date="2017-10-02T16:27:00Z">
              <w:r w:rsidRPr="00E70F1F">
                <w:rPr>
                  <w:rFonts w:ascii="Times New Roman" w:hAnsi="Times New Roman" w:cs="Times New Roman"/>
                  <w:sz w:val="20"/>
                  <w:szCs w:val="20"/>
                </w:rPr>
                <w:t>Số danh mục</w:t>
              </w:r>
            </w:ins>
          </w:p>
        </w:tc>
        <w:tc>
          <w:tcPr>
            <w:tcW w:w="1710" w:type="dxa"/>
          </w:tcPr>
          <w:p w14:paraId="5EB1FA90" w14:textId="77777777" w:rsidR="004F621A" w:rsidRPr="00E70F1F" w:rsidRDefault="004F621A" w:rsidP="00E2459E">
            <w:pPr>
              <w:pStyle w:val="ListParagraph"/>
              <w:ind w:left="0"/>
              <w:jc w:val="center"/>
              <w:rPr>
                <w:ins w:id="1605" w:author="Minh Trịnh" w:date="2017-10-02T16:27:00Z"/>
                <w:rFonts w:ascii="Times New Roman" w:hAnsi="Times New Roman" w:cs="Times New Roman"/>
                <w:sz w:val="20"/>
                <w:szCs w:val="20"/>
              </w:rPr>
            </w:pPr>
            <w:ins w:id="1606" w:author="Minh Trịnh" w:date="2017-10-02T16:27:00Z">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ins>
          </w:p>
        </w:tc>
        <w:tc>
          <w:tcPr>
            <w:tcW w:w="1206" w:type="dxa"/>
          </w:tcPr>
          <w:p w14:paraId="6CE640F9" w14:textId="77777777" w:rsidR="004F621A" w:rsidRPr="00E70F1F" w:rsidRDefault="004F621A" w:rsidP="00E2459E">
            <w:pPr>
              <w:pStyle w:val="ListParagraph"/>
              <w:ind w:left="0"/>
              <w:jc w:val="center"/>
              <w:rPr>
                <w:ins w:id="1607" w:author="Minh Trịnh" w:date="2017-10-02T16:27:00Z"/>
                <w:rFonts w:ascii="Times New Roman" w:hAnsi="Times New Roman" w:cs="Times New Roman"/>
                <w:sz w:val="20"/>
                <w:szCs w:val="20"/>
              </w:rPr>
            </w:pPr>
            <w:ins w:id="1608" w:author="Minh Trịnh" w:date="2017-10-02T16:27:00Z">
              <w:r>
                <w:rPr>
                  <w:rFonts w:ascii="Times New Roman" w:hAnsi="Times New Roman" w:cs="Times New Roman"/>
                  <w:sz w:val="20"/>
                  <w:szCs w:val="20"/>
                </w:rPr>
                <w:t>Tổng d</w:t>
              </w:r>
              <w:r w:rsidRPr="00E70F1F">
                <w:rPr>
                  <w:rFonts w:ascii="Times New Roman" w:hAnsi="Times New Roman" w:cs="Times New Roman"/>
                  <w:sz w:val="20"/>
                  <w:szCs w:val="20"/>
                </w:rPr>
                <w:t>ung lượng</w:t>
              </w:r>
            </w:ins>
          </w:p>
          <w:p w14:paraId="5857886B" w14:textId="77777777" w:rsidR="004F621A" w:rsidRPr="00E70F1F" w:rsidRDefault="004F621A" w:rsidP="00E2459E">
            <w:pPr>
              <w:pStyle w:val="ListParagraph"/>
              <w:ind w:left="0"/>
              <w:jc w:val="center"/>
              <w:rPr>
                <w:ins w:id="1609" w:author="Minh Trịnh" w:date="2017-10-02T16:27:00Z"/>
                <w:rFonts w:ascii="Times New Roman" w:hAnsi="Times New Roman" w:cs="Times New Roman"/>
                <w:sz w:val="20"/>
                <w:szCs w:val="20"/>
              </w:rPr>
            </w:pPr>
            <w:ins w:id="1610" w:author="Minh Trịnh" w:date="2017-10-02T16:27:00Z">
              <w:r>
                <w:rPr>
                  <w:rFonts w:ascii="Times New Roman" w:hAnsi="Times New Roman" w:cs="Times New Roman"/>
                  <w:sz w:val="20"/>
                  <w:szCs w:val="20"/>
                </w:rPr>
                <w:t>(MB)</w:t>
              </w:r>
            </w:ins>
          </w:p>
        </w:tc>
        <w:tc>
          <w:tcPr>
            <w:tcW w:w="1372" w:type="dxa"/>
          </w:tcPr>
          <w:p w14:paraId="3119435E" w14:textId="77777777" w:rsidR="004F621A" w:rsidRPr="00E70F1F" w:rsidRDefault="004F621A" w:rsidP="00E2459E">
            <w:pPr>
              <w:pStyle w:val="ListParagraph"/>
              <w:ind w:left="0"/>
              <w:rPr>
                <w:ins w:id="1611" w:author="Minh Trịnh" w:date="2017-10-02T16:27:00Z"/>
                <w:rFonts w:ascii="Times New Roman" w:hAnsi="Times New Roman" w:cs="Times New Roman"/>
                <w:sz w:val="20"/>
                <w:szCs w:val="20"/>
              </w:rPr>
            </w:pPr>
            <w:ins w:id="1612" w:author="Minh Trịnh" w:date="2017-10-02T16:27:00Z">
              <w:r w:rsidRPr="00E70F1F">
                <w:rPr>
                  <w:rFonts w:ascii="Times New Roman" w:hAnsi="Times New Roman" w:cs="Times New Roman"/>
                  <w:sz w:val="20"/>
                  <w:szCs w:val="20"/>
                </w:rPr>
                <w:t>Tốc độ tải</w:t>
              </w:r>
            </w:ins>
          </w:p>
          <w:p w14:paraId="313A4677" w14:textId="77777777" w:rsidR="004F621A" w:rsidRPr="00E70F1F" w:rsidRDefault="004F621A" w:rsidP="00E2459E">
            <w:pPr>
              <w:pStyle w:val="ListParagraph"/>
              <w:ind w:left="0"/>
              <w:rPr>
                <w:ins w:id="1613" w:author="Minh Trịnh" w:date="2017-10-02T16:27:00Z"/>
                <w:rFonts w:ascii="Times New Roman" w:hAnsi="Times New Roman" w:cs="Times New Roman"/>
                <w:sz w:val="20"/>
                <w:szCs w:val="20"/>
              </w:rPr>
            </w:pPr>
            <w:ins w:id="1614" w:author="Minh Trịnh" w:date="2017-10-02T16:27:00Z">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ins>
          </w:p>
        </w:tc>
      </w:tr>
      <w:tr w:rsidR="004F621A" w:rsidRPr="00E70F1F" w14:paraId="55B258B2" w14:textId="77777777" w:rsidTr="00E2459E">
        <w:trPr>
          <w:jc w:val="center"/>
          <w:ins w:id="1615" w:author="Minh Trịnh" w:date="2017-10-02T16:27:00Z"/>
        </w:trPr>
        <w:tc>
          <w:tcPr>
            <w:tcW w:w="3146" w:type="dxa"/>
          </w:tcPr>
          <w:p w14:paraId="66D52D48" w14:textId="77777777" w:rsidR="004F621A" w:rsidRPr="00E70F1F" w:rsidRDefault="004F621A" w:rsidP="00E2459E">
            <w:pPr>
              <w:pStyle w:val="ListParagraph"/>
              <w:ind w:left="0"/>
              <w:jc w:val="center"/>
              <w:rPr>
                <w:ins w:id="1616" w:author="Minh Trịnh" w:date="2017-10-02T16:27:00Z"/>
                <w:rFonts w:ascii="Times New Roman" w:hAnsi="Times New Roman" w:cs="Times New Roman"/>
                <w:sz w:val="20"/>
                <w:szCs w:val="20"/>
              </w:rPr>
            </w:pPr>
            <w:ins w:id="1617" w:author="Minh Trịnh" w:date="2017-10-02T16:27:00Z">
              <w:r w:rsidRPr="00E70F1F">
                <w:rPr>
                  <w:rFonts w:ascii="Times New Roman" w:hAnsi="Times New Roman" w:cs="Times New Roman"/>
                  <w:sz w:val="20"/>
                  <w:szCs w:val="20"/>
                </w:rPr>
                <w:t>Tiếng Trung</w:t>
              </w:r>
            </w:ins>
          </w:p>
        </w:tc>
        <w:tc>
          <w:tcPr>
            <w:tcW w:w="1169" w:type="dxa"/>
          </w:tcPr>
          <w:p w14:paraId="1B371520" w14:textId="66AE2238" w:rsidR="004F621A" w:rsidRPr="00E70F1F" w:rsidRDefault="00CA31BB" w:rsidP="00E2459E">
            <w:pPr>
              <w:pStyle w:val="ListParagraph"/>
              <w:ind w:left="0"/>
              <w:jc w:val="center"/>
              <w:rPr>
                <w:ins w:id="1618" w:author="Minh Trịnh" w:date="2017-10-02T16:27:00Z"/>
                <w:rFonts w:ascii="Times New Roman" w:hAnsi="Times New Roman" w:cs="Times New Roman"/>
                <w:sz w:val="20"/>
                <w:szCs w:val="20"/>
              </w:rPr>
            </w:pPr>
            <w:ins w:id="1619" w:author="Minh Trịnh" w:date="2017-10-02T16:31:00Z">
              <w:r>
                <w:rPr>
                  <w:rFonts w:ascii="Times New Roman" w:hAnsi="Times New Roman" w:cs="Times New Roman"/>
                  <w:sz w:val="20"/>
                  <w:szCs w:val="20"/>
                </w:rPr>
                <w:t>5</w:t>
              </w:r>
            </w:ins>
          </w:p>
        </w:tc>
        <w:tc>
          <w:tcPr>
            <w:tcW w:w="1710" w:type="dxa"/>
          </w:tcPr>
          <w:p w14:paraId="2B322AAB" w14:textId="28CCFCD1" w:rsidR="004F621A" w:rsidRPr="00E70F1F" w:rsidRDefault="00CA31BB" w:rsidP="00E2459E">
            <w:pPr>
              <w:pStyle w:val="ListParagraph"/>
              <w:ind w:left="0"/>
              <w:jc w:val="center"/>
              <w:rPr>
                <w:ins w:id="1620" w:author="Minh Trịnh" w:date="2017-10-02T16:27:00Z"/>
                <w:rFonts w:ascii="Times New Roman" w:hAnsi="Times New Roman" w:cs="Times New Roman"/>
                <w:sz w:val="20"/>
                <w:szCs w:val="20"/>
              </w:rPr>
            </w:pPr>
            <w:ins w:id="1621" w:author="Minh Trịnh" w:date="2017-10-02T16:31:00Z">
              <w:r>
                <w:rPr>
                  <w:rFonts w:ascii="Times New Roman" w:hAnsi="Times New Roman" w:cs="Times New Roman"/>
                  <w:sz w:val="20"/>
                  <w:szCs w:val="20"/>
                </w:rPr>
                <w:t>328</w:t>
              </w:r>
            </w:ins>
          </w:p>
        </w:tc>
        <w:tc>
          <w:tcPr>
            <w:tcW w:w="1206" w:type="dxa"/>
          </w:tcPr>
          <w:p w14:paraId="3E9BA4E2" w14:textId="5F1F99EC" w:rsidR="004F621A" w:rsidRPr="00E70F1F" w:rsidRDefault="00CA31BB" w:rsidP="00E2459E">
            <w:pPr>
              <w:pStyle w:val="ListParagraph"/>
              <w:ind w:left="0"/>
              <w:jc w:val="center"/>
              <w:rPr>
                <w:ins w:id="1622" w:author="Minh Trịnh" w:date="2017-10-02T16:27:00Z"/>
                <w:rFonts w:ascii="Times New Roman" w:hAnsi="Times New Roman" w:cs="Times New Roman"/>
                <w:sz w:val="20"/>
                <w:szCs w:val="20"/>
              </w:rPr>
            </w:pPr>
            <w:ins w:id="1623" w:author="Minh Trịnh" w:date="2017-10-02T16:31:00Z">
              <w:r>
                <w:rPr>
                  <w:rFonts w:ascii="Times New Roman" w:hAnsi="Times New Roman" w:cs="Times New Roman"/>
                  <w:sz w:val="20"/>
                  <w:szCs w:val="20"/>
                </w:rPr>
                <w:t>3.44</w:t>
              </w:r>
            </w:ins>
          </w:p>
        </w:tc>
        <w:tc>
          <w:tcPr>
            <w:tcW w:w="1372" w:type="dxa"/>
          </w:tcPr>
          <w:p w14:paraId="741145DE" w14:textId="77777777" w:rsidR="004F621A" w:rsidRPr="00E70F1F" w:rsidRDefault="004F621A" w:rsidP="00E2459E">
            <w:pPr>
              <w:pStyle w:val="ListParagraph"/>
              <w:ind w:left="0"/>
              <w:jc w:val="center"/>
              <w:rPr>
                <w:ins w:id="1624" w:author="Minh Trịnh" w:date="2017-10-02T16:27:00Z"/>
                <w:rFonts w:ascii="Times New Roman" w:hAnsi="Times New Roman" w:cs="Times New Roman"/>
                <w:sz w:val="20"/>
                <w:szCs w:val="20"/>
              </w:rPr>
            </w:pPr>
            <w:ins w:id="1625" w:author="Minh Trịnh" w:date="2017-10-02T16:27:00Z">
              <w:r w:rsidRPr="00E70F1F">
                <w:rPr>
                  <w:rFonts w:ascii="Times New Roman" w:hAnsi="Times New Roman" w:cs="Times New Roman"/>
                  <w:sz w:val="20"/>
                  <w:szCs w:val="20"/>
                </w:rPr>
                <w:t>434</w:t>
              </w:r>
            </w:ins>
          </w:p>
        </w:tc>
      </w:tr>
      <w:tr w:rsidR="004F621A" w:rsidRPr="00E70F1F" w14:paraId="3E01BD5A" w14:textId="77777777" w:rsidTr="00E2459E">
        <w:trPr>
          <w:trHeight w:val="215"/>
          <w:jc w:val="center"/>
          <w:ins w:id="1626" w:author="Minh Trịnh" w:date="2017-10-02T16:27:00Z"/>
        </w:trPr>
        <w:tc>
          <w:tcPr>
            <w:tcW w:w="3146" w:type="dxa"/>
          </w:tcPr>
          <w:p w14:paraId="36019907" w14:textId="77777777" w:rsidR="004F621A" w:rsidRPr="00E70F1F" w:rsidRDefault="004F621A" w:rsidP="00E2459E">
            <w:pPr>
              <w:pStyle w:val="ListParagraph"/>
              <w:ind w:left="0"/>
              <w:jc w:val="center"/>
              <w:rPr>
                <w:ins w:id="1627" w:author="Minh Trịnh" w:date="2017-10-02T16:27:00Z"/>
                <w:rFonts w:ascii="Times New Roman" w:hAnsi="Times New Roman" w:cs="Times New Roman"/>
                <w:sz w:val="20"/>
                <w:szCs w:val="20"/>
              </w:rPr>
            </w:pPr>
            <w:ins w:id="1628" w:author="Minh Trịnh" w:date="2017-10-02T16:27:00Z">
              <w:r w:rsidRPr="00E70F1F">
                <w:rPr>
                  <w:rFonts w:ascii="Times New Roman" w:hAnsi="Times New Roman" w:cs="Times New Roman"/>
                  <w:sz w:val="20"/>
                  <w:szCs w:val="20"/>
                </w:rPr>
                <w:t>Tiếng Việt</w:t>
              </w:r>
            </w:ins>
          </w:p>
        </w:tc>
        <w:tc>
          <w:tcPr>
            <w:tcW w:w="1169" w:type="dxa"/>
          </w:tcPr>
          <w:p w14:paraId="76587EC0" w14:textId="4F1328C8" w:rsidR="004F621A" w:rsidRPr="00E70F1F" w:rsidRDefault="00CA31BB" w:rsidP="00E2459E">
            <w:pPr>
              <w:pStyle w:val="ListParagraph"/>
              <w:ind w:left="0"/>
              <w:jc w:val="center"/>
              <w:rPr>
                <w:ins w:id="1629" w:author="Minh Trịnh" w:date="2017-10-02T16:27:00Z"/>
                <w:rFonts w:ascii="Times New Roman" w:hAnsi="Times New Roman" w:cs="Times New Roman"/>
                <w:sz w:val="20"/>
                <w:szCs w:val="20"/>
              </w:rPr>
            </w:pPr>
            <w:ins w:id="1630" w:author="Minh Trịnh" w:date="2017-10-02T16:27:00Z">
              <w:r>
                <w:rPr>
                  <w:rFonts w:ascii="Times New Roman" w:hAnsi="Times New Roman" w:cs="Times New Roman"/>
                  <w:sz w:val="20"/>
                  <w:szCs w:val="20"/>
                </w:rPr>
                <w:t>10</w:t>
              </w:r>
            </w:ins>
          </w:p>
        </w:tc>
        <w:tc>
          <w:tcPr>
            <w:tcW w:w="1710" w:type="dxa"/>
          </w:tcPr>
          <w:p w14:paraId="3C038A74" w14:textId="3C6E0059" w:rsidR="004F621A" w:rsidRPr="00E70F1F" w:rsidRDefault="00CA31BB" w:rsidP="00E2459E">
            <w:pPr>
              <w:pStyle w:val="ListParagraph"/>
              <w:ind w:left="0"/>
              <w:jc w:val="center"/>
              <w:rPr>
                <w:ins w:id="1631" w:author="Minh Trịnh" w:date="2017-10-02T16:27:00Z"/>
                <w:rFonts w:ascii="Times New Roman" w:hAnsi="Times New Roman" w:cs="Times New Roman"/>
                <w:sz w:val="20"/>
                <w:szCs w:val="20"/>
              </w:rPr>
            </w:pPr>
            <w:ins w:id="1632" w:author="Minh Trịnh" w:date="2017-10-02T16:31:00Z">
              <w:r>
                <w:rPr>
                  <w:rFonts w:ascii="Times New Roman" w:hAnsi="Times New Roman" w:cs="Times New Roman"/>
                  <w:sz w:val="20"/>
                  <w:szCs w:val="20"/>
                </w:rPr>
                <w:t>7,404</w:t>
              </w:r>
            </w:ins>
          </w:p>
        </w:tc>
        <w:tc>
          <w:tcPr>
            <w:tcW w:w="1206" w:type="dxa"/>
          </w:tcPr>
          <w:p w14:paraId="6EE363F9" w14:textId="42193699" w:rsidR="004F621A" w:rsidRPr="00E70F1F" w:rsidRDefault="00CA31BB" w:rsidP="00E2459E">
            <w:pPr>
              <w:pStyle w:val="ListParagraph"/>
              <w:ind w:left="0"/>
              <w:jc w:val="center"/>
              <w:rPr>
                <w:ins w:id="1633" w:author="Minh Trịnh" w:date="2017-10-02T16:27:00Z"/>
                <w:rFonts w:ascii="Times New Roman" w:hAnsi="Times New Roman" w:cs="Times New Roman"/>
                <w:sz w:val="20"/>
                <w:szCs w:val="20"/>
              </w:rPr>
            </w:pPr>
            <w:ins w:id="1634" w:author="Minh Trịnh" w:date="2017-10-02T16:31:00Z">
              <w:r>
                <w:rPr>
                  <w:rFonts w:ascii="Times New Roman" w:hAnsi="Times New Roman" w:cs="Times New Roman"/>
                  <w:sz w:val="20"/>
                  <w:szCs w:val="20"/>
                </w:rPr>
                <w:t>110</w:t>
              </w:r>
            </w:ins>
          </w:p>
        </w:tc>
        <w:tc>
          <w:tcPr>
            <w:tcW w:w="1372" w:type="dxa"/>
          </w:tcPr>
          <w:p w14:paraId="247F2D83" w14:textId="77777777" w:rsidR="004F621A" w:rsidRPr="00E70F1F" w:rsidRDefault="004F621A" w:rsidP="00E2459E">
            <w:pPr>
              <w:pStyle w:val="ListParagraph"/>
              <w:ind w:left="0"/>
              <w:jc w:val="center"/>
              <w:rPr>
                <w:ins w:id="1635" w:author="Minh Trịnh" w:date="2017-10-02T16:27:00Z"/>
                <w:rFonts w:ascii="Times New Roman" w:hAnsi="Times New Roman" w:cs="Times New Roman"/>
                <w:sz w:val="20"/>
                <w:szCs w:val="20"/>
              </w:rPr>
            </w:pPr>
            <w:ins w:id="1636" w:author="Minh Trịnh" w:date="2017-10-02T16:27:00Z">
              <w:r w:rsidRPr="00E70F1F">
                <w:rPr>
                  <w:rFonts w:ascii="Times New Roman" w:hAnsi="Times New Roman" w:cs="Times New Roman"/>
                  <w:sz w:val="20"/>
                  <w:szCs w:val="20"/>
                </w:rPr>
                <w:t>434</w:t>
              </w:r>
            </w:ins>
          </w:p>
        </w:tc>
      </w:tr>
    </w:tbl>
    <w:p w14:paraId="7ED61C14" w14:textId="0A7E4039" w:rsidR="00B31803" w:rsidRDefault="00CA31BB" w:rsidP="00CA31BB">
      <w:pPr>
        <w:ind w:firstLine="720"/>
        <w:jc w:val="center"/>
        <w:rPr>
          <w:ins w:id="1637" w:author="Minh Trịnh" w:date="2017-10-02T18:59:00Z"/>
          <w:rFonts w:ascii="Times New Roman" w:hAnsi="Times New Roman" w:cs="Times New Roman"/>
          <w:sz w:val="20"/>
          <w:szCs w:val="20"/>
        </w:rPr>
      </w:pPr>
      <w:ins w:id="1638" w:author="Minh Trịnh" w:date="2017-10-02T16:30:00Z">
        <w:r w:rsidRPr="00E70F1F">
          <w:rPr>
            <w:rFonts w:ascii="Times New Roman" w:hAnsi="Times New Roman" w:cs="Times New Roman"/>
            <w:sz w:val="20"/>
            <w:szCs w:val="20"/>
          </w:rPr>
          <w:t xml:space="preserve">Bảng </w:t>
        </w:r>
        <w:r>
          <w:rPr>
            <w:rFonts w:ascii="Times New Roman" w:hAnsi="Times New Roman" w:cs="Times New Roman"/>
            <w:sz w:val="20"/>
            <w:szCs w:val="20"/>
          </w:rPr>
          <w:t>8</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r>
          <w:rPr>
            <w:rFonts w:ascii="Times New Roman" w:hAnsi="Times New Roman" w:cs="Times New Roman"/>
            <w:sz w:val="20"/>
            <w:szCs w:val="20"/>
          </w:rPr>
          <w:t>http://www.tapchicongsan.org.vn</w:t>
        </w:r>
      </w:ins>
      <w:ins w:id="1639" w:author="Minh Trịnh" w:date="2017-10-02T17:11:00Z">
        <w:r w:rsidR="003401DA">
          <w:rPr>
            <w:rFonts w:ascii="Times New Roman" w:hAnsi="Times New Roman" w:cs="Times New Roman"/>
            <w:sz w:val="20"/>
            <w:szCs w:val="20"/>
          </w:rPr>
          <w:t xml:space="preserve"> </w:t>
        </w:r>
      </w:ins>
    </w:p>
    <w:p w14:paraId="28728078" w14:textId="4BB74ECD" w:rsidR="00FA191F" w:rsidRDefault="00FA191F" w:rsidP="00CA31BB">
      <w:pPr>
        <w:ind w:firstLine="720"/>
        <w:jc w:val="center"/>
        <w:rPr>
          <w:ins w:id="1640" w:author="Minh Trịnh" w:date="2017-10-02T18:59:00Z"/>
          <w:rFonts w:ascii="Times New Roman" w:hAnsi="Times New Roman" w:cs="Times New Roman"/>
          <w:sz w:val="20"/>
          <w:szCs w:val="20"/>
        </w:rPr>
      </w:pPr>
    </w:p>
    <w:p w14:paraId="5256F071" w14:textId="6C52F8AA" w:rsidR="00FA191F" w:rsidRDefault="00FA191F" w:rsidP="00CA31BB">
      <w:pPr>
        <w:ind w:firstLine="720"/>
        <w:jc w:val="center"/>
        <w:rPr>
          <w:ins w:id="1641" w:author="Minh Trịnh" w:date="2017-10-02T18:59:00Z"/>
          <w:rFonts w:ascii="Times New Roman" w:hAnsi="Times New Roman" w:cs="Times New Roman"/>
          <w:sz w:val="20"/>
          <w:szCs w:val="20"/>
        </w:rPr>
      </w:pPr>
    </w:p>
    <w:p w14:paraId="461A74E3" w14:textId="00030E4C" w:rsidR="00FA191F" w:rsidRDefault="00FA191F" w:rsidP="00CA31BB">
      <w:pPr>
        <w:ind w:firstLine="720"/>
        <w:jc w:val="center"/>
        <w:rPr>
          <w:ins w:id="1642" w:author="Minh Trịnh" w:date="2017-10-02T18:59:00Z"/>
          <w:rFonts w:ascii="Times New Roman" w:hAnsi="Times New Roman" w:cs="Times New Roman"/>
          <w:sz w:val="20"/>
          <w:szCs w:val="20"/>
        </w:rPr>
      </w:pPr>
    </w:p>
    <w:p w14:paraId="10482752" w14:textId="3B1920A0" w:rsidR="00FA191F" w:rsidRDefault="00FA191F" w:rsidP="00CA31BB">
      <w:pPr>
        <w:ind w:firstLine="720"/>
        <w:jc w:val="center"/>
        <w:rPr>
          <w:ins w:id="1643" w:author="Minh Trịnh" w:date="2017-10-02T18:59:00Z"/>
          <w:rFonts w:ascii="Times New Roman" w:hAnsi="Times New Roman" w:cs="Times New Roman"/>
          <w:sz w:val="20"/>
          <w:szCs w:val="20"/>
        </w:rPr>
      </w:pPr>
    </w:p>
    <w:p w14:paraId="4E056564" w14:textId="400F8598" w:rsidR="00FA191F" w:rsidRDefault="00FA191F" w:rsidP="00CA31BB">
      <w:pPr>
        <w:ind w:firstLine="720"/>
        <w:jc w:val="center"/>
        <w:rPr>
          <w:ins w:id="1644" w:author="Minh Trịnh" w:date="2017-10-02T18:59:00Z"/>
          <w:rFonts w:ascii="Times New Roman" w:hAnsi="Times New Roman" w:cs="Times New Roman"/>
          <w:sz w:val="20"/>
          <w:szCs w:val="20"/>
        </w:rPr>
      </w:pPr>
    </w:p>
    <w:p w14:paraId="2E84F103" w14:textId="3D1EBCEF" w:rsidR="00FA191F" w:rsidRDefault="00FA191F" w:rsidP="00CA31BB">
      <w:pPr>
        <w:ind w:firstLine="720"/>
        <w:jc w:val="center"/>
        <w:rPr>
          <w:ins w:id="1645" w:author="Minh Trịnh" w:date="2017-10-02T18:59:00Z"/>
          <w:rFonts w:ascii="Times New Roman" w:hAnsi="Times New Roman" w:cs="Times New Roman"/>
          <w:sz w:val="20"/>
          <w:szCs w:val="20"/>
        </w:rPr>
      </w:pPr>
    </w:p>
    <w:p w14:paraId="5F42E32E" w14:textId="24124B0E" w:rsidR="00FA191F" w:rsidRDefault="00FA191F" w:rsidP="00CA31BB">
      <w:pPr>
        <w:ind w:firstLine="720"/>
        <w:jc w:val="center"/>
        <w:rPr>
          <w:ins w:id="1646" w:author="Minh Trịnh" w:date="2017-10-02T18:59:00Z"/>
          <w:rFonts w:ascii="Times New Roman" w:hAnsi="Times New Roman" w:cs="Times New Roman"/>
          <w:sz w:val="20"/>
          <w:szCs w:val="20"/>
        </w:rPr>
      </w:pPr>
    </w:p>
    <w:p w14:paraId="6CD62EC7" w14:textId="6FCD6833" w:rsidR="00FA191F" w:rsidRDefault="00FA191F" w:rsidP="00CA31BB">
      <w:pPr>
        <w:ind w:firstLine="720"/>
        <w:jc w:val="center"/>
        <w:rPr>
          <w:ins w:id="1647" w:author="Minh Trịnh" w:date="2017-10-02T18:59:00Z"/>
          <w:rFonts w:ascii="Times New Roman" w:hAnsi="Times New Roman" w:cs="Times New Roman"/>
          <w:sz w:val="20"/>
          <w:szCs w:val="20"/>
        </w:rPr>
      </w:pPr>
    </w:p>
    <w:p w14:paraId="3623598D" w14:textId="052F34CB" w:rsidR="00FA191F" w:rsidRDefault="00FA191F" w:rsidP="00CA31BB">
      <w:pPr>
        <w:ind w:firstLine="720"/>
        <w:jc w:val="center"/>
        <w:rPr>
          <w:ins w:id="1648" w:author="Minh Trịnh" w:date="2017-10-02T18:59:00Z"/>
          <w:rFonts w:ascii="Times New Roman" w:hAnsi="Times New Roman" w:cs="Times New Roman"/>
          <w:sz w:val="20"/>
          <w:szCs w:val="20"/>
        </w:rPr>
      </w:pPr>
    </w:p>
    <w:p w14:paraId="7F08F68E" w14:textId="15E7A93D" w:rsidR="00FA191F" w:rsidRDefault="00FA191F" w:rsidP="00CA31BB">
      <w:pPr>
        <w:ind w:firstLine="720"/>
        <w:jc w:val="center"/>
        <w:rPr>
          <w:ins w:id="1649" w:author="Minh Trịnh" w:date="2017-10-02T18:59:00Z"/>
          <w:rFonts w:ascii="Times New Roman" w:hAnsi="Times New Roman" w:cs="Times New Roman"/>
          <w:sz w:val="20"/>
          <w:szCs w:val="20"/>
        </w:rPr>
      </w:pPr>
    </w:p>
    <w:p w14:paraId="7354422E" w14:textId="027BC152" w:rsidR="00FA191F" w:rsidRDefault="00FA191F" w:rsidP="00CA31BB">
      <w:pPr>
        <w:ind w:firstLine="720"/>
        <w:jc w:val="center"/>
        <w:rPr>
          <w:ins w:id="1650" w:author="Minh Trịnh" w:date="2017-10-02T18:59:00Z"/>
          <w:rFonts w:ascii="Times New Roman" w:hAnsi="Times New Roman" w:cs="Times New Roman"/>
          <w:sz w:val="20"/>
          <w:szCs w:val="20"/>
        </w:rPr>
      </w:pPr>
    </w:p>
    <w:p w14:paraId="60B41BC3" w14:textId="7899F1CA" w:rsidR="00FA191F" w:rsidRDefault="00FA191F" w:rsidP="00CA31BB">
      <w:pPr>
        <w:ind w:firstLine="720"/>
        <w:jc w:val="center"/>
        <w:rPr>
          <w:ins w:id="1651" w:author="Minh Trịnh" w:date="2017-10-02T18:59:00Z"/>
          <w:rFonts w:ascii="Times New Roman" w:hAnsi="Times New Roman" w:cs="Times New Roman"/>
          <w:sz w:val="20"/>
          <w:szCs w:val="20"/>
        </w:rPr>
      </w:pPr>
    </w:p>
    <w:p w14:paraId="44DDBD15" w14:textId="09AB9B49" w:rsidR="00FA191F" w:rsidRDefault="00FA191F" w:rsidP="00CA31BB">
      <w:pPr>
        <w:ind w:firstLine="720"/>
        <w:jc w:val="center"/>
        <w:rPr>
          <w:ins w:id="1652" w:author="Minh Trịnh" w:date="2017-10-02T18:59:00Z"/>
          <w:rFonts w:ascii="Times New Roman" w:hAnsi="Times New Roman" w:cs="Times New Roman"/>
          <w:sz w:val="20"/>
          <w:szCs w:val="20"/>
        </w:rPr>
      </w:pPr>
    </w:p>
    <w:p w14:paraId="1770EC08" w14:textId="77777777" w:rsidR="00FA191F" w:rsidRDefault="00FA191F" w:rsidP="00CA31BB">
      <w:pPr>
        <w:ind w:firstLine="720"/>
        <w:jc w:val="center"/>
        <w:rPr>
          <w:ins w:id="1653" w:author="Minh Trịnh" w:date="2017-10-02T17:11:00Z"/>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888"/>
        <w:gridCol w:w="1769"/>
        <w:gridCol w:w="1350"/>
        <w:gridCol w:w="1530"/>
        <w:gridCol w:w="1440"/>
      </w:tblGrid>
      <w:tr w:rsidR="003401DA" w14:paraId="1096ECED" w14:textId="77777777" w:rsidTr="00E2459E">
        <w:trPr>
          <w:jc w:val="center"/>
          <w:ins w:id="1654" w:author="Minh Trịnh" w:date="2017-10-02T17:11:00Z"/>
        </w:trPr>
        <w:tc>
          <w:tcPr>
            <w:tcW w:w="2888" w:type="dxa"/>
            <w:vMerge w:val="restart"/>
          </w:tcPr>
          <w:p w14:paraId="018BEC38" w14:textId="77777777" w:rsidR="003401DA" w:rsidRDefault="003401DA" w:rsidP="00E2459E">
            <w:pPr>
              <w:jc w:val="center"/>
              <w:rPr>
                <w:ins w:id="1655" w:author="Minh Trịnh" w:date="2017-10-02T17:11:00Z"/>
                <w:rFonts w:ascii="Times New Roman" w:hAnsi="Times New Roman" w:cs="Times New Roman"/>
                <w:sz w:val="20"/>
                <w:szCs w:val="20"/>
              </w:rPr>
            </w:pPr>
          </w:p>
          <w:p w14:paraId="6FF1E07B" w14:textId="2D4577AC" w:rsidR="003401DA" w:rsidRDefault="00152ADE" w:rsidP="00E2459E">
            <w:pPr>
              <w:jc w:val="center"/>
              <w:rPr>
                <w:ins w:id="1656" w:author="Minh Trịnh" w:date="2017-10-02T17:11:00Z"/>
                <w:rFonts w:ascii="Times New Roman" w:hAnsi="Times New Roman" w:cs="Times New Roman"/>
                <w:sz w:val="20"/>
                <w:szCs w:val="20"/>
              </w:rPr>
            </w:pPr>
            <w:ins w:id="1657" w:author="Minh Trịnh" w:date="2017-10-02T17:16:00Z">
              <w:r>
                <w:rPr>
                  <w:rFonts w:ascii="Times New Roman" w:hAnsi="Times New Roman" w:cs="Times New Roman"/>
                  <w:sz w:val="20"/>
                  <w:szCs w:val="20"/>
                </w:rPr>
                <w:t>http://thoidai.com.vn</w:t>
              </w:r>
            </w:ins>
          </w:p>
        </w:tc>
        <w:tc>
          <w:tcPr>
            <w:tcW w:w="3119" w:type="dxa"/>
            <w:gridSpan w:val="2"/>
          </w:tcPr>
          <w:p w14:paraId="2D3DBB1C" w14:textId="77777777" w:rsidR="003401DA" w:rsidRDefault="003401DA" w:rsidP="00E2459E">
            <w:pPr>
              <w:jc w:val="center"/>
              <w:rPr>
                <w:ins w:id="1658" w:author="Minh Trịnh" w:date="2017-10-02T17:11:00Z"/>
                <w:rFonts w:ascii="Times New Roman" w:hAnsi="Times New Roman" w:cs="Times New Roman"/>
                <w:sz w:val="20"/>
                <w:szCs w:val="20"/>
              </w:rPr>
            </w:pPr>
            <w:ins w:id="1659" w:author="Minh Trịnh" w:date="2017-10-02T17:11:00Z">
              <w:r>
                <w:rPr>
                  <w:rFonts w:ascii="Times New Roman" w:hAnsi="Times New Roman" w:cs="Times New Roman"/>
                  <w:sz w:val="20"/>
                  <w:szCs w:val="20"/>
                </w:rPr>
                <w:t>Tiếng Việt</w:t>
              </w:r>
            </w:ins>
          </w:p>
        </w:tc>
        <w:tc>
          <w:tcPr>
            <w:tcW w:w="2970" w:type="dxa"/>
            <w:gridSpan w:val="2"/>
          </w:tcPr>
          <w:p w14:paraId="343FD9E5" w14:textId="77777777" w:rsidR="003401DA" w:rsidRDefault="003401DA" w:rsidP="00E2459E">
            <w:pPr>
              <w:jc w:val="center"/>
              <w:rPr>
                <w:ins w:id="1660" w:author="Minh Trịnh" w:date="2017-10-02T17:11:00Z"/>
                <w:rFonts w:ascii="Times New Roman" w:hAnsi="Times New Roman" w:cs="Times New Roman"/>
                <w:sz w:val="20"/>
                <w:szCs w:val="20"/>
              </w:rPr>
            </w:pPr>
            <w:ins w:id="1661" w:author="Minh Trịnh" w:date="2017-10-02T17:11:00Z">
              <w:r>
                <w:rPr>
                  <w:rFonts w:ascii="Times New Roman" w:hAnsi="Times New Roman" w:cs="Times New Roman"/>
                  <w:sz w:val="20"/>
                  <w:szCs w:val="20"/>
                </w:rPr>
                <w:t>Tiếng Trung</w:t>
              </w:r>
            </w:ins>
          </w:p>
        </w:tc>
      </w:tr>
      <w:tr w:rsidR="003401DA" w14:paraId="451521A4" w14:textId="77777777" w:rsidTr="00E2459E">
        <w:trPr>
          <w:jc w:val="center"/>
          <w:ins w:id="1662" w:author="Minh Trịnh" w:date="2017-10-02T17:11:00Z"/>
        </w:trPr>
        <w:tc>
          <w:tcPr>
            <w:tcW w:w="2888" w:type="dxa"/>
            <w:vMerge/>
          </w:tcPr>
          <w:p w14:paraId="090C058F" w14:textId="77777777" w:rsidR="003401DA" w:rsidRPr="00E70F1F" w:rsidRDefault="003401DA" w:rsidP="00E2459E">
            <w:pPr>
              <w:rPr>
                <w:ins w:id="1663" w:author="Minh Trịnh" w:date="2017-10-02T17:11:00Z"/>
                <w:rFonts w:ascii="Times New Roman" w:hAnsi="Times New Roman" w:cs="Times New Roman"/>
                <w:sz w:val="20"/>
                <w:szCs w:val="20"/>
              </w:rPr>
            </w:pPr>
          </w:p>
        </w:tc>
        <w:tc>
          <w:tcPr>
            <w:tcW w:w="1769" w:type="dxa"/>
          </w:tcPr>
          <w:p w14:paraId="2D3E010A" w14:textId="77777777" w:rsidR="003401DA" w:rsidRDefault="003401DA" w:rsidP="00E2459E">
            <w:pPr>
              <w:jc w:val="center"/>
              <w:rPr>
                <w:ins w:id="1664" w:author="Minh Trịnh" w:date="2017-10-02T17:11:00Z"/>
                <w:rFonts w:ascii="Times New Roman" w:hAnsi="Times New Roman" w:cs="Times New Roman"/>
                <w:sz w:val="20"/>
                <w:szCs w:val="20"/>
              </w:rPr>
            </w:pPr>
            <w:ins w:id="1665" w:author="Minh Trịnh" w:date="2017-10-02T17:11:00Z">
              <w:r>
                <w:rPr>
                  <w:rFonts w:ascii="Times New Roman" w:hAnsi="Times New Roman" w:cs="Times New Roman"/>
                  <w:sz w:val="20"/>
                  <w:szCs w:val="20"/>
                </w:rPr>
                <w:t>Số lượng tập tin thu được</w:t>
              </w:r>
            </w:ins>
          </w:p>
        </w:tc>
        <w:tc>
          <w:tcPr>
            <w:tcW w:w="1350" w:type="dxa"/>
          </w:tcPr>
          <w:p w14:paraId="3EBA980D" w14:textId="77777777" w:rsidR="003401DA" w:rsidRDefault="003401DA" w:rsidP="00E2459E">
            <w:pPr>
              <w:jc w:val="center"/>
              <w:rPr>
                <w:ins w:id="1666" w:author="Minh Trịnh" w:date="2017-10-02T17:11:00Z"/>
                <w:rFonts w:ascii="Times New Roman" w:hAnsi="Times New Roman" w:cs="Times New Roman"/>
                <w:sz w:val="20"/>
                <w:szCs w:val="20"/>
              </w:rPr>
            </w:pPr>
            <w:ins w:id="1667" w:author="Minh Trịnh" w:date="2017-10-02T17:11:00Z">
              <w:r>
                <w:rPr>
                  <w:rFonts w:ascii="Times New Roman" w:hAnsi="Times New Roman" w:cs="Times New Roman"/>
                  <w:sz w:val="20"/>
                  <w:szCs w:val="20"/>
                </w:rPr>
                <w:t>Tổng dung lượng(MB)</w:t>
              </w:r>
            </w:ins>
          </w:p>
        </w:tc>
        <w:tc>
          <w:tcPr>
            <w:tcW w:w="1530" w:type="dxa"/>
          </w:tcPr>
          <w:p w14:paraId="17680623" w14:textId="77777777" w:rsidR="003401DA" w:rsidRDefault="003401DA" w:rsidP="00E2459E">
            <w:pPr>
              <w:jc w:val="center"/>
              <w:rPr>
                <w:ins w:id="1668" w:author="Minh Trịnh" w:date="2017-10-02T17:11:00Z"/>
                <w:rFonts w:ascii="Times New Roman" w:hAnsi="Times New Roman" w:cs="Times New Roman"/>
                <w:sz w:val="20"/>
                <w:szCs w:val="20"/>
              </w:rPr>
            </w:pPr>
            <w:ins w:id="1669" w:author="Minh Trịnh" w:date="2017-10-02T17:11:00Z">
              <w:r>
                <w:rPr>
                  <w:rFonts w:ascii="Times New Roman" w:hAnsi="Times New Roman" w:cs="Times New Roman"/>
                  <w:sz w:val="20"/>
                  <w:szCs w:val="20"/>
                </w:rPr>
                <w:t>Số lượng tập tin thu được</w:t>
              </w:r>
            </w:ins>
          </w:p>
        </w:tc>
        <w:tc>
          <w:tcPr>
            <w:tcW w:w="1440" w:type="dxa"/>
          </w:tcPr>
          <w:p w14:paraId="0CC03746" w14:textId="77777777" w:rsidR="003401DA" w:rsidRDefault="003401DA" w:rsidP="00E2459E">
            <w:pPr>
              <w:jc w:val="center"/>
              <w:rPr>
                <w:ins w:id="1670" w:author="Minh Trịnh" w:date="2017-10-02T17:11:00Z"/>
                <w:rFonts w:ascii="Times New Roman" w:hAnsi="Times New Roman" w:cs="Times New Roman"/>
                <w:sz w:val="20"/>
                <w:szCs w:val="20"/>
              </w:rPr>
            </w:pPr>
            <w:ins w:id="1671" w:author="Minh Trịnh" w:date="2017-10-02T17:11:00Z">
              <w:r>
                <w:rPr>
                  <w:rFonts w:ascii="Times New Roman" w:hAnsi="Times New Roman" w:cs="Times New Roman"/>
                  <w:sz w:val="20"/>
                  <w:szCs w:val="20"/>
                </w:rPr>
                <w:t>Tổng dung lượng(MB)</w:t>
              </w:r>
            </w:ins>
          </w:p>
        </w:tc>
      </w:tr>
      <w:tr w:rsidR="003401DA" w14:paraId="5E4466A1" w14:textId="77777777" w:rsidTr="00E2459E">
        <w:trPr>
          <w:jc w:val="center"/>
          <w:ins w:id="1672" w:author="Minh Trịnh" w:date="2017-10-02T17:11:00Z"/>
        </w:trPr>
        <w:tc>
          <w:tcPr>
            <w:tcW w:w="2888" w:type="dxa"/>
          </w:tcPr>
          <w:p w14:paraId="56B866AB" w14:textId="77777777" w:rsidR="003401DA" w:rsidRDefault="003401DA" w:rsidP="00E2459E">
            <w:pPr>
              <w:jc w:val="center"/>
              <w:rPr>
                <w:ins w:id="1673" w:author="Minh Trịnh" w:date="2017-10-02T17:11:00Z"/>
                <w:rFonts w:ascii="Times New Roman" w:hAnsi="Times New Roman" w:cs="Times New Roman"/>
                <w:sz w:val="20"/>
                <w:szCs w:val="20"/>
              </w:rPr>
            </w:pPr>
            <w:ins w:id="1674" w:author="Minh Trịnh" w:date="2017-10-02T17:11:00Z">
              <w:r>
                <w:rPr>
                  <w:rFonts w:ascii="Times New Roman" w:hAnsi="Times New Roman" w:cs="Times New Roman"/>
                  <w:sz w:val="20"/>
                  <w:szCs w:val="20"/>
                </w:rPr>
                <w:t>Kinh tế</w:t>
              </w:r>
            </w:ins>
          </w:p>
        </w:tc>
        <w:tc>
          <w:tcPr>
            <w:tcW w:w="1769" w:type="dxa"/>
          </w:tcPr>
          <w:p w14:paraId="7B47A302" w14:textId="70D20A15" w:rsidR="003401DA" w:rsidRDefault="006F74F7" w:rsidP="00E2459E">
            <w:pPr>
              <w:jc w:val="center"/>
              <w:rPr>
                <w:ins w:id="1675" w:author="Minh Trịnh" w:date="2017-10-02T17:11:00Z"/>
                <w:rFonts w:ascii="Times New Roman" w:hAnsi="Times New Roman" w:cs="Times New Roman"/>
                <w:sz w:val="20"/>
                <w:szCs w:val="20"/>
              </w:rPr>
            </w:pPr>
            <w:ins w:id="1676" w:author="Minh Trịnh" w:date="2017-10-02T17:20:00Z">
              <w:r>
                <w:rPr>
                  <w:rFonts w:ascii="Times New Roman" w:hAnsi="Times New Roman" w:cs="Times New Roman"/>
                  <w:sz w:val="20"/>
                  <w:szCs w:val="20"/>
                </w:rPr>
                <w:t>3,794</w:t>
              </w:r>
            </w:ins>
          </w:p>
        </w:tc>
        <w:tc>
          <w:tcPr>
            <w:tcW w:w="1350" w:type="dxa"/>
          </w:tcPr>
          <w:p w14:paraId="06456B5B" w14:textId="6EAC4C8A" w:rsidR="003401DA" w:rsidRDefault="006F74F7" w:rsidP="00E2459E">
            <w:pPr>
              <w:jc w:val="center"/>
              <w:rPr>
                <w:ins w:id="1677" w:author="Minh Trịnh" w:date="2017-10-02T17:11:00Z"/>
                <w:rFonts w:ascii="Times New Roman" w:hAnsi="Times New Roman" w:cs="Times New Roman"/>
                <w:sz w:val="20"/>
                <w:szCs w:val="20"/>
              </w:rPr>
            </w:pPr>
            <w:ins w:id="1678" w:author="Minh Trịnh" w:date="2017-10-02T17:20:00Z">
              <w:r>
                <w:rPr>
                  <w:rFonts w:ascii="Times New Roman" w:hAnsi="Times New Roman" w:cs="Times New Roman"/>
                  <w:sz w:val="20"/>
                  <w:szCs w:val="20"/>
                </w:rPr>
                <w:t>22</w:t>
              </w:r>
            </w:ins>
          </w:p>
        </w:tc>
        <w:tc>
          <w:tcPr>
            <w:tcW w:w="1530" w:type="dxa"/>
          </w:tcPr>
          <w:p w14:paraId="30343DA1" w14:textId="08E85511" w:rsidR="003401DA" w:rsidRDefault="006F74F7" w:rsidP="00E2459E">
            <w:pPr>
              <w:jc w:val="center"/>
              <w:rPr>
                <w:ins w:id="1679" w:author="Minh Trịnh" w:date="2017-10-02T17:11:00Z"/>
                <w:rFonts w:ascii="Times New Roman" w:hAnsi="Times New Roman" w:cs="Times New Roman"/>
                <w:sz w:val="20"/>
                <w:szCs w:val="20"/>
              </w:rPr>
            </w:pPr>
            <w:ins w:id="1680" w:author="Minh Trịnh" w:date="2017-10-02T17:20:00Z">
              <w:r>
                <w:rPr>
                  <w:rFonts w:ascii="Times New Roman" w:hAnsi="Times New Roman" w:cs="Times New Roman"/>
                  <w:sz w:val="20"/>
                  <w:szCs w:val="20"/>
                </w:rPr>
                <w:t>2,468</w:t>
              </w:r>
            </w:ins>
          </w:p>
        </w:tc>
        <w:tc>
          <w:tcPr>
            <w:tcW w:w="1440" w:type="dxa"/>
          </w:tcPr>
          <w:p w14:paraId="5F2D0C79" w14:textId="7C1A1C71" w:rsidR="003401DA" w:rsidRDefault="006F74F7" w:rsidP="00E2459E">
            <w:pPr>
              <w:jc w:val="center"/>
              <w:rPr>
                <w:ins w:id="1681" w:author="Minh Trịnh" w:date="2017-10-02T17:11:00Z"/>
                <w:rFonts w:ascii="Times New Roman" w:hAnsi="Times New Roman" w:cs="Times New Roman"/>
                <w:sz w:val="20"/>
                <w:szCs w:val="20"/>
              </w:rPr>
            </w:pPr>
            <w:ins w:id="1682" w:author="Minh Trịnh" w:date="2017-10-02T17:20:00Z">
              <w:r>
                <w:rPr>
                  <w:rFonts w:ascii="Times New Roman" w:hAnsi="Times New Roman" w:cs="Times New Roman"/>
                  <w:sz w:val="20"/>
                  <w:szCs w:val="20"/>
                </w:rPr>
                <w:t>9.24</w:t>
              </w:r>
            </w:ins>
          </w:p>
        </w:tc>
      </w:tr>
      <w:tr w:rsidR="003401DA" w14:paraId="3B057A0F" w14:textId="77777777" w:rsidTr="00E2459E">
        <w:trPr>
          <w:jc w:val="center"/>
          <w:ins w:id="1683" w:author="Minh Trịnh" w:date="2017-10-02T17:11:00Z"/>
        </w:trPr>
        <w:tc>
          <w:tcPr>
            <w:tcW w:w="2888" w:type="dxa"/>
          </w:tcPr>
          <w:p w14:paraId="07052B15" w14:textId="611CAD56" w:rsidR="003401DA" w:rsidRDefault="009A16D3" w:rsidP="00E2459E">
            <w:pPr>
              <w:jc w:val="center"/>
              <w:rPr>
                <w:ins w:id="1684" w:author="Minh Trịnh" w:date="2017-10-02T17:11:00Z"/>
                <w:rFonts w:ascii="Times New Roman" w:hAnsi="Times New Roman" w:cs="Times New Roman"/>
                <w:sz w:val="20"/>
                <w:szCs w:val="20"/>
              </w:rPr>
            </w:pPr>
            <w:ins w:id="1685" w:author="Minh Trịnh" w:date="2017-10-02T17:26:00Z">
              <w:r>
                <w:rPr>
                  <w:rFonts w:ascii="Times New Roman" w:hAnsi="Times New Roman" w:cs="Times New Roman"/>
                  <w:sz w:val="20"/>
                  <w:szCs w:val="20"/>
                </w:rPr>
                <w:lastRenderedPageBreak/>
                <w:t>Thế giới</w:t>
              </w:r>
            </w:ins>
          </w:p>
        </w:tc>
        <w:tc>
          <w:tcPr>
            <w:tcW w:w="1769" w:type="dxa"/>
          </w:tcPr>
          <w:p w14:paraId="6C526AC4" w14:textId="658C2EB5" w:rsidR="003401DA" w:rsidRDefault="009A16D3" w:rsidP="00E2459E">
            <w:pPr>
              <w:jc w:val="center"/>
              <w:rPr>
                <w:ins w:id="1686" w:author="Minh Trịnh" w:date="2017-10-02T17:11:00Z"/>
                <w:rFonts w:ascii="Times New Roman" w:hAnsi="Times New Roman" w:cs="Times New Roman"/>
                <w:sz w:val="20"/>
                <w:szCs w:val="20"/>
              </w:rPr>
            </w:pPr>
            <w:ins w:id="1687" w:author="Minh Trịnh" w:date="2017-10-02T17:27:00Z">
              <w:r>
                <w:rPr>
                  <w:rFonts w:ascii="Times New Roman" w:hAnsi="Times New Roman" w:cs="Times New Roman"/>
                  <w:sz w:val="20"/>
                  <w:szCs w:val="20"/>
                </w:rPr>
                <w:t>5,460</w:t>
              </w:r>
            </w:ins>
          </w:p>
        </w:tc>
        <w:tc>
          <w:tcPr>
            <w:tcW w:w="1350" w:type="dxa"/>
          </w:tcPr>
          <w:p w14:paraId="30D6CC80" w14:textId="7BFE1782" w:rsidR="003401DA" w:rsidRDefault="009A16D3" w:rsidP="00E2459E">
            <w:pPr>
              <w:jc w:val="center"/>
              <w:rPr>
                <w:ins w:id="1688" w:author="Minh Trịnh" w:date="2017-10-02T17:11:00Z"/>
                <w:rFonts w:ascii="Times New Roman" w:hAnsi="Times New Roman" w:cs="Times New Roman"/>
                <w:sz w:val="20"/>
                <w:szCs w:val="20"/>
              </w:rPr>
            </w:pPr>
            <w:ins w:id="1689" w:author="Minh Trịnh" w:date="2017-10-02T17:27:00Z">
              <w:r>
                <w:rPr>
                  <w:rFonts w:ascii="Times New Roman" w:hAnsi="Times New Roman" w:cs="Times New Roman"/>
                  <w:sz w:val="20"/>
                  <w:szCs w:val="20"/>
                </w:rPr>
                <w:t>27.8</w:t>
              </w:r>
            </w:ins>
          </w:p>
        </w:tc>
        <w:tc>
          <w:tcPr>
            <w:tcW w:w="1530" w:type="dxa"/>
          </w:tcPr>
          <w:p w14:paraId="3B702889" w14:textId="12A26654" w:rsidR="003401DA" w:rsidRDefault="009A16D3" w:rsidP="00E2459E">
            <w:pPr>
              <w:jc w:val="center"/>
              <w:rPr>
                <w:ins w:id="1690" w:author="Minh Trịnh" w:date="2017-10-02T17:11:00Z"/>
                <w:rFonts w:ascii="Times New Roman" w:hAnsi="Times New Roman" w:cs="Times New Roman"/>
                <w:sz w:val="20"/>
                <w:szCs w:val="20"/>
              </w:rPr>
            </w:pPr>
            <w:ins w:id="1691" w:author="Minh Trịnh" w:date="2017-10-02T17:26:00Z">
              <w:r>
                <w:rPr>
                  <w:rFonts w:ascii="Times New Roman" w:hAnsi="Times New Roman" w:cs="Times New Roman"/>
                  <w:sz w:val="20"/>
                  <w:szCs w:val="20"/>
                </w:rPr>
                <w:t>816</w:t>
              </w:r>
            </w:ins>
          </w:p>
        </w:tc>
        <w:tc>
          <w:tcPr>
            <w:tcW w:w="1440" w:type="dxa"/>
          </w:tcPr>
          <w:p w14:paraId="58CFE809" w14:textId="26697779" w:rsidR="003401DA" w:rsidRDefault="009A16D3" w:rsidP="00E2459E">
            <w:pPr>
              <w:jc w:val="center"/>
              <w:rPr>
                <w:ins w:id="1692" w:author="Minh Trịnh" w:date="2017-10-02T17:11:00Z"/>
                <w:rFonts w:ascii="Times New Roman" w:hAnsi="Times New Roman" w:cs="Times New Roman"/>
                <w:sz w:val="20"/>
                <w:szCs w:val="20"/>
              </w:rPr>
            </w:pPr>
            <w:ins w:id="1693" w:author="Minh Trịnh" w:date="2017-10-02T17:27:00Z">
              <w:r>
                <w:rPr>
                  <w:rFonts w:ascii="Times New Roman" w:hAnsi="Times New Roman" w:cs="Times New Roman"/>
                  <w:sz w:val="20"/>
                  <w:szCs w:val="20"/>
                </w:rPr>
                <w:t>2.92</w:t>
              </w:r>
            </w:ins>
          </w:p>
        </w:tc>
      </w:tr>
      <w:tr w:rsidR="003401DA" w14:paraId="6DCC4BD1" w14:textId="77777777" w:rsidTr="00E2459E">
        <w:trPr>
          <w:jc w:val="center"/>
          <w:ins w:id="1694" w:author="Minh Trịnh" w:date="2017-10-02T17:11:00Z"/>
        </w:trPr>
        <w:tc>
          <w:tcPr>
            <w:tcW w:w="2888" w:type="dxa"/>
          </w:tcPr>
          <w:p w14:paraId="5C2874A7" w14:textId="276E75EF" w:rsidR="003401DA" w:rsidRPr="00DA4622" w:rsidRDefault="00DA4622" w:rsidP="00E2459E">
            <w:pPr>
              <w:jc w:val="center"/>
              <w:rPr>
                <w:ins w:id="1695" w:author="Minh Trịnh" w:date="2017-10-02T17:11:00Z"/>
                <w:rFonts w:ascii="Times New Roman" w:hAnsi="Times New Roman" w:cs="Times New Roman"/>
                <w:sz w:val="20"/>
                <w:szCs w:val="20"/>
                <w:rPrChange w:id="1696" w:author="Minh Trịnh" w:date="2017-10-02T17:36:00Z">
                  <w:rPr>
                    <w:ins w:id="1697" w:author="Minh Trịnh" w:date="2017-10-02T17:11:00Z"/>
                    <w:rFonts w:ascii="Times New Roman" w:hAnsi="Times New Roman" w:cs="Times New Roman"/>
                    <w:b/>
                    <w:sz w:val="20"/>
                    <w:szCs w:val="20"/>
                  </w:rPr>
                </w:rPrChange>
              </w:rPr>
            </w:pPr>
            <w:ins w:id="1698" w:author="Minh Trịnh" w:date="2017-10-02T17:39:00Z">
              <w:r>
                <w:rPr>
                  <w:rFonts w:ascii="Times New Roman" w:hAnsi="Times New Roman" w:cs="Times New Roman"/>
                  <w:sz w:val="20"/>
                  <w:szCs w:val="20"/>
                </w:rPr>
                <w:t>Gia đình việt</w:t>
              </w:r>
            </w:ins>
          </w:p>
        </w:tc>
        <w:tc>
          <w:tcPr>
            <w:tcW w:w="1769" w:type="dxa"/>
          </w:tcPr>
          <w:p w14:paraId="17101764" w14:textId="74F22540" w:rsidR="003401DA" w:rsidRPr="00DA4622" w:rsidRDefault="00DA4622" w:rsidP="00E2459E">
            <w:pPr>
              <w:jc w:val="center"/>
              <w:rPr>
                <w:ins w:id="1699" w:author="Minh Trịnh" w:date="2017-10-02T17:11:00Z"/>
                <w:rFonts w:ascii="Times New Roman" w:hAnsi="Times New Roman" w:cs="Times New Roman"/>
                <w:sz w:val="20"/>
                <w:szCs w:val="20"/>
                <w:rPrChange w:id="1700" w:author="Minh Trịnh" w:date="2017-10-02T17:37:00Z">
                  <w:rPr>
                    <w:ins w:id="1701" w:author="Minh Trịnh" w:date="2017-10-02T17:11:00Z"/>
                    <w:rFonts w:ascii="Times New Roman" w:hAnsi="Times New Roman" w:cs="Times New Roman"/>
                    <w:b/>
                    <w:sz w:val="20"/>
                    <w:szCs w:val="20"/>
                  </w:rPr>
                </w:rPrChange>
              </w:rPr>
            </w:pPr>
            <w:ins w:id="1702" w:author="Minh Trịnh" w:date="2017-10-02T17:39:00Z">
              <w:r>
                <w:rPr>
                  <w:rFonts w:ascii="Times New Roman" w:hAnsi="Times New Roman" w:cs="Times New Roman"/>
                  <w:sz w:val="20"/>
                  <w:szCs w:val="20"/>
                </w:rPr>
                <w:t>473</w:t>
              </w:r>
            </w:ins>
          </w:p>
        </w:tc>
        <w:tc>
          <w:tcPr>
            <w:tcW w:w="1350" w:type="dxa"/>
          </w:tcPr>
          <w:p w14:paraId="5F5E204F" w14:textId="02E608BB" w:rsidR="003401DA" w:rsidRPr="00DA4622" w:rsidRDefault="00DA4622" w:rsidP="00E2459E">
            <w:pPr>
              <w:jc w:val="center"/>
              <w:rPr>
                <w:ins w:id="1703" w:author="Minh Trịnh" w:date="2017-10-02T17:11:00Z"/>
                <w:rFonts w:ascii="Times New Roman" w:hAnsi="Times New Roman" w:cs="Times New Roman"/>
                <w:sz w:val="20"/>
                <w:szCs w:val="20"/>
                <w:rPrChange w:id="1704" w:author="Minh Trịnh" w:date="2017-10-02T17:37:00Z">
                  <w:rPr>
                    <w:ins w:id="1705" w:author="Minh Trịnh" w:date="2017-10-02T17:11:00Z"/>
                    <w:rFonts w:ascii="Times New Roman" w:hAnsi="Times New Roman" w:cs="Times New Roman"/>
                    <w:b/>
                    <w:sz w:val="20"/>
                    <w:szCs w:val="20"/>
                  </w:rPr>
                </w:rPrChange>
              </w:rPr>
            </w:pPr>
            <w:ins w:id="1706" w:author="Minh Trịnh" w:date="2017-10-02T17:40:00Z">
              <w:r>
                <w:rPr>
                  <w:rFonts w:ascii="Times New Roman" w:hAnsi="Times New Roman" w:cs="Times New Roman"/>
                  <w:sz w:val="20"/>
                  <w:szCs w:val="20"/>
                </w:rPr>
                <w:t>3.57</w:t>
              </w:r>
            </w:ins>
          </w:p>
        </w:tc>
        <w:tc>
          <w:tcPr>
            <w:tcW w:w="1530" w:type="dxa"/>
          </w:tcPr>
          <w:p w14:paraId="390A4D64" w14:textId="4BDB81B3" w:rsidR="003401DA" w:rsidRDefault="00DA4622" w:rsidP="00E2459E">
            <w:pPr>
              <w:jc w:val="center"/>
              <w:rPr>
                <w:ins w:id="1707" w:author="Minh Trịnh" w:date="2017-10-02T17:11:00Z"/>
                <w:rFonts w:ascii="Times New Roman" w:hAnsi="Times New Roman" w:cs="Times New Roman"/>
                <w:sz w:val="20"/>
                <w:szCs w:val="20"/>
              </w:rPr>
            </w:pPr>
            <w:ins w:id="1708" w:author="Minh Trịnh" w:date="2017-10-02T17:37:00Z">
              <w:r>
                <w:rPr>
                  <w:rFonts w:ascii="Times New Roman" w:hAnsi="Times New Roman" w:cs="Times New Roman"/>
                  <w:sz w:val="20"/>
                  <w:szCs w:val="20"/>
                </w:rPr>
                <w:t>612</w:t>
              </w:r>
            </w:ins>
          </w:p>
        </w:tc>
        <w:tc>
          <w:tcPr>
            <w:tcW w:w="1440" w:type="dxa"/>
          </w:tcPr>
          <w:p w14:paraId="5B47D53C" w14:textId="09409B56" w:rsidR="003401DA" w:rsidRDefault="00DA4622" w:rsidP="00E2459E">
            <w:pPr>
              <w:jc w:val="center"/>
              <w:rPr>
                <w:ins w:id="1709" w:author="Minh Trịnh" w:date="2017-10-02T17:11:00Z"/>
                <w:rFonts w:ascii="Times New Roman" w:hAnsi="Times New Roman" w:cs="Times New Roman"/>
                <w:sz w:val="20"/>
                <w:szCs w:val="20"/>
              </w:rPr>
            </w:pPr>
            <w:ins w:id="1710" w:author="Minh Trịnh" w:date="2017-10-02T17:37:00Z">
              <w:r>
                <w:rPr>
                  <w:rFonts w:ascii="Times New Roman" w:hAnsi="Times New Roman" w:cs="Times New Roman"/>
                  <w:sz w:val="20"/>
                  <w:szCs w:val="20"/>
                </w:rPr>
                <w:t>2.30</w:t>
              </w:r>
            </w:ins>
          </w:p>
        </w:tc>
      </w:tr>
      <w:tr w:rsidR="003401DA" w14:paraId="4579D671" w14:textId="77777777" w:rsidTr="00E2459E">
        <w:trPr>
          <w:jc w:val="center"/>
          <w:ins w:id="1711" w:author="Minh Trịnh" w:date="2017-10-02T17:11:00Z"/>
        </w:trPr>
        <w:tc>
          <w:tcPr>
            <w:tcW w:w="2888" w:type="dxa"/>
          </w:tcPr>
          <w:p w14:paraId="518575C7" w14:textId="4C58CFEB" w:rsidR="003401DA" w:rsidRPr="00F01182" w:rsidRDefault="00F01182" w:rsidP="00E2459E">
            <w:pPr>
              <w:jc w:val="center"/>
              <w:rPr>
                <w:ins w:id="1712" w:author="Minh Trịnh" w:date="2017-10-02T17:11:00Z"/>
                <w:rFonts w:ascii="Times New Roman" w:hAnsi="Times New Roman" w:cs="Times New Roman"/>
                <w:sz w:val="20"/>
                <w:szCs w:val="20"/>
                <w:rPrChange w:id="1713" w:author="Minh Trịnh" w:date="2017-10-02T17:44:00Z">
                  <w:rPr>
                    <w:ins w:id="1714" w:author="Minh Trịnh" w:date="2017-10-02T17:11:00Z"/>
                    <w:rFonts w:ascii="Times New Roman" w:hAnsi="Times New Roman" w:cs="Times New Roman"/>
                    <w:b/>
                    <w:sz w:val="20"/>
                    <w:szCs w:val="20"/>
                  </w:rPr>
                </w:rPrChange>
              </w:rPr>
            </w:pPr>
            <w:ins w:id="1715" w:author="Minh Trịnh" w:date="2017-10-02T17:43:00Z">
              <w:r w:rsidRPr="00F01182">
                <w:rPr>
                  <w:rFonts w:ascii="Times New Roman" w:hAnsi="Times New Roman" w:cs="Times New Roman"/>
                  <w:sz w:val="20"/>
                  <w:szCs w:val="20"/>
                  <w:rPrChange w:id="1716" w:author="Minh Trịnh" w:date="2017-10-02T17:44:00Z">
                    <w:rPr>
                      <w:rFonts w:ascii="Times New Roman" w:hAnsi="Times New Roman" w:cs="Times New Roman"/>
                      <w:b/>
                      <w:sz w:val="20"/>
                      <w:szCs w:val="20"/>
                    </w:rPr>
                  </w:rPrChange>
                </w:rPr>
                <w:t>Bạn năm châu</w:t>
              </w:r>
            </w:ins>
          </w:p>
        </w:tc>
        <w:tc>
          <w:tcPr>
            <w:tcW w:w="1769" w:type="dxa"/>
          </w:tcPr>
          <w:p w14:paraId="08044005" w14:textId="46C922AE" w:rsidR="003401DA" w:rsidRPr="002A1EB7" w:rsidRDefault="00F01182" w:rsidP="00E2459E">
            <w:pPr>
              <w:jc w:val="center"/>
              <w:rPr>
                <w:ins w:id="1717" w:author="Minh Trịnh" w:date="2017-10-02T17:11:00Z"/>
                <w:rFonts w:ascii="Times New Roman" w:hAnsi="Times New Roman" w:cs="Times New Roman"/>
                <w:sz w:val="20"/>
                <w:szCs w:val="20"/>
              </w:rPr>
            </w:pPr>
            <w:ins w:id="1718" w:author="Minh Trịnh" w:date="2017-10-02T17:11:00Z">
              <w:r>
                <w:rPr>
                  <w:rFonts w:ascii="Times New Roman" w:hAnsi="Times New Roman" w:cs="Times New Roman"/>
                  <w:sz w:val="20"/>
                  <w:szCs w:val="20"/>
                </w:rPr>
                <w:t>1074</w:t>
              </w:r>
            </w:ins>
          </w:p>
        </w:tc>
        <w:tc>
          <w:tcPr>
            <w:tcW w:w="1350" w:type="dxa"/>
          </w:tcPr>
          <w:p w14:paraId="2618A26F" w14:textId="23C54DC0" w:rsidR="003401DA" w:rsidRPr="002A1EB7" w:rsidRDefault="00F01182" w:rsidP="00E2459E">
            <w:pPr>
              <w:jc w:val="center"/>
              <w:rPr>
                <w:ins w:id="1719" w:author="Minh Trịnh" w:date="2017-10-02T17:11:00Z"/>
                <w:rFonts w:ascii="Times New Roman" w:hAnsi="Times New Roman" w:cs="Times New Roman"/>
                <w:sz w:val="20"/>
                <w:szCs w:val="20"/>
              </w:rPr>
            </w:pPr>
            <w:ins w:id="1720" w:author="Minh Trịnh" w:date="2017-10-02T17:44:00Z">
              <w:r>
                <w:rPr>
                  <w:rFonts w:ascii="Times New Roman" w:hAnsi="Times New Roman" w:cs="Times New Roman"/>
                  <w:sz w:val="20"/>
                  <w:szCs w:val="20"/>
                </w:rPr>
                <w:t>6.26</w:t>
              </w:r>
            </w:ins>
          </w:p>
        </w:tc>
        <w:tc>
          <w:tcPr>
            <w:tcW w:w="1530" w:type="dxa"/>
          </w:tcPr>
          <w:p w14:paraId="1A1C5305" w14:textId="575B98E7" w:rsidR="003401DA" w:rsidRPr="00F01182" w:rsidRDefault="00F01182" w:rsidP="00E2459E">
            <w:pPr>
              <w:jc w:val="center"/>
              <w:rPr>
                <w:ins w:id="1721" w:author="Minh Trịnh" w:date="2017-10-02T17:11:00Z"/>
                <w:rFonts w:ascii="Times New Roman" w:hAnsi="Times New Roman" w:cs="Times New Roman"/>
                <w:sz w:val="20"/>
                <w:szCs w:val="20"/>
                <w:rPrChange w:id="1722" w:author="Minh Trịnh" w:date="2017-10-02T17:45:00Z">
                  <w:rPr>
                    <w:ins w:id="1723" w:author="Minh Trịnh" w:date="2017-10-02T17:11:00Z"/>
                    <w:rFonts w:ascii="Times New Roman" w:hAnsi="Times New Roman" w:cs="Times New Roman"/>
                    <w:b/>
                    <w:sz w:val="20"/>
                    <w:szCs w:val="20"/>
                  </w:rPr>
                </w:rPrChange>
              </w:rPr>
            </w:pPr>
            <w:ins w:id="1724" w:author="Minh Trịnh" w:date="2017-10-02T17:45:00Z">
              <w:r w:rsidRPr="00F01182">
                <w:rPr>
                  <w:rFonts w:ascii="Times New Roman" w:hAnsi="Times New Roman" w:cs="Times New Roman"/>
                  <w:sz w:val="20"/>
                  <w:szCs w:val="20"/>
                  <w:rPrChange w:id="1725" w:author="Minh Trịnh" w:date="2017-10-02T17:45:00Z">
                    <w:rPr>
                      <w:rFonts w:ascii="Times New Roman" w:hAnsi="Times New Roman" w:cs="Times New Roman"/>
                      <w:b/>
                      <w:sz w:val="20"/>
                      <w:szCs w:val="20"/>
                    </w:rPr>
                  </w:rPrChange>
                </w:rPr>
                <w:t>2,212</w:t>
              </w:r>
            </w:ins>
          </w:p>
        </w:tc>
        <w:tc>
          <w:tcPr>
            <w:tcW w:w="1440" w:type="dxa"/>
          </w:tcPr>
          <w:p w14:paraId="4BA9A05C" w14:textId="112CB154" w:rsidR="003401DA" w:rsidRPr="00F01182" w:rsidRDefault="00F01182" w:rsidP="00E2459E">
            <w:pPr>
              <w:jc w:val="center"/>
              <w:rPr>
                <w:ins w:id="1726" w:author="Minh Trịnh" w:date="2017-10-02T17:11:00Z"/>
                <w:rFonts w:ascii="Times New Roman" w:hAnsi="Times New Roman" w:cs="Times New Roman"/>
                <w:sz w:val="20"/>
                <w:szCs w:val="20"/>
                <w:rPrChange w:id="1727" w:author="Minh Trịnh" w:date="2017-10-02T17:45:00Z">
                  <w:rPr>
                    <w:ins w:id="1728" w:author="Minh Trịnh" w:date="2017-10-02T17:11:00Z"/>
                    <w:rFonts w:ascii="Times New Roman" w:hAnsi="Times New Roman" w:cs="Times New Roman"/>
                    <w:b/>
                    <w:sz w:val="20"/>
                    <w:szCs w:val="20"/>
                  </w:rPr>
                </w:rPrChange>
              </w:rPr>
            </w:pPr>
            <w:ins w:id="1729" w:author="Minh Trịnh" w:date="2017-10-02T17:11:00Z">
              <w:r w:rsidRPr="00F01182">
                <w:rPr>
                  <w:rFonts w:ascii="Times New Roman" w:hAnsi="Times New Roman" w:cs="Times New Roman"/>
                  <w:sz w:val="20"/>
                  <w:szCs w:val="20"/>
                  <w:rPrChange w:id="1730" w:author="Minh Trịnh" w:date="2017-10-02T17:45:00Z">
                    <w:rPr>
                      <w:rFonts w:ascii="Times New Roman" w:hAnsi="Times New Roman" w:cs="Times New Roman"/>
                      <w:b/>
                      <w:sz w:val="20"/>
                      <w:szCs w:val="20"/>
                    </w:rPr>
                  </w:rPrChange>
                </w:rPr>
                <w:t>8,42</w:t>
              </w:r>
            </w:ins>
          </w:p>
        </w:tc>
      </w:tr>
      <w:tr w:rsidR="003401DA" w14:paraId="51390188" w14:textId="77777777" w:rsidTr="00E2459E">
        <w:trPr>
          <w:jc w:val="center"/>
          <w:ins w:id="1731" w:author="Minh Trịnh" w:date="2017-10-02T17:11:00Z"/>
        </w:trPr>
        <w:tc>
          <w:tcPr>
            <w:tcW w:w="2888" w:type="dxa"/>
          </w:tcPr>
          <w:p w14:paraId="6E2491E7" w14:textId="0503F71D" w:rsidR="003401DA" w:rsidRPr="00880774" w:rsidRDefault="00F01182" w:rsidP="00E2459E">
            <w:pPr>
              <w:jc w:val="center"/>
              <w:rPr>
                <w:ins w:id="1732" w:author="Minh Trịnh" w:date="2017-10-02T17:11:00Z"/>
                <w:rFonts w:ascii="Times New Roman" w:hAnsi="Times New Roman" w:cs="Times New Roman"/>
                <w:sz w:val="20"/>
                <w:szCs w:val="20"/>
                <w:rPrChange w:id="1733" w:author="Minh Trịnh" w:date="2017-10-02T17:55:00Z">
                  <w:rPr>
                    <w:ins w:id="1734" w:author="Minh Trịnh" w:date="2017-10-02T17:11:00Z"/>
                    <w:rFonts w:ascii="Times New Roman" w:hAnsi="Times New Roman" w:cs="Times New Roman"/>
                    <w:b/>
                    <w:sz w:val="20"/>
                    <w:szCs w:val="20"/>
                  </w:rPr>
                </w:rPrChange>
              </w:rPr>
            </w:pPr>
            <w:ins w:id="1735" w:author="Minh Trịnh" w:date="2017-10-02T17:54:00Z">
              <w:r w:rsidRPr="00880774">
                <w:rPr>
                  <w:rFonts w:ascii="Times New Roman" w:hAnsi="Times New Roman" w:cs="Times New Roman"/>
                  <w:sz w:val="20"/>
                  <w:szCs w:val="20"/>
                  <w:rPrChange w:id="1736" w:author="Minh Trịnh" w:date="2017-10-02T17:55:00Z">
                    <w:rPr>
                      <w:rFonts w:ascii="Times New Roman" w:hAnsi="Times New Roman" w:cs="Times New Roman"/>
                      <w:b/>
                      <w:sz w:val="20"/>
                      <w:szCs w:val="20"/>
                    </w:rPr>
                  </w:rPrChange>
                </w:rPr>
                <w:t>Văn hóa</w:t>
              </w:r>
            </w:ins>
          </w:p>
        </w:tc>
        <w:tc>
          <w:tcPr>
            <w:tcW w:w="1769" w:type="dxa"/>
          </w:tcPr>
          <w:p w14:paraId="0BFE377E" w14:textId="6F8383CB" w:rsidR="003401DA" w:rsidRPr="002A1EB7" w:rsidRDefault="00F01182" w:rsidP="00E2459E">
            <w:pPr>
              <w:jc w:val="center"/>
              <w:rPr>
                <w:ins w:id="1737" w:author="Minh Trịnh" w:date="2017-10-02T17:11:00Z"/>
                <w:rFonts w:ascii="Times New Roman" w:hAnsi="Times New Roman" w:cs="Times New Roman"/>
                <w:sz w:val="20"/>
                <w:szCs w:val="20"/>
              </w:rPr>
            </w:pPr>
            <w:ins w:id="1738" w:author="Minh Trịnh" w:date="2017-10-02T17:11:00Z">
              <w:r>
                <w:rPr>
                  <w:rFonts w:ascii="Times New Roman" w:hAnsi="Times New Roman" w:cs="Times New Roman"/>
                  <w:sz w:val="20"/>
                  <w:szCs w:val="20"/>
                </w:rPr>
                <w:t>4,</w:t>
              </w:r>
            </w:ins>
            <w:ins w:id="1739" w:author="Minh Trịnh" w:date="2017-10-02T17:54:00Z">
              <w:r>
                <w:rPr>
                  <w:rFonts w:ascii="Times New Roman" w:hAnsi="Times New Roman" w:cs="Times New Roman"/>
                  <w:sz w:val="20"/>
                  <w:szCs w:val="20"/>
                </w:rPr>
                <w:t>975</w:t>
              </w:r>
            </w:ins>
          </w:p>
        </w:tc>
        <w:tc>
          <w:tcPr>
            <w:tcW w:w="1350" w:type="dxa"/>
          </w:tcPr>
          <w:p w14:paraId="32A397E5" w14:textId="1BD8CACF" w:rsidR="003401DA" w:rsidRPr="002A1EB7" w:rsidRDefault="00F01182" w:rsidP="00E2459E">
            <w:pPr>
              <w:jc w:val="center"/>
              <w:rPr>
                <w:ins w:id="1740" w:author="Minh Trịnh" w:date="2017-10-02T17:11:00Z"/>
                <w:rFonts w:ascii="Times New Roman" w:hAnsi="Times New Roman" w:cs="Times New Roman"/>
                <w:sz w:val="20"/>
                <w:szCs w:val="20"/>
              </w:rPr>
            </w:pPr>
            <w:ins w:id="1741" w:author="Minh Trịnh" w:date="2017-10-02T17:55:00Z">
              <w:r>
                <w:rPr>
                  <w:rFonts w:ascii="Times New Roman" w:hAnsi="Times New Roman" w:cs="Times New Roman"/>
                  <w:sz w:val="20"/>
                  <w:szCs w:val="20"/>
                </w:rPr>
                <w:t>27.7</w:t>
              </w:r>
            </w:ins>
          </w:p>
        </w:tc>
        <w:tc>
          <w:tcPr>
            <w:tcW w:w="1530" w:type="dxa"/>
          </w:tcPr>
          <w:p w14:paraId="4906EBBB" w14:textId="5D448A78" w:rsidR="003401DA" w:rsidRPr="00F01182" w:rsidRDefault="00F01182" w:rsidP="00E2459E">
            <w:pPr>
              <w:jc w:val="center"/>
              <w:rPr>
                <w:ins w:id="1742" w:author="Minh Trịnh" w:date="2017-10-02T17:11:00Z"/>
                <w:rFonts w:ascii="Times New Roman" w:hAnsi="Times New Roman" w:cs="Times New Roman"/>
                <w:sz w:val="20"/>
                <w:szCs w:val="20"/>
                <w:rPrChange w:id="1743" w:author="Minh Trịnh" w:date="2017-10-02T17:55:00Z">
                  <w:rPr>
                    <w:ins w:id="1744" w:author="Minh Trịnh" w:date="2017-10-02T17:11:00Z"/>
                    <w:rFonts w:ascii="Times New Roman" w:hAnsi="Times New Roman" w:cs="Times New Roman"/>
                    <w:b/>
                    <w:sz w:val="20"/>
                    <w:szCs w:val="20"/>
                  </w:rPr>
                </w:rPrChange>
              </w:rPr>
            </w:pPr>
            <w:ins w:id="1745" w:author="Minh Trịnh" w:date="2017-10-02T17:55:00Z">
              <w:r w:rsidRPr="00F01182">
                <w:rPr>
                  <w:rFonts w:ascii="Times New Roman" w:hAnsi="Times New Roman" w:cs="Times New Roman"/>
                  <w:sz w:val="20"/>
                  <w:szCs w:val="20"/>
                  <w:rPrChange w:id="1746" w:author="Minh Trịnh" w:date="2017-10-02T17:55:00Z">
                    <w:rPr>
                      <w:rFonts w:ascii="Times New Roman" w:hAnsi="Times New Roman" w:cs="Times New Roman"/>
                      <w:b/>
                      <w:sz w:val="20"/>
                      <w:szCs w:val="20"/>
                    </w:rPr>
                  </w:rPrChange>
                </w:rPr>
                <w:t>3,194</w:t>
              </w:r>
            </w:ins>
          </w:p>
        </w:tc>
        <w:tc>
          <w:tcPr>
            <w:tcW w:w="1440" w:type="dxa"/>
          </w:tcPr>
          <w:p w14:paraId="298E3FF9" w14:textId="370738FF" w:rsidR="003401DA" w:rsidRPr="00F01182" w:rsidRDefault="00F01182" w:rsidP="00E2459E">
            <w:pPr>
              <w:jc w:val="center"/>
              <w:rPr>
                <w:ins w:id="1747" w:author="Minh Trịnh" w:date="2017-10-02T17:11:00Z"/>
                <w:rFonts w:ascii="Times New Roman" w:hAnsi="Times New Roman" w:cs="Times New Roman"/>
                <w:sz w:val="20"/>
                <w:szCs w:val="20"/>
                <w:rPrChange w:id="1748" w:author="Minh Trịnh" w:date="2017-10-02T17:55:00Z">
                  <w:rPr>
                    <w:ins w:id="1749" w:author="Minh Trịnh" w:date="2017-10-02T17:11:00Z"/>
                    <w:rFonts w:ascii="Times New Roman" w:hAnsi="Times New Roman" w:cs="Times New Roman"/>
                    <w:b/>
                    <w:sz w:val="20"/>
                    <w:szCs w:val="20"/>
                  </w:rPr>
                </w:rPrChange>
              </w:rPr>
            </w:pPr>
            <w:ins w:id="1750" w:author="Minh Trịnh" w:date="2017-10-02T17:11:00Z">
              <w:r w:rsidRPr="00F01182">
                <w:rPr>
                  <w:rFonts w:ascii="Times New Roman" w:hAnsi="Times New Roman" w:cs="Times New Roman"/>
                  <w:sz w:val="20"/>
                  <w:szCs w:val="20"/>
                  <w:rPrChange w:id="1751" w:author="Minh Trịnh" w:date="2017-10-02T17:55:00Z">
                    <w:rPr>
                      <w:rFonts w:ascii="Times New Roman" w:hAnsi="Times New Roman" w:cs="Times New Roman"/>
                      <w:b/>
                      <w:sz w:val="20"/>
                      <w:szCs w:val="20"/>
                    </w:rPr>
                  </w:rPrChange>
                </w:rPr>
                <w:t>11.5</w:t>
              </w:r>
            </w:ins>
          </w:p>
        </w:tc>
      </w:tr>
      <w:tr w:rsidR="003401DA" w14:paraId="73AFE880" w14:textId="77777777" w:rsidTr="00E2459E">
        <w:trPr>
          <w:jc w:val="center"/>
          <w:ins w:id="1752" w:author="Minh Trịnh" w:date="2017-10-02T17:11:00Z"/>
        </w:trPr>
        <w:tc>
          <w:tcPr>
            <w:tcW w:w="2888" w:type="dxa"/>
          </w:tcPr>
          <w:p w14:paraId="12FCA297" w14:textId="1F1656D6" w:rsidR="003401DA" w:rsidRPr="002A1EB7" w:rsidRDefault="001822EC" w:rsidP="00E2459E">
            <w:pPr>
              <w:jc w:val="center"/>
              <w:rPr>
                <w:ins w:id="1753" w:author="Minh Trịnh" w:date="2017-10-02T17:11:00Z"/>
                <w:rFonts w:ascii="Times New Roman" w:hAnsi="Times New Roman" w:cs="Times New Roman"/>
                <w:b/>
                <w:sz w:val="20"/>
                <w:szCs w:val="20"/>
              </w:rPr>
            </w:pPr>
            <w:ins w:id="1754" w:author="Minh Trịnh" w:date="2017-10-02T17:56:00Z">
              <w:r>
                <w:rPr>
                  <w:rFonts w:ascii="Times New Roman" w:hAnsi="Times New Roman" w:cs="Times New Roman"/>
                  <w:b/>
                  <w:sz w:val="20"/>
                  <w:szCs w:val="20"/>
                </w:rPr>
                <w:t>Yêu quê hương</w:t>
              </w:r>
            </w:ins>
          </w:p>
        </w:tc>
        <w:tc>
          <w:tcPr>
            <w:tcW w:w="1769" w:type="dxa"/>
          </w:tcPr>
          <w:p w14:paraId="00F628B7" w14:textId="30B5116C" w:rsidR="003401DA" w:rsidRPr="001822EC" w:rsidRDefault="001822EC" w:rsidP="00E2459E">
            <w:pPr>
              <w:jc w:val="center"/>
              <w:rPr>
                <w:ins w:id="1755" w:author="Minh Trịnh" w:date="2017-10-02T17:11:00Z"/>
                <w:rFonts w:ascii="Times New Roman" w:hAnsi="Times New Roman" w:cs="Times New Roman"/>
                <w:b/>
                <w:sz w:val="20"/>
                <w:szCs w:val="20"/>
                <w:rPrChange w:id="1756" w:author="Minh Trịnh" w:date="2017-10-02T17:57:00Z">
                  <w:rPr>
                    <w:ins w:id="1757" w:author="Minh Trịnh" w:date="2017-10-02T17:11:00Z"/>
                    <w:rFonts w:ascii="Times New Roman" w:hAnsi="Times New Roman" w:cs="Times New Roman"/>
                    <w:sz w:val="20"/>
                    <w:szCs w:val="20"/>
                  </w:rPr>
                </w:rPrChange>
              </w:rPr>
            </w:pPr>
            <w:ins w:id="1758" w:author="Minh Trịnh" w:date="2017-10-02T17:56:00Z">
              <w:r w:rsidRPr="001822EC">
                <w:rPr>
                  <w:rFonts w:ascii="Times New Roman" w:hAnsi="Times New Roman" w:cs="Times New Roman"/>
                  <w:b/>
                  <w:sz w:val="20"/>
                  <w:szCs w:val="20"/>
                </w:rPr>
                <w:t>0</w:t>
              </w:r>
            </w:ins>
          </w:p>
        </w:tc>
        <w:tc>
          <w:tcPr>
            <w:tcW w:w="1350" w:type="dxa"/>
          </w:tcPr>
          <w:p w14:paraId="7E84AE3F" w14:textId="5CA0FFFB" w:rsidR="003401DA" w:rsidRPr="001822EC" w:rsidRDefault="001822EC" w:rsidP="00E2459E">
            <w:pPr>
              <w:jc w:val="center"/>
              <w:rPr>
                <w:ins w:id="1759" w:author="Minh Trịnh" w:date="2017-10-02T17:11:00Z"/>
                <w:rFonts w:ascii="Times New Roman" w:hAnsi="Times New Roman" w:cs="Times New Roman"/>
                <w:b/>
                <w:sz w:val="20"/>
                <w:szCs w:val="20"/>
                <w:rPrChange w:id="1760" w:author="Minh Trịnh" w:date="2017-10-02T17:57:00Z">
                  <w:rPr>
                    <w:ins w:id="1761" w:author="Minh Trịnh" w:date="2017-10-02T17:11:00Z"/>
                    <w:rFonts w:ascii="Times New Roman" w:hAnsi="Times New Roman" w:cs="Times New Roman"/>
                    <w:sz w:val="20"/>
                    <w:szCs w:val="20"/>
                  </w:rPr>
                </w:rPrChange>
              </w:rPr>
            </w:pPr>
            <w:ins w:id="1762" w:author="Minh Trịnh" w:date="2017-10-02T17:56:00Z">
              <w:r w:rsidRPr="001822EC">
                <w:rPr>
                  <w:rFonts w:ascii="Times New Roman" w:hAnsi="Times New Roman" w:cs="Times New Roman"/>
                  <w:b/>
                  <w:sz w:val="20"/>
                  <w:szCs w:val="20"/>
                </w:rPr>
                <w:t>0</w:t>
              </w:r>
            </w:ins>
          </w:p>
        </w:tc>
        <w:tc>
          <w:tcPr>
            <w:tcW w:w="1530" w:type="dxa"/>
          </w:tcPr>
          <w:p w14:paraId="431DA8D0" w14:textId="1D54E426" w:rsidR="003401DA" w:rsidRPr="001822EC" w:rsidRDefault="001822EC" w:rsidP="00E2459E">
            <w:pPr>
              <w:jc w:val="center"/>
              <w:rPr>
                <w:ins w:id="1763" w:author="Minh Trịnh" w:date="2017-10-02T17:11:00Z"/>
                <w:rFonts w:ascii="Times New Roman" w:hAnsi="Times New Roman" w:cs="Times New Roman"/>
                <w:sz w:val="20"/>
                <w:szCs w:val="20"/>
                <w:rPrChange w:id="1764" w:author="Minh Trịnh" w:date="2017-10-02T17:57:00Z">
                  <w:rPr>
                    <w:ins w:id="1765" w:author="Minh Trịnh" w:date="2017-10-02T17:11:00Z"/>
                    <w:rFonts w:ascii="Times New Roman" w:hAnsi="Times New Roman" w:cs="Times New Roman"/>
                    <w:b/>
                    <w:sz w:val="20"/>
                    <w:szCs w:val="20"/>
                  </w:rPr>
                </w:rPrChange>
              </w:rPr>
            </w:pPr>
            <w:ins w:id="1766" w:author="Minh Trịnh" w:date="2017-10-02T17:11:00Z">
              <w:r w:rsidRPr="001822EC">
                <w:rPr>
                  <w:rFonts w:ascii="Times New Roman" w:hAnsi="Times New Roman" w:cs="Times New Roman"/>
                  <w:sz w:val="20"/>
                  <w:szCs w:val="20"/>
                  <w:rPrChange w:id="1767" w:author="Minh Trịnh" w:date="2017-10-02T17:57:00Z">
                    <w:rPr>
                      <w:rFonts w:ascii="Times New Roman" w:hAnsi="Times New Roman" w:cs="Times New Roman"/>
                      <w:b/>
                      <w:sz w:val="20"/>
                      <w:szCs w:val="20"/>
                    </w:rPr>
                  </w:rPrChange>
                </w:rPr>
                <w:t>915</w:t>
              </w:r>
            </w:ins>
          </w:p>
        </w:tc>
        <w:tc>
          <w:tcPr>
            <w:tcW w:w="1440" w:type="dxa"/>
          </w:tcPr>
          <w:p w14:paraId="63E21797" w14:textId="5107FE8B" w:rsidR="003401DA" w:rsidRPr="001822EC" w:rsidRDefault="001822EC" w:rsidP="00E2459E">
            <w:pPr>
              <w:jc w:val="center"/>
              <w:rPr>
                <w:ins w:id="1768" w:author="Minh Trịnh" w:date="2017-10-02T17:11:00Z"/>
                <w:rFonts w:ascii="Times New Roman" w:hAnsi="Times New Roman" w:cs="Times New Roman"/>
                <w:sz w:val="20"/>
                <w:szCs w:val="20"/>
                <w:rPrChange w:id="1769" w:author="Minh Trịnh" w:date="2017-10-02T17:57:00Z">
                  <w:rPr>
                    <w:ins w:id="1770" w:author="Minh Trịnh" w:date="2017-10-02T17:11:00Z"/>
                    <w:rFonts w:ascii="Times New Roman" w:hAnsi="Times New Roman" w:cs="Times New Roman"/>
                    <w:b/>
                    <w:sz w:val="20"/>
                    <w:szCs w:val="20"/>
                  </w:rPr>
                </w:rPrChange>
              </w:rPr>
            </w:pPr>
            <w:ins w:id="1771" w:author="Minh Trịnh" w:date="2017-10-02T17:57:00Z">
              <w:r w:rsidRPr="001822EC">
                <w:rPr>
                  <w:rFonts w:ascii="Times New Roman" w:hAnsi="Times New Roman" w:cs="Times New Roman"/>
                  <w:sz w:val="20"/>
                  <w:szCs w:val="20"/>
                  <w:rPrChange w:id="1772" w:author="Minh Trịnh" w:date="2017-10-02T17:57:00Z">
                    <w:rPr>
                      <w:rFonts w:ascii="Times New Roman" w:hAnsi="Times New Roman" w:cs="Times New Roman"/>
                      <w:b/>
                      <w:sz w:val="20"/>
                      <w:szCs w:val="20"/>
                    </w:rPr>
                  </w:rPrChange>
                </w:rPr>
                <w:t>3.50</w:t>
              </w:r>
            </w:ins>
          </w:p>
        </w:tc>
      </w:tr>
      <w:tr w:rsidR="003401DA" w14:paraId="6712C4EA" w14:textId="77777777" w:rsidTr="00E2459E">
        <w:trPr>
          <w:jc w:val="center"/>
          <w:ins w:id="1773" w:author="Minh Trịnh" w:date="2017-10-02T17:11:00Z"/>
        </w:trPr>
        <w:tc>
          <w:tcPr>
            <w:tcW w:w="2888" w:type="dxa"/>
          </w:tcPr>
          <w:p w14:paraId="3E775EE0" w14:textId="1FD677FD" w:rsidR="003401DA" w:rsidRDefault="001822EC" w:rsidP="00E2459E">
            <w:pPr>
              <w:jc w:val="center"/>
              <w:rPr>
                <w:ins w:id="1774" w:author="Minh Trịnh" w:date="2017-10-02T17:11:00Z"/>
                <w:rFonts w:ascii="Times New Roman" w:hAnsi="Times New Roman" w:cs="Times New Roman"/>
                <w:b/>
                <w:sz w:val="20"/>
                <w:szCs w:val="20"/>
              </w:rPr>
            </w:pPr>
            <w:ins w:id="1775" w:author="Minh Trịnh" w:date="2017-10-02T17:57:00Z">
              <w:r>
                <w:rPr>
                  <w:rFonts w:ascii="Times New Roman" w:hAnsi="Times New Roman" w:cs="Times New Roman"/>
                  <w:b/>
                  <w:sz w:val="20"/>
                  <w:szCs w:val="20"/>
                </w:rPr>
                <w:t>Chính trị</w:t>
              </w:r>
            </w:ins>
          </w:p>
        </w:tc>
        <w:tc>
          <w:tcPr>
            <w:tcW w:w="1769" w:type="dxa"/>
          </w:tcPr>
          <w:p w14:paraId="047F9244" w14:textId="2E8BF23B" w:rsidR="003401DA" w:rsidRPr="001822EC" w:rsidRDefault="001822EC" w:rsidP="00E2459E">
            <w:pPr>
              <w:jc w:val="center"/>
              <w:rPr>
                <w:ins w:id="1776" w:author="Minh Trịnh" w:date="2017-10-02T17:11:00Z"/>
                <w:rFonts w:ascii="Times New Roman" w:hAnsi="Times New Roman" w:cs="Times New Roman"/>
                <w:b/>
                <w:sz w:val="20"/>
                <w:szCs w:val="20"/>
                <w:rPrChange w:id="1777" w:author="Minh Trịnh" w:date="2017-10-02T17:58:00Z">
                  <w:rPr>
                    <w:ins w:id="1778" w:author="Minh Trịnh" w:date="2017-10-02T17:11:00Z"/>
                    <w:rFonts w:ascii="Times New Roman" w:hAnsi="Times New Roman" w:cs="Times New Roman"/>
                    <w:sz w:val="20"/>
                    <w:szCs w:val="20"/>
                  </w:rPr>
                </w:rPrChange>
              </w:rPr>
            </w:pPr>
            <w:ins w:id="1779" w:author="Minh Trịnh" w:date="2017-10-02T17:58:00Z">
              <w:r w:rsidRPr="001822EC">
                <w:rPr>
                  <w:rFonts w:ascii="Times New Roman" w:hAnsi="Times New Roman" w:cs="Times New Roman"/>
                  <w:b/>
                  <w:sz w:val="20"/>
                  <w:szCs w:val="20"/>
                  <w:rPrChange w:id="1780" w:author="Minh Trịnh" w:date="2017-10-02T17:58:00Z">
                    <w:rPr>
                      <w:rFonts w:ascii="Times New Roman" w:hAnsi="Times New Roman" w:cs="Times New Roman"/>
                      <w:sz w:val="20"/>
                      <w:szCs w:val="20"/>
                    </w:rPr>
                  </w:rPrChange>
                </w:rPr>
                <w:t>0</w:t>
              </w:r>
            </w:ins>
          </w:p>
        </w:tc>
        <w:tc>
          <w:tcPr>
            <w:tcW w:w="1350" w:type="dxa"/>
          </w:tcPr>
          <w:p w14:paraId="2D1AFAD8" w14:textId="49D8907C" w:rsidR="003401DA" w:rsidRPr="001822EC" w:rsidRDefault="001822EC" w:rsidP="00E2459E">
            <w:pPr>
              <w:jc w:val="center"/>
              <w:rPr>
                <w:ins w:id="1781" w:author="Minh Trịnh" w:date="2017-10-02T17:11:00Z"/>
                <w:rFonts w:ascii="Times New Roman" w:hAnsi="Times New Roman" w:cs="Times New Roman"/>
                <w:b/>
                <w:sz w:val="20"/>
                <w:szCs w:val="20"/>
                <w:rPrChange w:id="1782" w:author="Minh Trịnh" w:date="2017-10-02T17:58:00Z">
                  <w:rPr>
                    <w:ins w:id="1783" w:author="Minh Trịnh" w:date="2017-10-02T17:11:00Z"/>
                    <w:rFonts w:ascii="Times New Roman" w:hAnsi="Times New Roman" w:cs="Times New Roman"/>
                    <w:sz w:val="20"/>
                    <w:szCs w:val="20"/>
                  </w:rPr>
                </w:rPrChange>
              </w:rPr>
            </w:pPr>
            <w:ins w:id="1784" w:author="Minh Trịnh" w:date="2017-10-02T17:58:00Z">
              <w:r w:rsidRPr="001822EC">
                <w:rPr>
                  <w:rFonts w:ascii="Times New Roman" w:hAnsi="Times New Roman" w:cs="Times New Roman"/>
                  <w:b/>
                  <w:sz w:val="20"/>
                  <w:szCs w:val="20"/>
                  <w:rPrChange w:id="1785" w:author="Minh Trịnh" w:date="2017-10-02T17:58:00Z">
                    <w:rPr>
                      <w:rFonts w:ascii="Times New Roman" w:hAnsi="Times New Roman" w:cs="Times New Roman"/>
                      <w:sz w:val="20"/>
                      <w:szCs w:val="20"/>
                    </w:rPr>
                  </w:rPrChange>
                </w:rPr>
                <w:t>0</w:t>
              </w:r>
            </w:ins>
          </w:p>
        </w:tc>
        <w:tc>
          <w:tcPr>
            <w:tcW w:w="1530" w:type="dxa"/>
          </w:tcPr>
          <w:p w14:paraId="7F15F686" w14:textId="17D4FBFE" w:rsidR="003401DA" w:rsidRPr="001822EC" w:rsidRDefault="001822EC" w:rsidP="00E2459E">
            <w:pPr>
              <w:jc w:val="center"/>
              <w:rPr>
                <w:ins w:id="1786" w:author="Minh Trịnh" w:date="2017-10-02T17:11:00Z"/>
                <w:rFonts w:ascii="Times New Roman" w:hAnsi="Times New Roman" w:cs="Times New Roman"/>
                <w:sz w:val="20"/>
                <w:szCs w:val="20"/>
                <w:rPrChange w:id="1787" w:author="Minh Trịnh" w:date="2017-10-02T17:58:00Z">
                  <w:rPr>
                    <w:ins w:id="1788" w:author="Minh Trịnh" w:date="2017-10-02T17:11:00Z"/>
                    <w:rFonts w:ascii="Times New Roman" w:hAnsi="Times New Roman" w:cs="Times New Roman"/>
                    <w:b/>
                    <w:sz w:val="20"/>
                    <w:szCs w:val="20"/>
                  </w:rPr>
                </w:rPrChange>
              </w:rPr>
            </w:pPr>
            <w:ins w:id="1789" w:author="Minh Trịnh" w:date="2017-10-02T17:58:00Z">
              <w:r w:rsidRPr="001822EC">
                <w:rPr>
                  <w:rFonts w:ascii="Times New Roman" w:hAnsi="Times New Roman" w:cs="Times New Roman"/>
                  <w:sz w:val="20"/>
                  <w:szCs w:val="20"/>
                  <w:rPrChange w:id="1790" w:author="Minh Trịnh" w:date="2017-10-02T17:58:00Z">
                    <w:rPr>
                      <w:rFonts w:ascii="Times New Roman" w:hAnsi="Times New Roman" w:cs="Times New Roman"/>
                      <w:b/>
                      <w:sz w:val="20"/>
                      <w:szCs w:val="20"/>
                    </w:rPr>
                  </w:rPrChange>
                </w:rPr>
                <w:t>4,521</w:t>
              </w:r>
            </w:ins>
          </w:p>
        </w:tc>
        <w:tc>
          <w:tcPr>
            <w:tcW w:w="1440" w:type="dxa"/>
          </w:tcPr>
          <w:p w14:paraId="089F6C84" w14:textId="6471DE98" w:rsidR="003401DA" w:rsidRPr="001822EC" w:rsidRDefault="001822EC" w:rsidP="00E2459E">
            <w:pPr>
              <w:jc w:val="center"/>
              <w:rPr>
                <w:ins w:id="1791" w:author="Minh Trịnh" w:date="2017-10-02T17:11:00Z"/>
                <w:rFonts w:ascii="Times New Roman" w:hAnsi="Times New Roman" w:cs="Times New Roman"/>
                <w:sz w:val="20"/>
                <w:szCs w:val="20"/>
                <w:rPrChange w:id="1792" w:author="Minh Trịnh" w:date="2017-10-02T17:58:00Z">
                  <w:rPr>
                    <w:ins w:id="1793" w:author="Minh Trịnh" w:date="2017-10-02T17:11:00Z"/>
                    <w:rFonts w:ascii="Times New Roman" w:hAnsi="Times New Roman" w:cs="Times New Roman"/>
                    <w:b/>
                    <w:sz w:val="20"/>
                    <w:szCs w:val="20"/>
                  </w:rPr>
                </w:rPrChange>
              </w:rPr>
            </w:pPr>
            <w:ins w:id="1794" w:author="Minh Trịnh" w:date="2017-10-02T17:58:00Z">
              <w:r w:rsidRPr="001822EC">
                <w:rPr>
                  <w:rFonts w:ascii="Times New Roman" w:hAnsi="Times New Roman" w:cs="Times New Roman"/>
                  <w:sz w:val="20"/>
                  <w:szCs w:val="20"/>
                  <w:rPrChange w:id="1795" w:author="Minh Trịnh" w:date="2017-10-02T17:58:00Z">
                    <w:rPr>
                      <w:rFonts w:ascii="Times New Roman" w:hAnsi="Times New Roman" w:cs="Times New Roman"/>
                      <w:b/>
                      <w:sz w:val="20"/>
                      <w:szCs w:val="20"/>
                    </w:rPr>
                  </w:rPrChange>
                </w:rPr>
                <w:t>18.2</w:t>
              </w:r>
            </w:ins>
          </w:p>
        </w:tc>
      </w:tr>
      <w:tr w:rsidR="003401DA" w14:paraId="706D6DF0" w14:textId="77777777" w:rsidTr="00E2459E">
        <w:trPr>
          <w:jc w:val="center"/>
          <w:ins w:id="1796" w:author="Minh Trịnh" w:date="2017-10-02T17:11:00Z"/>
        </w:trPr>
        <w:tc>
          <w:tcPr>
            <w:tcW w:w="2888" w:type="dxa"/>
          </w:tcPr>
          <w:p w14:paraId="5619315A" w14:textId="228F2DA0" w:rsidR="003401DA" w:rsidRDefault="001822EC" w:rsidP="00E2459E">
            <w:pPr>
              <w:jc w:val="center"/>
              <w:rPr>
                <w:ins w:id="1797" w:author="Minh Trịnh" w:date="2017-10-02T17:11:00Z"/>
                <w:rFonts w:ascii="Times New Roman" w:hAnsi="Times New Roman" w:cs="Times New Roman"/>
                <w:b/>
                <w:sz w:val="20"/>
                <w:szCs w:val="20"/>
              </w:rPr>
            </w:pPr>
            <w:ins w:id="1798" w:author="Minh Trịnh" w:date="2017-10-02T17:59:00Z">
              <w:r>
                <w:rPr>
                  <w:rFonts w:ascii="Times New Roman" w:hAnsi="Times New Roman" w:cs="Times New Roman"/>
                  <w:b/>
                  <w:sz w:val="20"/>
                  <w:szCs w:val="20"/>
                </w:rPr>
                <w:t>Xã hội</w:t>
              </w:r>
            </w:ins>
          </w:p>
        </w:tc>
        <w:tc>
          <w:tcPr>
            <w:tcW w:w="1769" w:type="dxa"/>
          </w:tcPr>
          <w:p w14:paraId="1F873C90" w14:textId="5329CF38" w:rsidR="003401DA" w:rsidRPr="001822EC" w:rsidRDefault="001822EC" w:rsidP="00E2459E">
            <w:pPr>
              <w:jc w:val="center"/>
              <w:rPr>
                <w:ins w:id="1799" w:author="Minh Trịnh" w:date="2017-10-02T17:11:00Z"/>
                <w:rFonts w:ascii="Times New Roman" w:hAnsi="Times New Roman" w:cs="Times New Roman"/>
                <w:b/>
                <w:sz w:val="20"/>
                <w:szCs w:val="20"/>
                <w:rPrChange w:id="1800" w:author="Minh Trịnh" w:date="2017-10-02T17:59:00Z">
                  <w:rPr>
                    <w:ins w:id="1801" w:author="Minh Trịnh" w:date="2017-10-02T17:11:00Z"/>
                    <w:rFonts w:ascii="Times New Roman" w:hAnsi="Times New Roman" w:cs="Times New Roman"/>
                    <w:sz w:val="20"/>
                    <w:szCs w:val="20"/>
                  </w:rPr>
                </w:rPrChange>
              </w:rPr>
            </w:pPr>
            <w:ins w:id="1802" w:author="Minh Trịnh" w:date="2017-10-02T17:59:00Z">
              <w:r w:rsidRPr="001822EC">
                <w:rPr>
                  <w:rFonts w:ascii="Times New Roman" w:hAnsi="Times New Roman" w:cs="Times New Roman"/>
                  <w:b/>
                  <w:sz w:val="20"/>
                  <w:szCs w:val="20"/>
                  <w:rPrChange w:id="1803" w:author="Minh Trịnh" w:date="2017-10-02T17:59:00Z">
                    <w:rPr>
                      <w:rFonts w:ascii="Times New Roman" w:hAnsi="Times New Roman" w:cs="Times New Roman"/>
                      <w:sz w:val="20"/>
                      <w:szCs w:val="20"/>
                    </w:rPr>
                  </w:rPrChange>
                </w:rPr>
                <w:t>0</w:t>
              </w:r>
            </w:ins>
          </w:p>
        </w:tc>
        <w:tc>
          <w:tcPr>
            <w:tcW w:w="1350" w:type="dxa"/>
          </w:tcPr>
          <w:p w14:paraId="222B2540" w14:textId="35945381" w:rsidR="003401DA" w:rsidRPr="001822EC" w:rsidRDefault="001822EC" w:rsidP="00E2459E">
            <w:pPr>
              <w:jc w:val="center"/>
              <w:rPr>
                <w:ins w:id="1804" w:author="Minh Trịnh" w:date="2017-10-02T17:11:00Z"/>
                <w:rFonts w:ascii="Times New Roman" w:hAnsi="Times New Roman" w:cs="Times New Roman"/>
                <w:b/>
                <w:sz w:val="20"/>
                <w:szCs w:val="20"/>
                <w:rPrChange w:id="1805" w:author="Minh Trịnh" w:date="2017-10-02T17:59:00Z">
                  <w:rPr>
                    <w:ins w:id="1806" w:author="Minh Trịnh" w:date="2017-10-02T17:11:00Z"/>
                    <w:rFonts w:ascii="Times New Roman" w:hAnsi="Times New Roman" w:cs="Times New Roman"/>
                    <w:sz w:val="20"/>
                    <w:szCs w:val="20"/>
                  </w:rPr>
                </w:rPrChange>
              </w:rPr>
            </w:pPr>
            <w:ins w:id="1807" w:author="Minh Trịnh" w:date="2017-10-02T17:59:00Z">
              <w:r w:rsidRPr="001822EC">
                <w:rPr>
                  <w:rFonts w:ascii="Times New Roman" w:hAnsi="Times New Roman" w:cs="Times New Roman"/>
                  <w:b/>
                  <w:sz w:val="20"/>
                  <w:szCs w:val="20"/>
                  <w:rPrChange w:id="1808" w:author="Minh Trịnh" w:date="2017-10-02T17:59:00Z">
                    <w:rPr>
                      <w:rFonts w:ascii="Times New Roman" w:hAnsi="Times New Roman" w:cs="Times New Roman"/>
                      <w:sz w:val="20"/>
                      <w:szCs w:val="20"/>
                    </w:rPr>
                  </w:rPrChange>
                </w:rPr>
                <w:t>0</w:t>
              </w:r>
            </w:ins>
          </w:p>
        </w:tc>
        <w:tc>
          <w:tcPr>
            <w:tcW w:w="1530" w:type="dxa"/>
          </w:tcPr>
          <w:p w14:paraId="6C40BFEB" w14:textId="38DA2609" w:rsidR="003401DA" w:rsidRPr="001822EC" w:rsidRDefault="001822EC" w:rsidP="00E2459E">
            <w:pPr>
              <w:jc w:val="center"/>
              <w:rPr>
                <w:ins w:id="1809" w:author="Minh Trịnh" w:date="2017-10-02T17:11:00Z"/>
                <w:rFonts w:ascii="Times New Roman" w:hAnsi="Times New Roman" w:cs="Times New Roman"/>
                <w:sz w:val="20"/>
                <w:szCs w:val="20"/>
                <w:rPrChange w:id="1810" w:author="Minh Trịnh" w:date="2017-10-02T17:59:00Z">
                  <w:rPr>
                    <w:ins w:id="1811" w:author="Minh Trịnh" w:date="2017-10-02T17:11:00Z"/>
                    <w:rFonts w:ascii="Times New Roman" w:hAnsi="Times New Roman" w:cs="Times New Roman"/>
                    <w:b/>
                    <w:sz w:val="20"/>
                    <w:szCs w:val="20"/>
                  </w:rPr>
                </w:rPrChange>
              </w:rPr>
            </w:pPr>
            <w:ins w:id="1812" w:author="Minh Trịnh" w:date="2017-10-02T17:59:00Z">
              <w:r w:rsidRPr="001822EC">
                <w:rPr>
                  <w:rFonts w:ascii="Times New Roman" w:hAnsi="Times New Roman" w:cs="Times New Roman"/>
                  <w:sz w:val="20"/>
                  <w:szCs w:val="20"/>
                  <w:rPrChange w:id="1813" w:author="Minh Trịnh" w:date="2017-10-02T17:59:00Z">
                    <w:rPr>
                      <w:rFonts w:ascii="Times New Roman" w:hAnsi="Times New Roman" w:cs="Times New Roman"/>
                      <w:b/>
                      <w:sz w:val="20"/>
                      <w:szCs w:val="20"/>
                    </w:rPr>
                  </w:rPrChange>
                </w:rPr>
                <w:t>2,096</w:t>
              </w:r>
            </w:ins>
          </w:p>
        </w:tc>
        <w:tc>
          <w:tcPr>
            <w:tcW w:w="1440" w:type="dxa"/>
          </w:tcPr>
          <w:p w14:paraId="0B0F9901" w14:textId="594F6221" w:rsidR="003401DA" w:rsidRPr="001822EC" w:rsidRDefault="001822EC" w:rsidP="00E2459E">
            <w:pPr>
              <w:jc w:val="center"/>
              <w:rPr>
                <w:ins w:id="1814" w:author="Minh Trịnh" w:date="2017-10-02T17:11:00Z"/>
                <w:rFonts w:ascii="Times New Roman" w:hAnsi="Times New Roman" w:cs="Times New Roman"/>
                <w:sz w:val="20"/>
                <w:szCs w:val="20"/>
                <w:rPrChange w:id="1815" w:author="Minh Trịnh" w:date="2017-10-02T17:59:00Z">
                  <w:rPr>
                    <w:ins w:id="1816" w:author="Minh Trịnh" w:date="2017-10-02T17:11:00Z"/>
                    <w:rFonts w:ascii="Times New Roman" w:hAnsi="Times New Roman" w:cs="Times New Roman"/>
                    <w:b/>
                    <w:sz w:val="20"/>
                    <w:szCs w:val="20"/>
                  </w:rPr>
                </w:rPrChange>
              </w:rPr>
            </w:pPr>
            <w:ins w:id="1817" w:author="Minh Trịnh" w:date="2017-10-02T17:59:00Z">
              <w:r w:rsidRPr="001822EC">
                <w:rPr>
                  <w:rFonts w:ascii="Times New Roman" w:hAnsi="Times New Roman" w:cs="Times New Roman"/>
                  <w:sz w:val="20"/>
                  <w:szCs w:val="20"/>
                  <w:rPrChange w:id="1818" w:author="Minh Trịnh" w:date="2017-10-02T17:59:00Z">
                    <w:rPr>
                      <w:rFonts w:ascii="Times New Roman" w:hAnsi="Times New Roman" w:cs="Times New Roman"/>
                      <w:b/>
                      <w:sz w:val="20"/>
                      <w:szCs w:val="20"/>
                    </w:rPr>
                  </w:rPrChange>
                </w:rPr>
                <w:t>7.75</w:t>
              </w:r>
            </w:ins>
          </w:p>
        </w:tc>
      </w:tr>
      <w:tr w:rsidR="003401DA" w14:paraId="428D3820" w14:textId="77777777" w:rsidTr="00E2459E">
        <w:trPr>
          <w:jc w:val="center"/>
          <w:ins w:id="1819" w:author="Minh Trịnh" w:date="2017-10-02T17:11:00Z"/>
        </w:trPr>
        <w:tc>
          <w:tcPr>
            <w:tcW w:w="2888" w:type="dxa"/>
          </w:tcPr>
          <w:p w14:paraId="311F8155" w14:textId="0FBFB68A" w:rsidR="003401DA" w:rsidRDefault="001822EC" w:rsidP="00E2459E">
            <w:pPr>
              <w:jc w:val="center"/>
              <w:rPr>
                <w:ins w:id="1820" w:author="Minh Trịnh" w:date="2017-10-02T17:11:00Z"/>
                <w:rFonts w:ascii="Times New Roman" w:hAnsi="Times New Roman" w:cs="Times New Roman"/>
                <w:b/>
                <w:sz w:val="20"/>
                <w:szCs w:val="20"/>
              </w:rPr>
            </w:pPr>
            <w:ins w:id="1821" w:author="Minh Trịnh" w:date="2017-10-02T18:00:00Z">
              <w:r>
                <w:rPr>
                  <w:rFonts w:ascii="Times New Roman" w:hAnsi="Times New Roman" w:cs="Times New Roman"/>
                  <w:b/>
                  <w:sz w:val="20"/>
                  <w:szCs w:val="20"/>
                </w:rPr>
                <w:t>Mối quan hệ Việt Nam</w:t>
              </w:r>
            </w:ins>
          </w:p>
        </w:tc>
        <w:tc>
          <w:tcPr>
            <w:tcW w:w="1769" w:type="dxa"/>
          </w:tcPr>
          <w:p w14:paraId="20B15826" w14:textId="6D688C11" w:rsidR="003401DA" w:rsidRPr="001822EC" w:rsidRDefault="001822EC" w:rsidP="00E2459E">
            <w:pPr>
              <w:jc w:val="center"/>
              <w:rPr>
                <w:ins w:id="1822" w:author="Minh Trịnh" w:date="2017-10-02T17:11:00Z"/>
                <w:rFonts w:ascii="Times New Roman" w:hAnsi="Times New Roman" w:cs="Times New Roman"/>
                <w:b/>
                <w:sz w:val="20"/>
                <w:szCs w:val="20"/>
                <w:rPrChange w:id="1823" w:author="Minh Trịnh" w:date="2017-10-02T18:00:00Z">
                  <w:rPr>
                    <w:ins w:id="1824" w:author="Minh Trịnh" w:date="2017-10-02T17:11:00Z"/>
                    <w:rFonts w:ascii="Times New Roman" w:hAnsi="Times New Roman" w:cs="Times New Roman"/>
                    <w:sz w:val="20"/>
                    <w:szCs w:val="20"/>
                  </w:rPr>
                </w:rPrChange>
              </w:rPr>
            </w:pPr>
            <w:ins w:id="1825" w:author="Minh Trịnh" w:date="2017-10-02T18:00:00Z">
              <w:r w:rsidRPr="001822EC">
                <w:rPr>
                  <w:rFonts w:ascii="Times New Roman" w:hAnsi="Times New Roman" w:cs="Times New Roman"/>
                  <w:b/>
                  <w:sz w:val="20"/>
                  <w:szCs w:val="20"/>
                  <w:rPrChange w:id="1826" w:author="Minh Trịnh" w:date="2017-10-02T18:00:00Z">
                    <w:rPr>
                      <w:rFonts w:ascii="Times New Roman" w:hAnsi="Times New Roman" w:cs="Times New Roman"/>
                      <w:sz w:val="20"/>
                      <w:szCs w:val="20"/>
                    </w:rPr>
                  </w:rPrChange>
                </w:rPr>
                <w:t>0</w:t>
              </w:r>
            </w:ins>
          </w:p>
        </w:tc>
        <w:tc>
          <w:tcPr>
            <w:tcW w:w="1350" w:type="dxa"/>
          </w:tcPr>
          <w:p w14:paraId="4E8F5B1B" w14:textId="441B9B1D" w:rsidR="003401DA" w:rsidRPr="001822EC" w:rsidRDefault="001822EC" w:rsidP="00E2459E">
            <w:pPr>
              <w:jc w:val="center"/>
              <w:rPr>
                <w:ins w:id="1827" w:author="Minh Trịnh" w:date="2017-10-02T17:11:00Z"/>
                <w:rFonts w:ascii="Times New Roman" w:hAnsi="Times New Roman" w:cs="Times New Roman"/>
                <w:b/>
                <w:sz w:val="20"/>
                <w:szCs w:val="20"/>
                <w:rPrChange w:id="1828" w:author="Minh Trịnh" w:date="2017-10-02T18:00:00Z">
                  <w:rPr>
                    <w:ins w:id="1829" w:author="Minh Trịnh" w:date="2017-10-02T17:11:00Z"/>
                    <w:rFonts w:ascii="Times New Roman" w:hAnsi="Times New Roman" w:cs="Times New Roman"/>
                    <w:sz w:val="20"/>
                    <w:szCs w:val="20"/>
                  </w:rPr>
                </w:rPrChange>
              </w:rPr>
            </w:pPr>
            <w:ins w:id="1830" w:author="Minh Trịnh" w:date="2017-10-02T18:00:00Z">
              <w:r w:rsidRPr="001822EC">
                <w:rPr>
                  <w:rFonts w:ascii="Times New Roman" w:hAnsi="Times New Roman" w:cs="Times New Roman"/>
                  <w:b/>
                  <w:sz w:val="20"/>
                  <w:szCs w:val="20"/>
                  <w:rPrChange w:id="1831" w:author="Minh Trịnh" w:date="2017-10-02T18:00:00Z">
                    <w:rPr>
                      <w:rFonts w:ascii="Times New Roman" w:hAnsi="Times New Roman" w:cs="Times New Roman"/>
                      <w:sz w:val="20"/>
                      <w:szCs w:val="20"/>
                    </w:rPr>
                  </w:rPrChange>
                </w:rPr>
                <w:t>0</w:t>
              </w:r>
            </w:ins>
          </w:p>
        </w:tc>
        <w:tc>
          <w:tcPr>
            <w:tcW w:w="1530" w:type="dxa"/>
          </w:tcPr>
          <w:p w14:paraId="6CA70893" w14:textId="07021CBB" w:rsidR="003401DA" w:rsidRPr="001822EC" w:rsidRDefault="001822EC" w:rsidP="00E2459E">
            <w:pPr>
              <w:jc w:val="center"/>
              <w:rPr>
                <w:ins w:id="1832" w:author="Minh Trịnh" w:date="2017-10-02T17:11:00Z"/>
                <w:rFonts w:ascii="Times New Roman" w:hAnsi="Times New Roman" w:cs="Times New Roman"/>
                <w:sz w:val="20"/>
                <w:szCs w:val="20"/>
                <w:rPrChange w:id="1833" w:author="Minh Trịnh" w:date="2017-10-02T18:00:00Z">
                  <w:rPr>
                    <w:ins w:id="1834" w:author="Minh Trịnh" w:date="2017-10-02T17:11:00Z"/>
                    <w:rFonts w:ascii="Times New Roman" w:hAnsi="Times New Roman" w:cs="Times New Roman"/>
                    <w:b/>
                    <w:sz w:val="20"/>
                    <w:szCs w:val="20"/>
                  </w:rPr>
                </w:rPrChange>
              </w:rPr>
            </w:pPr>
            <w:ins w:id="1835" w:author="Minh Trịnh" w:date="2017-10-02T18:00:00Z">
              <w:r w:rsidRPr="001822EC">
                <w:rPr>
                  <w:rFonts w:ascii="Times New Roman" w:hAnsi="Times New Roman" w:cs="Times New Roman"/>
                  <w:sz w:val="20"/>
                  <w:szCs w:val="20"/>
                  <w:rPrChange w:id="1836" w:author="Minh Trịnh" w:date="2017-10-02T18:00:00Z">
                    <w:rPr>
                      <w:rFonts w:ascii="Times New Roman" w:hAnsi="Times New Roman" w:cs="Times New Roman"/>
                      <w:b/>
                      <w:sz w:val="20"/>
                      <w:szCs w:val="20"/>
                    </w:rPr>
                  </w:rPrChange>
                </w:rPr>
                <w:t>623</w:t>
              </w:r>
            </w:ins>
          </w:p>
        </w:tc>
        <w:tc>
          <w:tcPr>
            <w:tcW w:w="1440" w:type="dxa"/>
          </w:tcPr>
          <w:p w14:paraId="5F00F393" w14:textId="2B2F6241" w:rsidR="003401DA" w:rsidRPr="001822EC" w:rsidRDefault="001822EC" w:rsidP="00E2459E">
            <w:pPr>
              <w:jc w:val="center"/>
              <w:rPr>
                <w:ins w:id="1837" w:author="Minh Trịnh" w:date="2017-10-02T17:11:00Z"/>
                <w:rFonts w:ascii="Times New Roman" w:hAnsi="Times New Roman" w:cs="Times New Roman"/>
                <w:sz w:val="20"/>
                <w:szCs w:val="20"/>
                <w:rPrChange w:id="1838" w:author="Minh Trịnh" w:date="2017-10-02T18:00:00Z">
                  <w:rPr>
                    <w:ins w:id="1839" w:author="Minh Trịnh" w:date="2017-10-02T17:11:00Z"/>
                    <w:rFonts w:ascii="Times New Roman" w:hAnsi="Times New Roman" w:cs="Times New Roman"/>
                    <w:b/>
                    <w:sz w:val="20"/>
                    <w:szCs w:val="20"/>
                  </w:rPr>
                </w:rPrChange>
              </w:rPr>
            </w:pPr>
            <w:ins w:id="1840" w:author="Minh Trịnh" w:date="2017-10-02T18:00:00Z">
              <w:r w:rsidRPr="001822EC">
                <w:rPr>
                  <w:rFonts w:ascii="Times New Roman" w:hAnsi="Times New Roman" w:cs="Times New Roman"/>
                  <w:sz w:val="20"/>
                  <w:szCs w:val="20"/>
                  <w:rPrChange w:id="1841" w:author="Minh Trịnh" w:date="2017-10-02T18:00:00Z">
                    <w:rPr>
                      <w:rFonts w:ascii="Times New Roman" w:hAnsi="Times New Roman" w:cs="Times New Roman"/>
                      <w:b/>
                      <w:sz w:val="20"/>
                      <w:szCs w:val="20"/>
                    </w:rPr>
                  </w:rPrChange>
                </w:rPr>
                <w:t>2.47</w:t>
              </w:r>
            </w:ins>
          </w:p>
        </w:tc>
      </w:tr>
      <w:tr w:rsidR="003401DA" w14:paraId="19B3770C" w14:textId="77777777" w:rsidTr="00E2459E">
        <w:trPr>
          <w:jc w:val="center"/>
          <w:ins w:id="1842" w:author="Minh Trịnh" w:date="2017-10-02T17:11:00Z"/>
        </w:trPr>
        <w:tc>
          <w:tcPr>
            <w:tcW w:w="2888" w:type="dxa"/>
          </w:tcPr>
          <w:p w14:paraId="3EAF08C7" w14:textId="755F6693" w:rsidR="003401DA" w:rsidRDefault="001822EC" w:rsidP="00E2459E">
            <w:pPr>
              <w:jc w:val="center"/>
              <w:rPr>
                <w:ins w:id="1843" w:author="Minh Trịnh" w:date="2017-10-02T17:11:00Z"/>
                <w:rFonts w:ascii="Times New Roman" w:hAnsi="Times New Roman" w:cs="Times New Roman"/>
                <w:b/>
                <w:sz w:val="20"/>
                <w:szCs w:val="20"/>
              </w:rPr>
            </w:pPr>
            <w:ins w:id="1844" w:author="Minh Trịnh" w:date="2017-10-02T18:01:00Z">
              <w:r>
                <w:rPr>
                  <w:rFonts w:ascii="Times New Roman" w:hAnsi="Times New Roman" w:cs="Times New Roman"/>
                  <w:b/>
                  <w:sz w:val="20"/>
                  <w:szCs w:val="20"/>
                </w:rPr>
                <w:t>An toàn giao thông</w:t>
              </w:r>
            </w:ins>
          </w:p>
        </w:tc>
        <w:tc>
          <w:tcPr>
            <w:tcW w:w="1769" w:type="dxa"/>
          </w:tcPr>
          <w:p w14:paraId="5BF09C5F" w14:textId="198249E5" w:rsidR="003401DA" w:rsidRPr="002A1EB7" w:rsidRDefault="001822EC" w:rsidP="00E2459E">
            <w:pPr>
              <w:jc w:val="center"/>
              <w:rPr>
                <w:ins w:id="1845" w:author="Minh Trịnh" w:date="2017-10-02T17:11:00Z"/>
                <w:rFonts w:ascii="Times New Roman" w:hAnsi="Times New Roman" w:cs="Times New Roman"/>
                <w:sz w:val="20"/>
                <w:szCs w:val="20"/>
              </w:rPr>
            </w:pPr>
            <w:ins w:id="1846" w:author="Minh Trịnh" w:date="2017-10-02T18:01:00Z">
              <w:r>
                <w:rPr>
                  <w:rFonts w:ascii="Times New Roman" w:hAnsi="Times New Roman" w:cs="Times New Roman"/>
                  <w:sz w:val="20"/>
                  <w:szCs w:val="20"/>
                </w:rPr>
                <w:t>40</w:t>
              </w:r>
            </w:ins>
          </w:p>
        </w:tc>
        <w:tc>
          <w:tcPr>
            <w:tcW w:w="1350" w:type="dxa"/>
          </w:tcPr>
          <w:p w14:paraId="38ABDFCC" w14:textId="1072B644" w:rsidR="003401DA" w:rsidRPr="002A1EB7" w:rsidRDefault="001822EC" w:rsidP="00E2459E">
            <w:pPr>
              <w:jc w:val="center"/>
              <w:rPr>
                <w:ins w:id="1847" w:author="Minh Trịnh" w:date="2017-10-02T17:11:00Z"/>
                <w:rFonts w:ascii="Times New Roman" w:hAnsi="Times New Roman" w:cs="Times New Roman"/>
                <w:sz w:val="20"/>
                <w:szCs w:val="20"/>
              </w:rPr>
            </w:pPr>
            <w:ins w:id="1848" w:author="Minh Trịnh" w:date="2017-10-02T18:01:00Z">
              <w:r>
                <w:rPr>
                  <w:rFonts w:ascii="Times New Roman" w:hAnsi="Times New Roman" w:cs="Times New Roman"/>
                  <w:sz w:val="20"/>
                  <w:szCs w:val="20"/>
                </w:rPr>
                <w:t>0.2</w:t>
              </w:r>
            </w:ins>
          </w:p>
        </w:tc>
        <w:tc>
          <w:tcPr>
            <w:tcW w:w="1530" w:type="dxa"/>
          </w:tcPr>
          <w:p w14:paraId="34B5758B" w14:textId="77777777" w:rsidR="003401DA" w:rsidRPr="002A1EB7" w:rsidRDefault="003401DA" w:rsidP="00E2459E">
            <w:pPr>
              <w:jc w:val="center"/>
              <w:rPr>
                <w:ins w:id="1849" w:author="Minh Trịnh" w:date="2017-10-02T17:11:00Z"/>
                <w:rFonts w:ascii="Times New Roman" w:hAnsi="Times New Roman" w:cs="Times New Roman"/>
                <w:b/>
                <w:sz w:val="20"/>
                <w:szCs w:val="20"/>
              </w:rPr>
            </w:pPr>
            <w:ins w:id="1850" w:author="Minh Trịnh" w:date="2017-10-02T17:11:00Z">
              <w:r w:rsidRPr="002A1EB7">
                <w:rPr>
                  <w:rFonts w:ascii="Times New Roman" w:hAnsi="Times New Roman" w:cs="Times New Roman"/>
                  <w:b/>
                  <w:sz w:val="20"/>
                  <w:szCs w:val="20"/>
                </w:rPr>
                <w:t>0</w:t>
              </w:r>
            </w:ins>
          </w:p>
        </w:tc>
        <w:tc>
          <w:tcPr>
            <w:tcW w:w="1440" w:type="dxa"/>
          </w:tcPr>
          <w:p w14:paraId="306B2692" w14:textId="77777777" w:rsidR="003401DA" w:rsidRPr="002A1EB7" w:rsidRDefault="003401DA" w:rsidP="00E2459E">
            <w:pPr>
              <w:jc w:val="center"/>
              <w:rPr>
                <w:ins w:id="1851" w:author="Minh Trịnh" w:date="2017-10-02T17:11:00Z"/>
                <w:rFonts w:ascii="Times New Roman" w:hAnsi="Times New Roman" w:cs="Times New Roman"/>
                <w:b/>
                <w:sz w:val="20"/>
                <w:szCs w:val="20"/>
              </w:rPr>
            </w:pPr>
            <w:ins w:id="1852" w:author="Minh Trịnh" w:date="2017-10-02T17:11:00Z">
              <w:r w:rsidRPr="002A1EB7">
                <w:rPr>
                  <w:rFonts w:ascii="Times New Roman" w:hAnsi="Times New Roman" w:cs="Times New Roman"/>
                  <w:b/>
                  <w:sz w:val="20"/>
                  <w:szCs w:val="20"/>
                </w:rPr>
                <w:t>0</w:t>
              </w:r>
            </w:ins>
          </w:p>
        </w:tc>
      </w:tr>
      <w:tr w:rsidR="001822EC" w14:paraId="543FD50C" w14:textId="77777777" w:rsidTr="00E2459E">
        <w:trPr>
          <w:jc w:val="center"/>
          <w:ins w:id="1853" w:author="Minh Trịnh" w:date="2017-10-02T18:01:00Z"/>
        </w:trPr>
        <w:tc>
          <w:tcPr>
            <w:tcW w:w="2888" w:type="dxa"/>
          </w:tcPr>
          <w:p w14:paraId="7DC35E2F" w14:textId="3B8B59C8" w:rsidR="001822EC" w:rsidRDefault="001822EC" w:rsidP="00E2459E">
            <w:pPr>
              <w:jc w:val="center"/>
              <w:rPr>
                <w:ins w:id="1854" w:author="Minh Trịnh" w:date="2017-10-02T18:01:00Z"/>
                <w:rFonts w:ascii="Times New Roman" w:hAnsi="Times New Roman" w:cs="Times New Roman"/>
                <w:b/>
                <w:sz w:val="20"/>
                <w:szCs w:val="20"/>
              </w:rPr>
            </w:pPr>
            <w:ins w:id="1855" w:author="Minh Trịnh" w:date="2017-10-02T18:01:00Z">
              <w:r>
                <w:rPr>
                  <w:rFonts w:ascii="Times New Roman" w:hAnsi="Times New Roman" w:cs="Times New Roman"/>
                  <w:b/>
                  <w:sz w:val="20"/>
                  <w:szCs w:val="20"/>
                </w:rPr>
                <w:t>Bạn đọc</w:t>
              </w:r>
            </w:ins>
          </w:p>
        </w:tc>
        <w:tc>
          <w:tcPr>
            <w:tcW w:w="1769" w:type="dxa"/>
          </w:tcPr>
          <w:p w14:paraId="4B013B77" w14:textId="3C3992BB" w:rsidR="001822EC" w:rsidRDefault="001822EC" w:rsidP="00E2459E">
            <w:pPr>
              <w:jc w:val="center"/>
              <w:rPr>
                <w:ins w:id="1856" w:author="Minh Trịnh" w:date="2017-10-02T18:01:00Z"/>
                <w:rFonts w:ascii="Times New Roman" w:hAnsi="Times New Roman" w:cs="Times New Roman"/>
                <w:sz w:val="20"/>
                <w:szCs w:val="20"/>
              </w:rPr>
            </w:pPr>
            <w:ins w:id="1857" w:author="Minh Trịnh" w:date="2017-10-02T18:01:00Z">
              <w:r>
                <w:rPr>
                  <w:rFonts w:ascii="Times New Roman" w:hAnsi="Times New Roman" w:cs="Times New Roman"/>
                  <w:sz w:val="20"/>
                  <w:szCs w:val="20"/>
                </w:rPr>
                <w:t>192</w:t>
              </w:r>
            </w:ins>
          </w:p>
        </w:tc>
        <w:tc>
          <w:tcPr>
            <w:tcW w:w="1350" w:type="dxa"/>
          </w:tcPr>
          <w:p w14:paraId="095330F5" w14:textId="603F808A" w:rsidR="001822EC" w:rsidRDefault="001822EC" w:rsidP="00E2459E">
            <w:pPr>
              <w:jc w:val="center"/>
              <w:rPr>
                <w:ins w:id="1858" w:author="Minh Trịnh" w:date="2017-10-02T18:01:00Z"/>
                <w:rFonts w:ascii="Times New Roman" w:hAnsi="Times New Roman" w:cs="Times New Roman"/>
                <w:sz w:val="20"/>
                <w:szCs w:val="20"/>
              </w:rPr>
            </w:pPr>
            <w:ins w:id="1859" w:author="Minh Trịnh" w:date="2017-10-02T18:01:00Z">
              <w:r>
                <w:rPr>
                  <w:rFonts w:ascii="Times New Roman" w:hAnsi="Times New Roman" w:cs="Times New Roman"/>
                  <w:sz w:val="20"/>
                  <w:szCs w:val="20"/>
                </w:rPr>
                <w:t>1.50</w:t>
              </w:r>
            </w:ins>
          </w:p>
        </w:tc>
        <w:tc>
          <w:tcPr>
            <w:tcW w:w="1530" w:type="dxa"/>
          </w:tcPr>
          <w:p w14:paraId="5789C99F" w14:textId="7F331CE0" w:rsidR="001822EC" w:rsidRPr="002A1EB7" w:rsidRDefault="001822EC" w:rsidP="00E2459E">
            <w:pPr>
              <w:jc w:val="center"/>
              <w:rPr>
                <w:ins w:id="1860" w:author="Minh Trịnh" w:date="2017-10-02T18:01:00Z"/>
                <w:rFonts w:ascii="Times New Roman" w:hAnsi="Times New Roman" w:cs="Times New Roman"/>
                <w:b/>
                <w:sz w:val="20"/>
                <w:szCs w:val="20"/>
              </w:rPr>
            </w:pPr>
            <w:ins w:id="1861" w:author="Minh Trịnh" w:date="2017-10-02T18:02:00Z">
              <w:r>
                <w:rPr>
                  <w:rFonts w:ascii="Times New Roman" w:hAnsi="Times New Roman" w:cs="Times New Roman"/>
                  <w:b/>
                  <w:sz w:val="20"/>
                  <w:szCs w:val="20"/>
                </w:rPr>
                <w:t>0</w:t>
              </w:r>
            </w:ins>
          </w:p>
        </w:tc>
        <w:tc>
          <w:tcPr>
            <w:tcW w:w="1440" w:type="dxa"/>
          </w:tcPr>
          <w:p w14:paraId="5C08AF74" w14:textId="66E7A90B" w:rsidR="001822EC" w:rsidRPr="002A1EB7" w:rsidRDefault="001822EC" w:rsidP="00E2459E">
            <w:pPr>
              <w:jc w:val="center"/>
              <w:rPr>
                <w:ins w:id="1862" w:author="Minh Trịnh" w:date="2017-10-02T18:01:00Z"/>
                <w:rFonts w:ascii="Times New Roman" w:hAnsi="Times New Roman" w:cs="Times New Roman"/>
                <w:b/>
                <w:sz w:val="20"/>
                <w:szCs w:val="20"/>
              </w:rPr>
            </w:pPr>
            <w:ins w:id="1863" w:author="Minh Trịnh" w:date="2017-10-02T18:02:00Z">
              <w:r>
                <w:rPr>
                  <w:rFonts w:ascii="Times New Roman" w:hAnsi="Times New Roman" w:cs="Times New Roman"/>
                  <w:b/>
                  <w:sz w:val="20"/>
                  <w:szCs w:val="20"/>
                </w:rPr>
                <w:t>0</w:t>
              </w:r>
            </w:ins>
          </w:p>
        </w:tc>
      </w:tr>
      <w:tr w:rsidR="001822EC" w14:paraId="1A9D9655" w14:textId="77777777" w:rsidTr="00E2459E">
        <w:trPr>
          <w:jc w:val="center"/>
          <w:ins w:id="1864" w:author="Minh Trịnh" w:date="2017-10-02T18:02:00Z"/>
        </w:trPr>
        <w:tc>
          <w:tcPr>
            <w:tcW w:w="2888" w:type="dxa"/>
          </w:tcPr>
          <w:p w14:paraId="7C972406" w14:textId="0F2A6861" w:rsidR="001822EC" w:rsidRDefault="001822EC" w:rsidP="00E2459E">
            <w:pPr>
              <w:jc w:val="center"/>
              <w:rPr>
                <w:ins w:id="1865" w:author="Minh Trịnh" w:date="2017-10-02T18:02:00Z"/>
                <w:rFonts w:ascii="Times New Roman" w:hAnsi="Times New Roman" w:cs="Times New Roman"/>
                <w:b/>
                <w:sz w:val="20"/>
                <w:szCs w:val="20"/>
              </w:rPr>
            </w:pPr>
            <w:ins w:id="1866" w:author="Minh Trịnh" w:date="2017-10-02T18:02:00Z">
              <w:r>
                <w:rPr>
                  <w:rFonts w:ascii="Times New Roman" w:hAnsi="Times New Roman" w:cs="Times New Roman"/>
                  <w:b/>
                  <w:sz w:val="20"/>
                  <w:szCs w:val="20"/>
                </w:rPr>
                <w:t>Giáo dục</w:t>
              </w:r>
            </w:ins>
          </w:p>
        </w:tc>
        <w:tc>
          <w:tcPr>
            <w:tcW w:w="1769" w:type="dxa"/>
          </w:tcPr>
          <w:p w14:paraId="4D4DE58D" w14:textId="66A6BCA3" w:rsidR="001822EC" w:rsidRDefault="001822EC" w:rsidP="00E2459E">
            <w:pPr>
              <w:jc w:val="center"/>
              <w:rPr>
                <w:ins w:id="1867" w:author="Minh Trịnh" w:date="2017-10-02T18:02:00Z"/>
                <w:rFonts w:ascii="Times New Roman" w:hAnsi="Times New Roman" w:cs="Times New Roman"/>
                <w:sz w:val="20"/>
                <w:szCs w:val="20"/>
              </w:rPr>
            </w:pPr>
            <w:ins w:id="1868" w:author="Minh Trịnh" w:date="2017-10-02T18:02:00Z">
              <w:r>
                <w:rPr>
                  <w:rFonts w:ascii="Times New Roman" w:hAnsi="Times New Roman" w:cs="Times New Roman"/>
                  <w:sz w:val="20"/>
                  <w:szCs w:val="20"/>
                </w:rPr>
                <w:t>1,186</w:t>
              </w:r>
            </w:ins>
          </w:p>
        </w:tc>
        <w:tc>
          <w:tcPr>
            <w:tcW w:w="1350" w:type="dxa"/>
          </w:tcPr>
          <w:p w14:paraId="406C374D" w14:textId="3670338A" w:rsidR="001822EC" w:rsidRDefault="001822EC" w:rsidP="00E2459E">
            <w:pPr>
              <w:jc w:val="center"/>
              <w:rPr>
                <w:ins w:id="1869" w:author="Minh Trịnh" w:date="2017-10-02T18:02:00Z"/>
                <w:rFonts w:ascii="Times New Roman" w:hAnsi="Times New Roman" w:cs="Times New Roman"/>
                <w:sz w:val="20"/>
                <w:szCs w:val="20"/>
              </w:rPr>
            </w:pPr>
            <w:ins w:id="1870" w:author="Minh Trịnh" w:date="2017-10-02T18:02:00Z">
              <w:r>
                <w:rPr>
                  <w:rFonts w:ascii="Times New Roman" w:hAnsi="Times New Roman" w:cs="Times New Roman"/>
                  <w:sz w:val="20"/>
                  <w:szCs w:val="20"/>
                </w:rPr>
                <w:t>6.96</w:t>
              </w:r>
            </w:ins>
          </w:p>
        </w:tc>
        <w:tc>
          <w:tcPr>
            <w:tcW w:w="1530" w:type="dxa"/>
          </w:tcPr>
          <w:p w14:paraId="12926017" w14:textId="09760D1A" w:rsidR="001822EC" w:rsidRDefault="001822EC" w:rsidP="00E2459E">
            <w:pPr>
              <w:jc w:val="center"/>
              <w:rPr>
                <w:ins w:id="1871" w:author="Minh Trịnh" w:date="2017-10-02T18:02:00Z"/>
                <w:rFonts w:ascii="Times New Roman" w:hAnsi="Times New Roman" w:cs="Times New Roman"/>
                <w:b/>
                <w:sz w:val="20"/>
                <w:szCs w:val="20"/>
              </w:rPr>
            </w:pPr>
            <w:ins w:id="1872" w:author="Minh Trịnh" w:date="2017-10-02T18:02:00Z">
              <w:r>
                <w:rPr>
                  <w:rFonts w:ascii="Times New Roman" w:hAnsi="Times New Roman" w:cs="Times New Roman"/>
                  <w:b/>
                  <w:sz w:val="20"/>
                  <w:szCs w:val="20"/>
                </w:rPr>
                <w:t>0</w:t>
              </w:r>
            </w:ins>
          </w:p>
        </w:tc>
        <w:tc>
          <w:tcPr>
            <w:tcW w:w="1440" w:type="dxa"/>
          </w:tcPr>
          <w:p w14:paraId="147D010A" w14:textId="10E15B5D" w:rsidR="001822EC" w:rsidRDefault="001822EC" w:rsidP="00E2459E">
            <w:pPr>
              <w:jc w:val="center"/>
              <w:rPr>
                <w:ins w:id="1873" w:author="Minh Trịnh" w:date="2017-10-02T18:02:00Z"/>
                <w:rFonts w:ascii="Times New Roman" w:hAnsi="Times New Roman" w:cs="Times New Roman"/>
                <w:b/>
                <w:sz w:val="20"/>
                <w:szCs w:val="20"/>
              </w:rPr>
            </w:pPr>
            <w:ins w:id="1874" w:author="Minh Trịnh" w:date="2017-10-02T18:02:00Z">
              <w:r>
                <w:rPr>
                  <w:rFonts w:ascii="Times New Roman" w:hAnsi="Times New Roman" w:cs="Times New Roman"/>
                  <w:b/>
                  <w:sz w:val="20"/>
                  <w:szCs w:val="20"/>
                </w:rPr>
                <w:t>0</w:t>
              </w:r>
            </w:ins>
          </w:p>
        </w:tc>
      </w:tr>
      <w:tr w:rsidR="001822EC" w14:paraId="4B8CB852" w14:textId="77777777" w:rsidTr="00E2459E">
        <w:trPr>
          <w:jc w:val="center"/>
          <w:ins w:id="1875" w:author="Minh Trịnh" w:date="2017-10-02T18:02:00Z"/>
        </w:trPr>
        <w:tc>
          <w:tcPr>
            <w:tcW w:w="2888" w:type="dxa"/>
          </w:tcPr>
          <w:p w14:paraId="74C32F88" w14:textId="05F4AB49" w:rsidR="001822EC" w:rsidRDefault="001822EC" w:rsidP="00E2459E">
            <w:pPr>
              <w:jc w:val="center"/>
              <w:rPr>
                <w:ins w:id="1876" w:author="Minh Trịnh" w:date="2017-10-02T18:02:00Z"/>
                <w:rFonts w:ascii="Times New Roman" w:hAnsi="Times New Roman" w:cs="Times New Roman"/>
                <w:b/>
                <w:sz w:val="20"/>
                <w:szCs w:val="20"/>
              </w:rPr>
            </w:pPr>
            <w:ins w:id="1877" w:author="Minh Trịnh" w:date="2017-10-02T18:02:00Z">
              <w:r>
                <w:rPr>
                  <w:rFonts w:ascii="Times New Roman" w:hAnsi="Times New Roman" w:cs="Times New Roman"/>
                  <w:b/>
                  <w:sz w:val="20"/>
                  <w:szCs w:val="20"/>
                </w:rPr>
                <w:t>Môi trường</w:t>
              </w:r>
            </w:ins>
          </w:p>
        </w:tc>
        <w:tc>
          <w:tcPr>
            <w:tcW w:w="1769" w:type="dxa"/>
          </w:tcPr>
          <w:p w14:paraId="7F03767A" w14:textId="29EA9C23" w:rsidR="001822EC" w:rsidRDefault="001822EC" w:rsidP="00E2459E">
            <w:pPr>
              <w:jc w:val="center"/>
              <w:rPr>
                <w:ins w:id="1878" w:author="Minh Trịnh" w:date="2017-10-02T18:02:00Z"/>
                <w:rFonts w:ascii="Times New Roman" w:hAnsi="Times New Roman" w:cs="Times New Roman"/>
                <w:sz w:val="20"/>
                <w:szCs w:val="20"/>
              </w:rPr>
            </w:pPr>
            <w:ins w:id="1879" w:author="Minh Trịnh" w:date="2017-10-02T18:03:00Z">
              <w:r>
                <w:rPr>
                  <w:rFonts w:ascii="Times New Roman" w:hAnsi="Times New Roman" w:cs="Times New Roman"/>
                  <w:sz w:val="20"/>
                  <w:szCs w:val="20"/>
                </w:rPr>
                <w:t>573</w:t>
              </w:r>
            </w:ins>
          </w:p>
        </w:tc>
        <w:tc>
          <w:tcPr>
            <w:tcW w:w="1350" w:type="dxa"/>
          </w:tcPr>
          <w:p w14:paraId="42E5331C" w14:textId="21B37D6F" w:rsidR="001822EC" w:rsidRDefault="001822EC" w:rsidP="00E2459E">
            <w:pPr>
              <w:jc w:val="center"/>
              <w:rPr>
                <w:ins w:id="1880" w:author="Minh Trịnh" w:date="2017-10-02T18:02:00Z"/>
                <w:rFonts w:ascii="Times New Roman" w:hAnsi="Times New Roman" w:cs="Times New Roman"/>
                <w:sz w:val="20"/>
                <w:szCs w:val="20"/>
              </w:rPr>
            </w:pPr>
            <w:ins w:id="1881" w:author="Minh Trịnh" w:date="2017-10-02T18:03:00Z">
              <w:r>
                <w:rPr>
                  <w:rFonts w:ascii="Times New Roman" w:hAnsi="Times New Roman" w:cs="Times New Roman"/>
                  <w:sz w:val="20"/>
                  <w:szCs w:val="20"/>
                </w:rPr>
                <w:t>2.91</w:t>
              </w:r>
            </w:ins>
          </w:p>
        </w:tc>
        <w:tc>
          <w:tcPr>
            <w:tcW w:w="1530" w:type="dxa"/>
          </w:tcPr>
          <w:p w14:paraId="6DE69EB2" w14:textId="7DDFDF2A" w:rsidR="001822EC" w:rsidRDefault="001822EC" w:rsidP="00E2459E">
            <w:pPr>
              <w:jc w:val="center"/>
              <w:rPr>
                <w:ins w:id="1882" w:author="Minh Trịnh" w:date="2017-10-02T18:02:00Z"/>
                <w:rFonts w:ascii="Times New Roman" w:hAnsi="Times New Roman" w:cs="Times New Roman"/>
                <w:b/>
                <w:sz w:val="20"/>
                <w:szCs w:val="20"/>
              </w:rPr>
            </w:pPr>
            <w:ins w:id="1883" w:author="Minh Trịnh" w:date="2017-10-02T18:03:00Z">
              <w:r>
                <w:rPr>
                  <w:rFonts w:ascii="Times New Roman" w:hAnsi="Times New Roman" w:cs="Times New Roman"/>
                  <w:b/>
                  <w:sz w:val="20"/>
                  <w:szCs w:val="20"/>
                </w:rPr>
                <w:t>0</w:t>
              </w:r>
            </w:ins>
          </w:p>
        </w:tc>
        <w:tc>
          <w:tcPr>
            <w:tcW w:w="1440" w:type="dxa"/>
          </w:tcPr>
          <w:p w14:paraId="43631796" w14:textId="10815847" w:rsidR="001822EC" w:rsidRDefault="001822EC" w:rsidP="00E2459E">
            <w:pPr>
              <w:jc w:val="center"/>
              <w:rPr>
                <w:ins w:id="1884" w:author="Minh Trịnh" w:date="2017-10-02T18:02:00Z"/>
                <w:rFonts w:ascii="Times New Roman" w:hAnsi="Times New Roman" w:cs="Times New Roman"/>
                <w:b/>
                <w:sz w:val="20"/>
                <w:szCs w:val="20"/>
              </w:rPr>
            </w:pPr>
            <w:ins w:id="1885" w:author="Minh Trịnh" w:date="2017-10-02T18:03:00Z">
              <w:r>
                <w:rPr>
                  <w:rFonts w:ascii="Times New Roman" w:hAnsi="Times New Roman" w:cs="Times New Roman"/>
                  <w:b/>
                  <w:sz w:val="20"/>
                  <w:szCs w:val="20"/>
                </w:rPr>
                <w:t>0</w:t>
              </w:r>
            </w:ins>
          </w:p>
        </w:tc>
      </w:tr>
      <w:tr w:rsidR="001822EC" w14:paraId="592C49B7" w14:textId="77777777" w:rsidTr="00E2459E">
        <w:trPr>
          <w:jc w:val="center"/>
          <w:ins w:id="1886" w:author="Minh Trịnh" w:date="2017-10-02T18:03:00Z"/>
        </w:trPr>
        <w:tc>
          <w:tcPr>
            <w:tcW w:w="2888" w:type="dxa"/>
          </w:tcPr>
          <w:p w14:paraId="2FEC6BD1" w14:textId="7CE924CD" w:rsidR="001822EC" w:rsidRDefault="001822EC" w:rsidP="00E2459E">
            <w:pPr>
              <w:jc w:val="center"/>
              <w:rPr>
                <w:ins w:id="1887" w:author="Minh Trịnh" w:date="2017-10-02T18:03:00Z"/>
                <w:rFonts w:ascii="Times New Roman" w:hAnsi="Times New Roman" w:cs="Times New Roman"/>
                <w:b/>
                <w:sz w:val="20"/>
                <w:szCs w:val="20"/>
              </w:rPr>
            </w:pPr>
            <w:ins w:id="1888" w:author="Minh Trịnh" w:date="2017-10-02T18:03:00Z">
              <w:r>
                <w:rPr>
                  <w:rFonts w:ascii="Times New Roman" w:hAnsi="Times New Roman" w:cs="Times New Roman"/>
                  <w:b/>
                  <w:sz w:val="20"/>
                  <w:szCs w:val="20"/>
                </w:rPr>
                <w:t>Nhân ái</w:t>
              </w:r>
            </w:ins>
          </w:p>
        </w:tc>
        <w:tc>
          <w:tcPr>
            <w:tcW w:w="1769" w:type="dxa"/>
          </w:tcPr>
          <w:p w14:paraId="1BF10479" w14:textId="0558E1D7" w:rsidR="001822EC" w:rsidRDefault="001822EC" w:rsidP="00E2459E">
            <w:pPr>
              <w:jc w:val="center"/>
              <w:rPr>
                <w:ins w:id="1889" w:author="Minh Trịnh" w:date="2017-10-02T18:03:00Z"/>
                <w:rFonts w:ascii="Times New Roman" w:hAnsi="Times New Roman" w:cs="Times New Roman"/>
                <w:sz w:val="20"/>
                <w:szCs w:val="20"/>
              </w:rPr>
            </w:pPr>
            <w:ins w:id="1890" w:author="Minh Trịnh" w:date="2017-10-02T18:03:00Z">
              <w:r>
                <w:rPr>
                  <w:rFonts w:ascii="Times New Roman" w:hAnsi="Times New Roman" w:cs="Times New Roman"/>
                  <w:sz w:val="20"/>
                  <w:szCs w:val="20"/>
                </w:rPr>
                <w:t>50</w:t>
              </w:r>
            </w:ins>
          </w:p>
        </w:tc>
        <w:tc>
          <w:tcPr>
            <w:tcW w:w="1350" w:type="dxa"/>
          </w:tcPr>
          <w:p w14:paraId="08455DBE" w14:textId="6CD73679" w:rsidR="001822EC" w:rsidRDefault="001822EC" w:rsidP="00E2459E">
            <w:pPr>
              <w:jc w:val="center"/>
              <w:rPr>
                <w:ins w:id="1891" w:author="Minh Trịnh" w:date="2017-10-02T18:03:00Z"/>
                <w:rFonts w:ascii="Times New Roman" w:hAnsi="Times New Roman" w:cs="Times New Roman"/>
                <w:sz w:val="20"/>
                <w:szCs w:val="20"/>
              </w:rPr>
            </w:pPr>
            <w:ins w:id="1892" w:author="Minh Trịnh" w:date="2017-10-02T18:03:00Z">
              <w:r>
                <w:rPr>
                  <w:rFonts w:ascii="Times New Roman" w:hAnsi="Times New Roman" w:cs="Times New Roman"/>
                  <w:sz w:val="20"/>
                  <w:szCs w:val="20"/>
                </w:rPr>
                <w:t>0.2</w:t>
              </w:r>
            </w:ins>
          </w:p>
        </w:tc>
        <w:tc>
          <w:tcPr>
            <w:tcW w:w="1530" w:type="dxa"/>
          </w:tcPr>
          <w:p w14:paraId="6829F5F2" w14:textId="1751B1C7" w:rsidR="001822EC" w:rsidRDefault="001822EC" w:rsidP="00E2459E">
            <w:pPr>
              <w:jc w:val="center"/>
              <w:rPr>
                <w:ins w:id="1893" w:author="Minh Trịnh" w:date="2017-10-02T18:03:00Z"/>
                <w:rFonts w:ascii="Times New Roman" w:hAnsi="Times New Roman" w:cs="Times New Roman"/>
                <w:b/>
                <w:sz w:val="20"/>
                <w:szCs w:val="20"/>
              </w:rPr>
            </w:pPr>
            <w:ins w:id="1894" w:author="Minh Trịnh" w:date="2017-10-02T18:03:00Z">
              <w:r>
                <w:rPr>
                  <w:rFonts w:ascii="Times New Roman" w:hAnsi="Times New Roman" w:cs="Times New Roman"/>
                  <w:b/>
                  <w:sz w:val="20"/>
                  <w:szCs w:val="20"/>
                </w:rPr>
                <w:t>0</w:t>
              </w:r>
            </w:ins>
          </w:p>
        </w:tc>
        <w:tc>
          <w:tcPr>
            <w:tcW w:w="1440" w:type="dxa"/>
          </w:tcPr>
          <w:p w14:paraId="2CCD4066" w14:textId="341DCF79" w:rsidR="001822EC" w:rsidRDefault="001822EC" w:rsidP="00E2459E">
            <w:pPr>
              <w:jc w:val="center"/>
              <w:rPr>
                <w:ins w:id="1895" w:author="Minh Trịnh" w:date="2017-10-02T18:03:00Z"/>
                <w:rFonts w:ascii="Times New Roman" w:hAnsi="Times New Roman" w:cs="Times New Roman"/>
                <w:b/>
                <w:sz w:val="20"/>
                <w:szCs w:val="20"/>
              </w:rPr>
            </w:pPr>
            <w:ins w:id="1896" w:author="Minh Trịnh" w:date="2017-10-02T18:03:00Z">
              <w:r>
                <w:rPr>
                  <w:rFonts w:ascii="Times New Roman" w:hAnsi="Times New Roman" w:cs="Times New Roman"/>
                  <w:b/>
                  <w:sz w:val="20"/>
                  <w:szCs w:val="20"/>
                </w:rPr>
                <w:t>0</w:t>
              </w:r>
            </w:ins>
          </w:p>
        </w:tc>
      </w:tr>
      <w:tr w:rsidR="001822EC" w14:paraId="599431A8" w14:textId="77777777" w:rsidTr="00E2459E">
        <w:trPr>
          <w:jc w:val="center"/>
          <w:ins w:id="1897" w:author="Minh Trịnh" w:date="2017-10-02T18:03:00Z"/>
        </w:trPr>
        <w:tc>
          <w:tcPr>
            <w:tcW w:w="2888" w:type="dxa"/>
          </w:tcPr>
          <w:p w14:paraId="445760C8" w14:textId="3D508F52" w:rsidR="001822EC" w:rsidRDefault="001822EC" w:rsidP="00E2459E">
            <w:pPr>
              <w:jc w:val="center"/>
              <w:rPr>
                <w:ins w:id="1898" w:author="Minh Trịnh" w:date="2017-10-02T18:03:00Z"/>
                <w:rFonts w:ascii="Times New Roman" w:hAnsi="Times New Roman" w:cs="Times New Roman"/>
                <w:b/>
                <w:sz w:val="20"/>
                <w:szCs w:val="20"/>
              </w:rPr>
            </w:pPr>
            <w:ins w:id="1899" w:author="Minh Trịnh" w:date="2017-10-02T18:03:00Z">
              <w:r>
                <w:rPr>
                  <w:rFonts w:ascii="Times New Roman" w:hAnsi="Times New Roman" w:cs="Times New Roman"/>
                  <w:b/>
                  <w:sz w:val="20"/>
                  <w:szCs w:val="20"/>
                </w:rPr>
                <w:t>Nông thôn</w:t>
              </w:r>
            </w:ins>
          </w:p>
        </w:tc>
        <w:tc>
          <w:tcPr>
            <w:tcW w:w="1769" w:type="dxa"/>
          </w:tcPr>
          <w:p w14:paraId="6728B185" w14:textId="689BD8AB" w:rsidR="001822EC" w:rsidRDefault="001822EC" w:rsidP="00E2459E">
            <w:pPr>
              <w:jc w:val="center"/>
              <w:rPr>
                <w:ins w:id="1900" w:author="Minh Trịnh" w:date="2017-10-02T18:03:00Z"/>
                <w:rFonts w:ascii="Times New Roman" w:hAnsi="Times New Roman" w:cs="Times New Roman"/>
                <w:sz w:val="20"/>
                <w:szCs w:val="20"/>
              </w:rPr>
            </w:pPr>
            <w:ins w:id="1901" w:author="Minh Trịnh" w:date="2017-10-02T18:03:00Z">
              <w:r>
                <w:rPr>
                  <w:rFonts w:ascii="Times New Roman" w:hAnsi="Times New Roman" w:cs="Times New Roman"/>
                  <w:sz w:val="20"/>
                  <w:szCs w:val="20"/>
                </w:rPr>
                <w:t>414</w:t>
              </w:r>
            </w:ins>
          </w:p>
        </w:tc>
        <w:tc>
          <w:tcPr>
            <w:tcW w:w="1350" w:type="dxa"/>
          </w:tcPr>
          <w:p w14:paraId="1F2F257E" w14:textId="270DB5AA" w:rsidR="001822EC" w:rsidRDefault="001822EC" w:rsidP="00E2459E">
            <w:pPr>
              <w:jc w:val="center"/>
              <w:rPr>
                <w:ins w:id="1902" w:author="Minh Trịnh" w:date="2017-10-02T18:03:00Z"/>
                <w:rFonts w:ascii="Times New Roman" w:hAnsi="Times New Roman" w:cs="Times New Roman"/>
                <w:sz w:val="20"/>
                <w:szCs w:val="20"/>
              </w:rPr>
            </w:pPr>
            <w:ins w:id="1903" w:author="Minh Trịnh" w:date="2017-10-02T18:03:00Z">
              <w:r>
                <w:rPr>
                  <w:rFonts w:ascii="Times New Roman" w:hAnsi="Times New Roman" w:cs="Times New Roman"/>
                  <w:sz w:val="20"/>
                  <w:szCs w:val="20"/>
                </w:rPr>
                <w:t>2.65</w:t>
              </w:r>
            </w:ins>
          </w:p>
        </w:tc>
        <w:tc>
          <w:tcPr>
            <w:tcW w:w="1530" w:type="dxa"/>
          </w:tcPr>
          <w:p w14:paraId="6EBE1502" w14:textId="53FF0C5B" w:rsidR="001822EC" w:rsidRDefault="001822EC" w:rsidP="00E2459E">
            <w:pPr>
              <w:jc w:val="center"/>
              <w:rPr>
                <w:ins w:id="1904" w:author="Minh Trịnh" w:date="2017-10-02T18:03:00Z"/>
                <w:rFonts w:ascii="Times New Roman" w:hAnsi="Times New Roman" w:cs="Times New Roman"/>
                <w:b/>
                <w:sz w:val="20"/>
                <w:szCs w:val="20"/>
              </w:rPr>
            </w:pPr>
            <w:ins w:id="1905" w:author="Minh Trịnh" w:date="2017-10-02T18:03:00Z">
              <w:r>
                <w:rPr>
                  <w:rFonts w:ascii="Times New Roman" w:hAnsi="Times New Roman" w:cs="Times New Roman"/>
                  <w:b/>
                  <w:sz w:val="20"/>
                  <w:szCs w:val="20"/>
                </w:rPr>
                <w:t>0</w:t>
              </w:r>
            </w:ins>
          </w:p>
        </w:tc>
        <w:tc>
          <w:tcPr>
            <w:tcW w:w="1440" w:type="dxa"/>
          </w:tcPr>
          <w:p w14:paraId="0D38DD73" w14:textId="7A89D17A" w:rsidR="001822EC" w:rsidRDefault="001822EC" w:rsidP="00E2459E">
            <w:pPr>
              <w:jc w:val="center"/>
              <w:rPr>
                <w:ins w:id="1906" w:author="Minh Trịnh" w:date="2017-10-02T18:03:00Z"/>
                <w:rFonts w:ascii="Times New Roman" w:hAnsi="Times New Roman" w:cs="Times New Roman"/>
                <w:b/>
                <w:sz w:val="20"/>
                <w:szCs w:val="20"/>
              </w:rPr>
            </w:pPr>
            <w:ins w:id="1907" w:author="Minh Trịnh" w:date="2017-10-02T18:04:00Z">
              <w:r>
                <w:rPr>
                  <w:rFonts w:ascii="Times New Roman" w:hAnsi="Times New Roman" w:cs="Times New Roman"/>
                  <w:b/>
                  <w:sz w:val="20"/>
                  <w:szCs w:val="20"/>
                </w:rPr>
                <w:t>0</w:t>
              </w:r>
            </w:ins>
          </w:p>
        </w:tc>
      </w:tr>
      <w:tr w:rsidR="001822EC" w14:paraId="1A9C4ACE" w14:textId="77777777" w:rsidTr="00E2459E">
        <w:trPr>
          <w:jc w:val="center"/>
          <w:ins w:id="1908" w:author="Minh Trịnh" w:date="2017-10-02T18:04:00Z"/>
        </w:trPr>
        <w:tc>
          <w:tcPr>
            <w:tcW w:w="2888" w:type="dxa"/>
          </w:tcPr>
          <w:p w14:paraId="65297290" w14:textId="55295DF1" w:rsidR="001822EC" w:rsidRDefault="001822EC" w:rsidP="00E2459E">
            <w:pPr>
              <w:jc w:val="center"/>
              <w:rPr>
                <w:ins w:id="1909" w:author="Minh Trịnh" w:date="2017-10-02T18:04:00Z"/>
                <w:rFonts w:ascii="Times New Roman" w:hAnsi="Times New Roman" w:cs="Times New Roman"/>
                <w:b/>
                <w:sz w:val="20"/>
                <w:szCs w:val="20"/>
              </w:rPr>
            </w:pPr>
            <w:ins w:id="1910" w:author="Minh Trịnh" w:date="2017-10-02T18:04:00Z">
              <w:r>
                <w:rPr>
                  <w:rFonts w:ascii="Times New Roman" w:hAnsi="Times New Roman" w:cs="Times New Roman"/>
                  <w:b/>
                  <w:sz w:val="20"/>
                  <w:szCs w:val="20"/>
                </w:rPr>
                <w:t>Pháp luật</w:t>
              </w:r>
            </w:ins>
          </w:p>
        </w:tc>
        <w:tc>
          <w:tcPr>
            <w:tcW w:w="1769" w:type="dxa"/>
          </w:tcPr>
          <w:p w14:paraId="021CF634" w14:textId="14839C97" w:rsidR="001822EC" w:rsidRDefault="001822EC" w:rsidP="00E2459E">
            <w:pPr>
              <w:jc w:val="center"/>
              <w:rPr>
                <w:ins w:id="1911" w:author="Minh Trịnh" w:date="2017-10-02T18:04:00Z"/>
                <w:rFonts w:ascii="Times New Roman" w:hAnsi="Times New Roman" w:cs="Times New Roman"/>
                <w:sz w:val="20"/>
                <w:szCs w:val="20"/>
              </w:rPr>
            </w:pPr>
            <w:ins w:id="1912" w:author="Minh Trịnh" w:date="2017-10-02T18:04:00Z">
              <w:r>
                <w:rPr>
                  <w:rFonts w:ascii="Times New Roman" w:hAnsi="Times New Roman" w:cs="Times New Roman"/>
                  <w:sz w:val="20"/>
                  <w:szCs w:val="20"/>
                </w:rPr>
                <w:t>1,478</w:t>
              </w:r>
            </w:ins>
          </w:p>
        </w:tc>
        <w:tc>
          <w:tcPr>
            <w:tcW w:w="1350" w:type="dxa"/>
          </w:tcPr>
          <w:p w14:paraId="2C1DCDFB" w14:textId="589DB094" w:rsidR="001822EC" w:rsidRDefault="001822EC" w:rsidP="00E2459E">
            <w:pPr>
              <w:jc w:val="center"/>
              <w:rPr>
                <w:ins w:id="1913" w:author="Minh Trịnh" w:date="2017-10-02T18:04:00Z"/>
                <w:rFonts w:ascii="Times New Roman" w:hAnsi="Times New Roman" w:cs="Times New Roman"/>
                <w:sz w:val="20"/>
                <w:szCs w:val="20"/>
              </w:rPr>
            </w:pPr>
            <w:ins w:id="1914" w:author="Minh Trịnh" w:date="2017-10-02T18:04:00Z">
              <w:r>
                <w:rPr>
                  <w:rFonts w:ascii="Times New Roman" w:hAnsi="Times New Roman" w:cs="Times New Roman"/>
                  <w:sz w:val="20"/>
                  <w:szCs w:val="20"/>
                </w:rPr>
                <w:t>8.85</w:t>
              </w:r>
            </w:ins>
          </w:p>
        </w:tc>
        <w:tc>
          <w:tcPr>
            <w:tcW w:w="1530" w:type="dxa"/>
          </w:tcPr>
          <w:p w14:paraId="0E73ECA8" w14:textId="348BF775" w:rsidR="001822EC" w:rsidRDefault="001822EC" w:rsidP="00E2459E">
            <w:pPr>
              <w:jc w:val="center"/>
              <w:rPr>
                <w:ins w:id="1915" w:author="Minh Trịnh" w:date="2017-10-02T18:04:00Z"/>
                <w:rFonts w:ascii="Times New Roman" w:hAnsi="Times New Roman" w:cs="Times New Roman"/>
                <w:b/>
                <w:sz w:val="20"/>
                <w:szCs w:val="20"/>
              </w:rPr>
            </w:pPr>
            <w:ins w:id="1916" w:author="Minh Trịnh" w:date="2017-10-02T18:04:00Z">
              <w:r>
                <w:rPr>
                  <w:rFonts w:ascii="Times New Roman" w:hAnsi="Times New Roman" w:cs="Times New Roman"/>
                  <w:b/>
                  <w:sz w:val="20"/>
                  <w:szCs w:val="20"/>
                </w:rPr>
                <w:t>0</w:t>
              </w:r>
            </w:ins>
          </w:p>
        </w:tc>
        <w:tc>
          <w:tcPr>
            <w:tcW w:w="1440" w:type="dxa"/>
          </w:tcPr>
          <w:p w14:paraId="104AA4AD" w14:textId="78A1073C" w:rsidR="001822EC" w:rsidRDefault="001822EC" w:rsidP="00E2459E">
            <w:pPr>
              <w:jc w:val="center"/>
              <w:rPr>
                <w:ins w:id="1917" w:author="Minh Trịnh" w:date="2017-10-02T18:04:00Z"/>
                <w:rFonts w:ascii="Times New Roman" w:hAnsi="Times New Roman" w:cs="Times New Roman"/>
                <w:b/>
                <w:sz w:val="20"/>
                <w:szCs w:val="20"/>
              </w:rPr>
            </w:pPr>
            <w:ins w:id="1918" w:author="Minh Trịnh" w:date="2017-10-02T18:04:00Z">
              <w:r>
                <w:rPr>
                  <w:rFonts w:ascii="Times New Roman" w:hAnsi="Times New Roman" w:cs="Times New Roman"/>
                  <w:b/>
                  <w:sz w:val="20"/>
                  <w:szCs w:val="20"/>
                </w:rPr>
                <w:t>0</w:t>
              </w:r>
            </w:ins>
          </w:p>
        </w:tc>
      </w:tr>
      <w:tr w:rsidR="001822EC" w14:paraId="7073D118" w14:textId="77777777" w:rsidTr="00E2459E">
        <w:trPr>
          <w:jc w:val="center"/>
          <w:ins w:id="1919" w:author="Minh Trịnh" w:date="2017-10-02T18:04:00Z"/>
        </w:trPr>
        <w:tc>
          <w:tcPr>
            <w:tcW w:w="2888" w:type="dxa"/>
          </w:tcPr>
          <w:p w14:paraId="6BD5CFA4" w14:textId="0623C498" w:rsidR="001822EC" w:rsidRDefault="001822EC" w:rsidP="00E2459E">
            <w:pPr>
              <w:jc w:val="center"/>
              <w:rPr>
                <w:ins w:id="1920" w:author="Minh Trịnh" w:date="2017-10-02T18:04:00Z"/>
                <w:rFonts w:ascii="Times New Roman" w:hAnsi="Times New Roman" w:cs="Times New Roman"/>
                <w:b/>
                <w:sz w:val="20"/>
                <w:szCs w:val="20"/>
              </w:rPr>
            </w:pPr>
            <w:ins w:id="1921" w:author="Minh Trịnh" w:date="2017-10-02T18:04:00Z">
              <w:r>
                <w:rPr>
                  <w:rFonts w:ascii="Times New Roman" w:hAnsi="Times New Roman" w:cs="Times New Roman"/>
                  <w:b/>
                  <w:sz w:val="20"/>
                  <w:szCs w:val="20"/>
                </w:rPr>
                <w:t>Sức khỏe</w:t>
              </w:r>
            </w:ins>
          </w:p>
        </w:tc>
        <w:tc>
          <w:tcPr>
            <w:tcW w:w="1769" w:type="dxa"/>
          </w:tcPr>
          <w:p w14:paraId="048BBC38" w14:textId="51AB838C" w:rsidR="001822EC" w:rsidRDefault="001822EC" w:rsidP="00E2459E">
            <w:pPr>
              <w:jc w:val="center"/>
              <w:rPr>
                <w:ins w:id="1922" w:author="Minh Trịnh" w:date="2017-10-02T18:04:00Z"/>
                <w:rFonts w:ascii="Times New Roman" w:hAnsi="Times New Roman" w:cs="Times New Roman"/>
                <w:sz w:val="20"/>
                <w:szCs w:val="20"/>
              </w:rPr>
            </w:pPr>
            <w:ins w:id="1923" w:author="Minh Trịnh" w:date="2017-10-02T18:04:00Z">
              <w:r>
                <w:rPr>
                  <w:rFonts w:ascii="Times New Roman" w:hAnsi="Times New Roman" w:cs="Times New Roman"/>
                  <w:sz w:val="20"/>
                  <w:szCs w:val="20"/>
                </w:rPr>
                <w:t>2,106</w:t>
              </w:r>
            </w:ins>
          </w:p>
        </w:tc>
        <w:tc>
          <w:tcPr>
            <w:tcW w:w="1350" w:type="dxa"/>
          </w:tcPr>
          <w:p w14:paraId="7FC06AB6" w14:textId="6CAAD429" w:rsidR="001822EC" w:rsidRDefault="001822EC" w:rsidP="00E2459E">
            <w:pPr>
              <w:jc w:val="center"/>
              <w:rPr>
                <w:ins w:id="1924" w:author="Minh Trịnh" w:date="2017-10-02T18:04:00Z"/>
                <w:rFonts w:ascii="Times New Roman" w:hAnsi="Times New Roman" w:cs="Times New Roman"/>
                <w:sz w:val="20"/>
                <w:szCs w:val="20"/>
              </w:rPr>
            </w:pPr>
            <w:ins w:id="1925" w:author="Minh Trịnh" w:date="2017-10-02T18:05:00Z">
              <w:r>
                <w:rPr>
                  <w:rFonts w:ascii="Times New Roman" w:hAnsi="Times New Roman" w:cs="Times New Roman"/>
                  <w:sz w:val="20"/>
                  <w:szCs w:val="20"/>
                </w:rPr>
                <w:t>10.4</w:t>
              </w:r>
            </w:ins>
          </w:p>
        </w:tc>
        <w:tc>
          <w:tcPr>
            <w:tcW w:w="1530" w:type="dxa"/>
          </w:tcPr>
          <w:p w14:paraId="13CAB511" w14:textId="709A07C0" w:rsidR="001822EC" w:rsidRDefault="001822EC" w:rsidP="00E2459E">
            <w:pPr>
              <w:jc w:val="center"/>
              <w:rPr>
                <w:ins w:id="1926" w:author="Minh Trịnh" w:date="2017-10-02T18:04:00Z"/>
                <w:rFonts w:ascii="Times New Roman" w:hAnsi="Times New Roman" w:cs="Times New Roman"/>
                <w:b/>
                <w:sz w:val="20"/>
                <w:szCs w:val="20"/>
              </w:rPr>
            </w:pPr>
            <w:ins w:id="1927" w:author="Minh Trịnh" w:date="2017-10-02T18:05:00Z">
              <w:r>
                <w:rPr>
                  <w:rFonts w:ascii="Times New Roman" w:hAnsi="Times New Roman" w:cs="Times New Roman"/>
                  <w:b/>
                  <w:sz w:val="20"/>
                  <w:szCs w:val="20"/>
                </w:rPr>
                <w:t>0</w:t>
              </w:r>
            </w:ins>
          </w:p>
        </w:tc>
        <w:tc>
          <w:tcPr>
            <w:tcW w:w="1440" w:type="dxa"/>
          </w:tcPr>
          <w:p w14:paraId="629104D9" w14:textId="60284F74" w:rsidR="001822EC" w:rsidRDefault="001822EC" w:rsidP="00E2459E">
            <w:pPr>
              <w:jc w:val="center"/>
              <w:rPr>
                <w:ins w:id="1928" w:author="Minh Trịnh" w:date="2017-10-02T18:04:00Z"/>
                <w:rFonts w:ascii="Times New Roman" w:hAnsi="Times New Roman" w:cs="Times New Roman"/>
                <w:b/>
                <w:sz w:val="20"/>
                <w:szCs w:val="20"/>
              </w:rPr>
            </w:pPr>
            <w:ins w:id="1929" w:author="Minh Trịnh" w:date="2017-10-02T18:05:00Z">
              <w:r>
                <w:rPr>
                  <w:rFonts w:ascii="Times New Roman" w:hAnsi="Times New Roman" w:cs="Times New Roman"/>
                  <w:b/>
                  <w:sz w:val="20"/>
                  <w:szCs w:val="20"/>
                </w:rPr>
                <w:t>0</w:t>
              </w:r>
            </w:ins>
          </w:p>
        </w:tc>
      </w:tr>
      <w:tr w:rsidR="001822EC" w14:paraId="4919BFDE" w14:textId="77777777" w:rsidTr="00E2459E">
        <w:trPr>
          <w:jc w:val="center"/>
          <w:ins w:id="1930" w:author="Minh Trịnh" w:date="2017-10-02T18:05:00Z"/>
        </w:trPr>
        <w:tc>
          <w:tcPr>
            <w:tcW w:w="2888" w:type="dxa"/>
          </w:tcPr>
          <w:p w14:paraId="7B146FE3" w14:textId="193994CA" w:rsidR="001822EC" w:rsidRDefault="001822EC" w:rsidP="00E2459E">
            <w:pPr>
              <w:jc w:val="center"/>
              <w:rPr>
                <w:ins w:id="1931" w:author="Minh Trịnh" w:date="2017-10-02T18:05:00Z"/>
                <w:rFonts w:ascii="Times New Roman" w:hAnsi="Times New Roman" w:cs="Times New Roman"/>
                <w:b/>
                <w:sz w:val="20"/>
                <w:szCs w:val="20"/>
              </w:rPr>
            </w:pPr>
            <w:ins w:id="1932" w:author="Minh Trịnh" w:date="2017-10-02T18:05:00Z">
              <w:r>
                <w:rPr>
                  <w:rFonts w:ascii="Times New Roman" w:hAnsi="Times New Roman" w:cs="Times New Roman"/>
                  <w:b/>
                  <w:sz w:val="20"/>
                  <w:szCs w:val="20"/>
                </w:rPr>
                <w:t>Tấm lòng bạn bè</w:t>
              </w:r>
            </w:ins>
          </w:p>
        </w:tc>
        <w:tc>
          <w:tcPr>
            <w:tcW w:w="1769" w:type="dxa"/>
          </w:tcPr>
          <w:p w14:paraId="5A155B1D" w14:textId="601C0F97" w:rsidR="001822EC" w:rsidRDefault="001822EC" w:rsidP="00E2459E">
            <w:pPr>
              <w:jc w:val="center"/>
              <w:rPr>
                <w:ins w:id="1933" w:author="Minh Trịnh" w:date="2017-10-02T18:05:00Z"/>
                <w:rFonts w:ascii="Times New Roman" w:hAnsi="Times New Roman" w:cs="Times New Roman"/>
                <w:sz w:val="20"/>
                <w:szCs w:val="20"/>
              </w:rPr>
            </w:pPr>
            <w:ins w:id="1934" w:author="Minh Trịnh" w:date="2017-10-02T18:05:00Z">
              <w:r>
                <w:rPr>
                  <w:rFonts w:ascii="Times New Roman" w:hAnsi="Times New Roman" w:cs="Times New Roman"/>
                  <w:sz w:val="20"/>
                  <w:szCs w:val="20"/>
                </w:rPr>
                <w:t>160</w:t>
              </w:r>
            </w:ins>
          </w:p>
        </w:tc>
        <w:tc>
          <w:tcPr>
            <w:tcW w:w="1350" w:type="dxa"/>
          </w:tcPr>
          <w:p w14:paraId="005546EC" w14:textId="12244882" w:rsidR="001822EC" w:rsidRDefault="001822EC" w:rsidP="00E2459E">
            <w:pPr>
              <w:jc w:val="center"/>
              <w:rPr>
                <w:ins w:id="1935" w:author="Minh Trịnh" w:date="2017-10-02T18:05:00Z"/>
                <w:rFonts w:ascii="Times New Roman" w:hAnsi="Times New Roman" w:cs="Times New Roman"/>
                <w:sz w:val="20"/>
                <w:szCs w:val="20"/>
              </w:rPr>
            </w:pPr>
            <w:ins w:id="1936" w:author="Minh Trịnh" w:date="2017-10-02T18:05:00Z">
              <w:r>
                <w:rPr>
                  <w:rFonts w:ascii="Times New Roman" w:hAnsi="Times New Roman" w:cs="Times New Roman"/>
                  <w:sz w:val="20"/>
                  <w:szCs w:val="20"/>
                </w:rPr>
                <w:t>0.8</w:t>
              </w:r>
            </w:ins>
          </w:p>
        </w:tc>
        <w:tc>
          <w:tcPr>
            <w:tcW w:w="1530" w:type="dxa"/>
          </w:tcPr>
          <w:p w14:paraId="628E87FA" w14:textId="14FE6E75" w:rsidR="001822EC" w:rsidRDefault="001822EC" w:rsidP="00E2459E">
            <w:pPr>
              <w:jc w:val="center"/>
              <w:rPr>
                <w:ins w:id="1937" w:author="Minh Trịnh" w:date="2017-10-02T18:05:00Z"/>
                <w:rFonts w:ascii="Times New Roman" w:hAnsi="Times New Roman" w:cs="Times New Roman"/>
                <w:b/>
                <w:sz w:val="20"/>
                <w:szCs w:val="20"/>
              </w:rPr>
            </w:pPr>
            <w:ins w:id="1938" w:author="Minh Trịnh" w:date="2017-10-02T18:05:00Z">
              <w:r>
                <w:rPr>
                  <w:rFonts w:ascii="Times New Roman" w:hAnsi="Times New Roman" w:cs="Times New Roman"/>
                  <w:b/>
                  <w:sz w:val="20"/>
                  <w:szCs w:val="20"/>
                </w:rPr>
                <w:t>0</w:t>
              </w:r>
            </w:ins>
          </w:p>
        </w:tc>
        <w:tc>
          <w:tcPr>
            <w:tcW w:w="1440" w:type="dxa"/>
          </w:tcPr>
          <w:p w14:paraId="11035D2A" w14:textId="7FE04010" w:rsidR="001822EC" w:rsidRDefault="001822EC" w:rsidP="00E2459E">
            <w:pPr>
              <w:jc w:val="center"/>
              <w:rPr>
                <w:ins w:id="1939" w:author="Minh Trịnh" w:date="2017-10-02T18:05:00Z"/>
                <w:rFonts w:ascii="Times New Roman" w:hAnsi="Times New Roman" w:cs="Times New Roman"/>
                <w:b/>
                <w:sz w:val="20"/>
                <w:szCs w:val="20"/>
              </w:rPr>
            </w:pPr>
            <w:ins w:id="1940" w:author="Minh Trịnh" w:date="2017-10-02T18:05:00Z">
              <w:r>
                <w:rPr>
                  <w:rFonts w:ascii="Times New Roman" w:hAnsi="Times New Roman" w:cs="Times New Roman"/>
                  <w:b/>
                  <w:sz w:val="20"/>
                  <w:szCs w:val="20"/>
                </w:rPr>
                <w:t>0</w:t>
              </w:r>
            </w:ins>
          </w:p>
        </w:tc>
      </w:tr>
      <w:tr w:rsidR="001822EC" w14:paraId="5CD211F6" w14:textId="77777777" w:rsidTr="00E2459E">
        <w:trPr>
          <w:jc w:val="center"/>
          <w:ins w:id="1941" w:author="Minh Trịnh" w:date="2017-10-02T18:05:00Z"/>
        </w:trPr>
        <w:tc>
          <w:tcPr>
            <w:tcW w:w="2888" w:type="dxa"/>
          </w:tcPr>
          <w:p w14:paraId="19C67951" w14:textId="7AF908E8" w:rsidR="001822EC" w:rsidRDefault="001822EC" w:rsidP="00E2459E">
            <w:pPr>
              <w:jc w:val="center"/>
              <w:rPr>
                <w:ins w:id="1942" w:author="Minh Trịnh" w:date="2017-10-02T18:05:00Z"/>
                <w:rFonts w:ascii="Times New Roman" w:hAnsi="Times New Roman" w:cs="Times New Roman"/>
                <w:b/>
                <w:sz w:val="20"/>
                <w:szCs w:val="20"/>
              </w:rPr>
            </w:pPr>
            <w:ins w:id="1943" w:author="Minh Trịnh" w:date="2017-10-02T18:05:00Z">
              <w:r>
                <w:rPr>
                  <w:rFonts w:ascii="Times New Roman" w:hAnsi="Times New Roman" w:cs="Times New Roman"/>
                  <w:b/>
                  <w:sz w:val="20"/>
                  <w:szCs w:val="20"/>
                </w:rPr>
                <w:t>Thể thao</w:t>
              </w:r>
            </w:ins>
          </w:p>
        </w:tc>
        <w:tc>
          <w:tcPr>
            <w:tcW w:w="1769" w:type="dxa"/>
          </w:tcPr>
          <w:p w14:paraId="6E28DFC1" w14:textId="03D1931C" w:rsidR="001822EC" w:rsidRDefault="001822EC" w:rsidP="00E2459E">
            <w:pPr>
              <w:jc w:val="center"/>
              <w:rPr>
                <w:ins w:id="1944" w:author="Minh Trịnh" w:date="2017-10-02T18:05:00Z"/>
                <w:rFonts w:ascii="Times New Roman" w:hAnsi="Times New Roman" w:cs="Times New Roman"/>
                <w:sz w:val="20"/>
                <w:szCs w:val="20"/>
              </w:rPr>
            </w:pPr>
            <w:ins w:id="1945" w:author="Minh Trịnh" w:date="2017-10-02T18:05:00Z">
              <w:r>
                <w:rPr>
                  <w:rFonts w:ascii="Times New Roman" w:hAnsi="Times New Roman" w:cs="Times New Roman"/>
                  <w:sz w:val="20"/>
                  <w:szCs w:val="20"/>
                </w:rPr>
                <w:t>2,040</w:t>
              </w:r>
            </w:ins>
          </w:p>
        </w:tc>
        <w:tc>
          <w:tcPr>
            <w:tcW w:w="1350" w:type="dxa"/>
          </w:tcPr>
          <w:p w14:paraId="311CEC52" w14:textId="0DDECC19" w:rsidR="001822EC" w:rsidRDefault="001822EC" w:rsidP="00E2459E">
            <w:pPr>
              <w:jc w:val="center"/>
              <w:rPr>
                <w:ins w:id="1946" w:author="Minh Trịnh" w:date="2017-10-02T18:05:00Z"/>
                <w:rFonts w:ascii="Times New Roman" w:hAnsi="Times New Roman" w:cs="Times New Roman"/>
                <w:sz w:val="20"/>
                <w:szCs w:val="20"/>
              </w:rPr>
            </w:pPr>
            <w:ins w:id="1947" w:author="Minh Trịnh" w:date="2017-10-02T18:05:00Z">
              <w:r>
                <w:rPr>
                  <w:rFonts w:ascii="Times New Roman" w:hAnsi="Times New Roman" w:cs="Times New Roman"/>
                  <w:sz w:val="20"/>
                  <w:szCs w:val="20"/>
                </w:rPr>
                <w:t>11.6</w:t>
              </w:r>
            </w:ins>
          </w:p>
        </w:tc>
        <w:tc>
          <w:tcPr>
            <w:tcW w:w="1530" w:type="dxa"/>
          </w:tcPr>
          <w:p w14:paraId="3DA2CD59" w14:textId="3748A4BD" w:rsidR="001822EC" w:rsidRDefault="001822EC" w:rsidP="00E2459E">
            <w:pPr>
              <w:jc w:val="center"/>
              <w:rPr>
                <w:ins w:id="1948" w:author="Minh Trịnh" w:date="2017-10-02T18:05:00Z"/>
                <w:rFonts w:ascii="Times New Roman" w:hAnsi="Times New Roman" w:cs="Times New Roman"/>
                <w:b/>
                <w:sz w:val="20"/>
                <w:szCs w:val="20"/>
              </w:rPr>
            </w:pPr>
            <w:ins w:id="1949" w:author="Minh Trịnh" w:date="2017-10-02T18:05:00Z">
              <w:r>
                <w:rPr>
                  <w:rFonts w:ascii="Times New Roman" w:hAnsi="Times New Roman" w:cs="Times New Roman"/>
                  <w:b/>
                  <w:sz w:val="20"/>
                  <w:szCs w:val="20"/>
                </w:rPr>
                <w:t>0</w:t>
              </w:r>
            </w:ins>
          </w:p>
        </w:tc>
        <w:tc>
          <w:tcPr>
            <w:tcW w:w="1440" w:type="dxa"/>
          </w:tcPr>
          <w:p w14:paraId="29AC94B8" w14:textId="78E4AF56" w:rsidR="001822EC" w:rsidRDefault="001822EC" w:rsidP="00E2459E">
            <w:pPr>
              <w:jc w:val="center"/>
              <w:rPr>
                <w:ins w:id="1950" w:author="Minh Trịnh" w:date="2017-10-02T18:05:00Z"/>
                <w:rFonts w:ascii="Times New Roman" w:hAnsi="Times New Roman" w:cs="Times New Roman"/>
                <w:b/>
                <w:sz w:val="20"/>
                <w:szCs w:val="20"/>
              </w:rPr>
            </w:pPr>
            <w:ins w:id="1951" w:author="Minh Trịnh" w:date="2017-10-02T18:05:00Z">
              <w:r>
                <w:rPr>
                  <w:rFonts w:ascii="Times New Roman" w:hAnsi="Times New Roman" w:cs="Times New Roman"/>
                  <w:b/>
                  <w:sz w:val="20"/>
                  <w:szCs w:val="20"/>
                </w:rPr>
                <w:t>0</w:t>
              </w:r>
            </w:ins>
          </w:p>
        </w:tc>
      </w:tr>
      <w:tr w:rsidR="001822EC" w14:paraId="29D1DA79" w14:textId="77777777" w:rsidTr="00E2459E">
        <w:trPr>
          <w:jc w:val="center"/>
          <w:ins w:id="1952" w:author="Minh Trịnh" w:date="2017-10-02T18:05:00Z"/>
        </w:trPr>
        <w:tc>
          <w:tcPr>
            <w:tcW w:w="2888" w:type="dxa"/>
          </w:tcPr>
          <w:p w14:paraId="496F18F2" w14:textId="478DAAA8" w:rsidR="001822EC" w:rsidRDefault="001822EC" w:rsidP="00E2459E">
            <w:pPr>
              <w:jc w:val="center"/>
              <w:rPr>
                <w:ins w:id="1953" w:author="Minh Trịnh" w:date="2017-10-02T18:05:00Z"/>
                <w:rFonts w:ascii="Times New Roman" w:hAnsi="Times New Roman" w:cs="Times New Roman"/>
                <w:b/>
                <w:sz w:val="20"/>
                <w:szCs w:val="20"/>
              </w:rPr>
            </w:pPr>
            <w:ins w:id="1954" w:author="Minh Trịnh" w:date="2017-10-02T18:06:00Z">
              <w:r>
                <w:rPr>
                  <w:rFonts w:ascii="Times New Roman" w:hAnsi="Times New Roman" w:cs="Times New Roman"/>
                  <w:b/>
                  <w:sz w:val="20"/>
                  <w:szCs w:val="20"/>
                </w:rPr>
                <w:t>Thời sự</w:t>
              </w:r>
            </w:ins>
          </w:p>
        </w:tc>
        <w:tc>
          <w:tcPr>
            <w:tcW w:w="1769" w:type="dxa"/>
          </w:tcPr>
          <w:p w14:paraId="461CE2CA" w14:textId="2486450D" w:rsidR="001822EC" w:rsidRDefault="001822EC" w:rsidP="00E2459E">
            <w:pPr>
              <w:jc w:val="center"/>
              <w:rPr>
                <w:ins w:id="1955" w:author="Minh Trịnh" w:date="2017-10-02T18:05:00Z"/>
                <w:rFonts w:ascii="Times New Roman" w:hAnsi="Times New Roman" w:cs="Times New Roman"/>
                <w:sz w:val="20"/>
                <w:szCs w:val="20"/>
              </w:rPr>
            </w:pPr>
            <w:ins w:id="1956" w:author="Minh Trịnh" w:date="2017-10-02T18:06:00Z">
              <w:r>
                <w:rPr>
                  <w:rFonts w:ascii="Times New Roman" w:hAnsi="Times New Roman" w:cs="Times New Roman"/>
                  <w:sz w:val="20"/>
                  <w:szCs w:val="20"/>
                </w:rPr>
                <w:t>5,234</w:t>
              </w:r>
            </w:ins>
          </w:p>
        </w:tc>
        <w:tc>
          <w:tcPr>
            <w:tcW w:w="1350" w:type="dxa"/>
          </w:tcPr>
          <w:p w14:paraId="5D354848" w14:textId="2D9B0E96" w:rsidR="001822EC" w:rsidRDefault="001822EC" w:rsidP="00E2459E">
            <w:pPr>
              <w:jc w:val="center"/>
              <w:rPr>
                <w:ins w:id="1957" w:author="Minh Trịnh" w:date="2017-10-02T18:05:00Z"/>
                <w:rFonts w:ascii="Times New Roman" w:hAnsi="Times New Roman" w:cs="Times New Roman"/>
                <w:sz w:val="20"/>
                <w:szCs w:val="20"/>
              </w:rPr>
            </w:pPr>
            <w:ins w:id="1958" w:author="Minh Trịnh" w:date="2017-10-02T18:06:00Z">
              <w:r>
                <w:rPr>
                  <w:rFonts w:ascii="Times New Roman" w:hAnsi="Times New Roman" w:cs="Times New Roman"/>
                  <w:sz w:val="20"/>
                  <w:szCs w:val="20"/>
                </w:rPr>
                <w:t>32.9</w:t>
              </w:r>
            </w:ins>
          </w:p>
        </w:tc>
        <w:tc>
          <w:tcPr>
            <w:tcW w:w="1530" w:type="dxa"/>
          </w:tcPr>
          <w:p w14:paraId="6022D762" w14:textId="308B4DA3" w:rsidR="001822EC" w:rsidRDefault="001822EC" w:rsidP="00E2459E">
            <w:pPr>
              <w:jc w:val="center"/>
              <w:rPr>
                <w:ins w:id="1959" w:author="Minh Trịnh" w:date="2017-10-02T18:05:00Z"/>
                <w:rFonts w:ascii="Times New Roman" w:hAnsi="Times New Roman" w:cs="Times New Roman"/>
                <w:b/>
                <w:sz w:val="20"/>
                <w:szCs w:val="20"/>
              </w:rPr>
            </w:pPr>
            <w:ins w:id="1960" w:author="Minh Trịnh" w:date="2017-10-02T18:07:00Z">
              <w:r>
                <w:rPr>
                  <w:rFonts w:ascii="Times New Roman" w:hAnsi="Times New Roman" w:cs="Times New Roman"/>
                  <w:b/>
                  <w:sz w:val="20"/>
                  <w:szCs w:val="20"/>
                </w:rPr>
                <w:t>0</w:t>
              </w:r>
            </w:ins>
          </w:p>
        </w:tc>
        <w:tc>
          <w:tcPr>
            <w:tcW w:w="1440" w:type="dxa"/>
          </w:tcPr>
          <w:p w14:paraId="33ADB3A7" w14:textId="6B2E2215" w:rsidR="001822EC" w:rsidRDefault="001822EC" w:rsidP="00E2459E">
            <w:pPr>
              <w:jc w:val="center"/>
              <w:rPr>
                <w:ins w:id="1961" w:author="Minh Trịnh" w:date="2017-10-02T18:05:00Z"/>
                <w:rFonts w:ascii="Times New Roman" w:hAnsi="Times New Roman" w:cs="Times New Roman"/>
                <w:b/>
                <w:sz w:val="20"/>
                <w:szCs w:val="20"/>
              </w:rPr>
            </w:pPr>
            <w:ins w:id="1962" w:author="Minh Trịnh" w:date="2017-10-02T18:07:00Z">
              <w:r>
                <w:rPr>
                  <w:rFonts w:ascii="Times New Roman" w:hAnsi="Times New Roman" w:cs="Times New Roman"/>
                  <w:b/>
                  <w:sz w:val="20"/>
                  <w:szCs w:val="20"/>
                </w:rPr>
                <w:t>0</w:t>
              </w:r>
            </w:ins>
          </w:p>
        </w:tc>
      </w:tr>
    </w:tbl>
    <w:p w14:paraId="5FC3FA0F" w14:textId="3C37B5D4" w:rsidR="00152ADE" w:rsidRPr="00E70F1F" w:rsidRDefault="00152ADE" w:rsidP="00152ADE">
      <w:pPr>
        <w:ind w:firstLine="720"/>
        <w:jc w:val="center"/>
        <w:rPr>
          <w:ins w:id="1963" w:author="Minh Trịnh" w:date="2017-10-02T17:13:00Z"/>
          <w:rFonts w:ascii="Times New Roman" w:hAnsi="Times New Roman" w:cs="Times New Roman"/>
          <w:sz w:val="20"/>
          <w:szCs w:val="20"/>
        </w:rPr>
      </w:pPr>
      <w:ins w:id="1964" w:author="Minh Trịnh" w:date="2017-10-02T17:13:00Z">
        <w:r>
          <w:rPr>
            <w:rFonts w:ascii="Times New Roman" w:hAnsi="Times New Roman" w:cs="Times New Roman"/>
            <w:sz w:val="20"/>
            <w:szCs w:val="20"/>
          </w:rPr>
          <w:t>Bả</w:t>
        </w:r>
        <w:r w:rsidR="001822EC">
          <w:rPr>
            <w:rFonts w:ascii="Times New Roman" w:hAnsi="Times New Roman" w:cs="Times New Roman"/>
            <w:sz w:val="20"/>
            <w:szCs w:val="20"/>
          </w:rPr>
          <w:t>ng 9</w:t>
        </w:r>
        <w:r>
          <w:rPr>
            <w:rFonts w:ascii="Times New Roman" w:hAnsi="Times New Roman" w:cs="Times New Roman"/>
            <w:sz w:val="20"/>
            <w:szCs w:val="20"/>
          </w:rPr>
          <w:t xml:space="preserve">: </w:t>
        </w:r>
        <w:r w:rsidRPr="00E70F1F">
          <w:rPr>
            <w:rFonts w:ascii="Times New Roman" w:hAnsi="Times New Roman" w:cs="Times New Roman"/>
            <w:sz w:val="20"/>
            <w:szCs w:val="20"/>
          </w:rPr>
          <w:t xml:space="preserve">Kết quả thu thập dữ liệu song ngữ </w:t>
        </w:r>
        <w:r>
          <w:rPr>
            <w:rFonts w:ascii="Times New Roman" w:hAnsi="Times New Roman" w:cs="Times New Roman"/>
            <w:sz w:val="20"/>
            <w:szCs w:val="20"/>
          </w:rPr>
          <w:t xml:space="preserve">đã phân loại theo nội dung trang </w:t>
        </w:r>
      </w:ins>
      <w:ins w:id="1965" w:author="Minh Trịnh" w:date="2017-10-02T17:16:00Z">
        <w:r>
          <w:rPr>
            <w:rFonts w:ascii="Times New Roman" w:hAnsi="Times New Roman" w:cs="Times New Roman"/>
            <w:sz w:val="20"/>
            <w:szCs w:val="20"/>
          </w:rPr>
          <w:t>http://thoidai.com.vn</w:t>
        </w:r>
      </w:ins>
    </w:p>
    <w:tbl>
      <w:tblPr>
        <w:tblStyle w:val="TableGrid"/>
        <w:tblW w:w="0" w:type="auto"/>
        <w:jc w:val="center"/>
        <w:tblLook w:val="04A0" w:firstRow="1" w:lastRow="0" w:firstColumn="1" w:lastColumn="0" w:noHBand="0" w:noVBand="1"/>
      </w:tblPr>
      <w:tblGrid>
        <w:gridCol w:w="3146"/>
        <w:gridCol w:w="1169"/>
        <w:gridCol w:w="1710"/>
        <w:gridCol w:w="1206"/>
        <w:gridCol w:w="1372"/>
      </w:tblGrid>
      <w:tr w:rsidR="00FA191F" w:rsidRPr="00E70F1F" w14:paraId="774DD3FD" w14:textId="77777777" w:rsidTr="00E2459E">
        <w:trPr>
          <w:jc w:val="center"/>
          <w:ins w:id="1966" w:author="Minh Trịnh" w:date="2017-10-02T19:01:00Z"/>
        </w:trPr>
        <w:tc>
          <w:tcPr>
            <w:tcW w:w="3146" w:type="dxa"/>
          </w:tcPr>
          <w:p w14:paraId="4F2687B2" w14:textId="77777777" w:rsidR="00FA191F" w:rsidRDefault="00FA191F" w:rsidP="00E2459E">
            <w:pPr>
              <w:ind w:firstLine="720"/>
              <w:rPr>
                <w:ins w:id="1967" w:author="Minh Trịnh" w:date="2017-10-02T19:01:00Z"/>
                <w:rFonts w:ascii="Times New Roman" w:hAnsi="Times New Roman" w:cs="Times New Roman"/>
                <w:sz w:val="20"/>
                <w:szCs w:val="20"/>
              </w:rPr>
            </w:pPr>
          </w:p>
          <w:p w14:paraId="14309660" w14:textId="532C140C" w:rsidR="00FA191F" w:rsidRPr="00E70F1F" w:rsidRDefault="00FA191F" w:rsidP="00E2459E">
            <w:pPr>
              <w:pStyle w:val="ListParagraph"/>
              <w:ind w:left="0"/>
              <w:jc w:val="center"/>
              <w:rPr>
                <w:ins w:id="1968" w:author="Minh Trịnh" w:date="2017-10-02T19:01:00Z"/>
                <w:rFonts w:ascii="Times New Roman" w:hAnsi="Times New Roman" w:cs="Times New Roman"/>
                <w:sz w:val="20"/>
                <w:szCs w:val="20"/>
              </w:rPr>
            </w:pPr>
            <w:ins w:id="1969" w:author="Minh Trịnh" w:date="2017-10-02T19:02:00Z">
              <w:r>
                <w:rPr>
                  <w:rFonts w:ascii="Times New Roman" w:hAnsi="Times New Roman" w:cs="Times New Roman"/>
                  <w:sz w:val="20"/>
                  <w:szCs w:val="20"/>
                </w:rPr>
                <w:t>http://thoidai.com.vn</w:t>
              </w:r>
            </w:ins>
          </w:p>
        </w:tc>
        <w:tc>
          <w:tcPr>
            <w:tcW w:w="1169" w:type="dxa"/>
          </w:tcPr>
          <w:p w14:paraId="2705AB21" w14:textId="77777777" w:rsidR="00FA191F" w:rsidRPr="00E70F1F" w:rsidRDefault="00FA191F" w:rsidP="00E2459E">
            <w:pPr>
              <w:pStyle w:val="ListParagraph"/>
              <w:ind w:left="0"/>
              <w:jc w:val="center"/>
              <w:rPr>
                <w:ins w:id="1970" w:author="Minh Trịnh" w:date="2017-10-02T19:01:00Z"/>
                <w:rFonts w:ascii="Times New Roman" w:hAnsi="Times New Roman" w:cs="Times New Roman"/>
                <w:sz w:val="20"/>
                <w:szCs w:val="20"/>
              </w:rPr>
            </w:pPr>
            <w:ins w:id="1971" w:author="Minh Trịnh" w:date="2017-10-02T19:01:00Z">
              <w:r w:rsidRPr="00E70F1F">
                <w:rPr>
                  <w:rFonts w:ascii="Times New Roman" w:hAnsi="Times New Roman" w:cs="Times New Roman"/>
                  <w:sz w:val="20"/>
                  <w:szCs w:val="20"/>
                </w:rPr>
                <w:t>Số danh mục</w:t>
              </w:r>
            </w:ins>
          </w:p>
        </w:tc>
        <w:tc>
          <w:tcPr>
            <w:tcW w:w="1710" w:type="dxa"/>
          </w:tcPr>
          <w:p w14:paraId="1F82EB0E" w14:textId="77777777" w:rsidR="00FA191F" w:rsidRPr="00E70F1F" w:rsidRDefault="00FA191F" w:rsidP="00E2459E">
            <w:pPr>
              <w:pStyle w:val="ListParagraph"/>
              <w:ind w:left="0"/>
              <w:jc w:val="center"/>
              <w:rPr>
                <w:ins w:id="1972" w:author="Minh Trịnh" w:date="2017-10-02T19:01:00Z"/>
                <w:rFonts w:ascii="Times New Roman" w:hAnsi="Times New Roman" w:cs="Times New Roman"/>
                <w:sz w:val="20"/>
                <w:szCs w:val="20"/>
              </w:rPr>
            </w:pPr>
            <w:ins w:id="1973" w:author="Minh Trịnh" w:date="2017-10-02T19:01:00Z">
              <w:r>
                <w:rPr>
                  <w:rFonts w:ascii="Times New Roman" w:hAnsi="Times New Roman" w:cs="Times New Roman"/>
                  <w:sz w:val="20"/>
                  <w:szCs w:val="20"/>
                </w:rPr>
                <w:t>S</w:t>
              </w:r>
              <w:r w:rsidRPr="00E70F1F">
                <w:rPr>
                  <w:rFonts w:ascii="Times New Roman" w:hAnsi="Times New Roman" w:cs="Times New Roman"/>
                  <w:sz w:val="20"/>
                  <w:szCs w:val="20"/>
                </w:rPr>
                <w:t xml:space="preserve">ố lượng </w:t>
              </w:r>
              <w:r>
                <w:rPr>
                  <w:rFonts w:ascii="Times New Roman" w:hAnsi="Times New Roman" w:cs="Times New Roman"/>
                  <w:sz w:val="20"/>
                  <w:szCs w:val="20"/>
                </w:rPr>
                <w:t>tập tin</w:t>
              </w:r>
              <w:r w:rsidRPr="00E70F1F">
                <w:rPr>
                  <w:rFonts w:ascii="Times New Roman" w:hAnsi="Times New Roman" w:cs="Times New Roman"/>
                  <w:sz w:val="20"/>
                  <w:szCs w:val="20"/>
                </w:rPr>
                <w:t xml:space="preserve"> thu được</w:t>
              </w:r>
            </w:ins>
          </w:p>
        </w:tc>
        <w:tc>
          <w:tcPr>
            <w:tcW w:w="1206" w:type="dxa"/>
          </w:tcPr>
          <w:p w14:paraId="7C80384C" w14:textId="77777777" w:rsidR="00FA191F" w:rsidRPr="00E70F1F" w:rsidRDefault="00FA191F" w:rsidP="00E2459E">
            <w:pPr>
              <w:pStyle w:val="ListParagraph"/>
              <w:ind w:left="0"/>
              <w:jc w:val="center"/>
              <w:rPr>
                <w:ins w:id="1974" w:author="Minh Trịnh" w:date="2017-10-02T19:01:00Z"/>
                <w:rFonts w:ascii="Times New Roman" w:hAnsi="Times New Roman" w:cs="Times New Roman"/>
                <w:sz w:val="20"/>
                <w:szCs w:val="20"/>
              </w:rPr>
            </w:pPr>
            <w:ins w:id="1975" w:author="Minh Trịnh" w:date="2017-10-02T19:01:00Z">
              <w:r>
                <w:rPr>
                  <w:rFonts w:ascii="Times New Roman" w:hAnsi="Times New Roman" w:cs="Times New Roman"/>
                  <w:sz w:val="20"/>
                  <w:szCs w:val="20"/>
                </w:rPr>
                <w:t>Tổng d</w:t>
              </w:r>
              <w:r w:rsidRPr="00E70F1F">
                <w:rPr>
                  <w:rFonts w:ascii="Times New Roman" w:hAnsi="Times New Roman" w:cs="Times New Roman"/>
                  <w:sz w:val="20"/>
                  <w:szCs w:val="20"/>
                </w:rPr>
                <w:t>ung lượng</w:t>
              </w:r>
            </w:ins>
          </w:p>
          <w:p w14:paraId="5DFCAEFF" w14:textId="77777777" w:rsidR="00FA191F" w:rsidRPr="00E70F1F" w:rsidRDefault="00FA191F" w:rsidP="00E2459E">
            <w:pPr>
              <w:pStyle w:val="ListParagraph"/>
              <w:ind w:left="0"/>
              <w:jc w:val="center"/>
              <w:rPr>
                <w:ins w:id="1976" w:author="Minh Trịnh" w:date="2017-10-02T19:01:00Z"/>
                <w:rFonts w:ascii="Times New Roman" w:hAnsi="Times New Roman" w:cs="Times New Roman"/>
                <w:sz w:val="20"/>
                <w:szCs w:val="20"/>
              </w:rPr>
            </w:pPr>
            <w:ins w:id="1977" w:author="Minh Trịnh" w:date="2017-10-02T19:01:00Z">
              <w:r>
                <w:rPr>
                  <w:rFonts w:ascii="Times New Roman" w:hAnsi="Times New Roman" w:cs="Times New Roman"/>
                  <w:sz w:val="20"/>
                  <w:szCs w:val="20"/>
                </w:rPr>
                <w:t>(MB)</w:t>
              </w:r>
            </w:ins>
          </w:p>
        </w:tc>
        <w:tc>
          <w:tcPr>
            <w:tcW w:w="1372" w:type="dxa"/>
          </w:tcPr>
          <w:p w14:paraId="41D26259" w14:textId="77777777" w:rsidR="00FA191F" w:rsidRPr="00E70F1F" w:rsidRDefault="00FA191F" w:rsidP="00E2459E">
            <w:pPr>
              <w:pStyle w:val="ListParagraph"/>
              <w:ind w:left="0"/>
              <w:rPr>
                <w:ins w:id="1978" w:author="Minh Trịnh" w:date="2017-10-02T19:01:00Z"/>
                <w:rFonts w:ascii="Times New Roman" w:hAnsi="Times New Roman" w:cs="Times New Roman"/>
                <w:sz w:val="20"/>
                <w:szCs w:val="20"/>
              </w:rPr>
            </w:pPr>
            <w:ins w:id="1979" w:author="Minh Trịnh" w:date="2017-10-02T19:01:00Z">
              <w:r w:rsidRPr="00E70F1F">
                <w:rPr>
                  <w:rFonts w:ascii="Times New Roman" w:hAnsi="Times New Roman" w:cs="Times New Roman"/>
                  <w:sz w:val="20"/>
                  <w:szCs w:val="20"/>
                </w:rPr>
                <w:t>Tốc độ tải</w:t>
              </w:r>
            </w:ins>
          </w:p>
          <w:p w14:paraId="3F13D7E2" w14:textId="77777777" w:rsidR="00FA191F" w:rsidRPr="00E70F1F" w:rsidRDefault="00FA191F" w:rsidP="00E2459E">
            <w:pPr>
              <w:pStyle w:val="ListParagraph"/>
              <w:ind w:left="0"/>
              <w:rPr>
                <w:ins w:id="1980" w:author="Minh Trịnh" w:date="2017-10-02T19:01:00Z"/>
                <w:rFonts w:ascii="Times New Roman" w:hAnsi="Times New Roman" w:cs="Times New Roman"/>
                <w:sz w:val="20"/>
                <w:szCs w:val="20"/>
              </w:rPr>
            </w:pPr>
            <w:ins w:id="1981" w:author="Minh Trịnh" w:date="2017-10-02T19:01:00Z">
              <w:r w:rsidRPr="00E70F1F">
                <w:rPr>
                  <w:rFonts w:ascii="Times New Roman" w:hAnsi="Times New Roman" w:cs="Times New Roman"/>
                  <w:sz w:val="20"/>
                  <w:szCs w:val="20"/>
                </w:rPr>
                <w:t>(</w:t>
              </w:r>
              <w:r>
                <w:rPr>
                  <w:rFonts w:ascii="Times New Roman" w:hAnsi="Times New Roman" w:cs="Times New Roman"/>
                  <w:sz w:val="20"/>
                  <w:szCs w:val="20"/>
                </w:rPr>
                <w:t>tập tin</w:t>
              </w:r>
              <w:r w:rsidRPr="00E70F1F">
                <w:rPr>
                  <w:rFonts w:ascii="Times New Roman" w:hAnsi="Times New Roman" w:cs="Times New Roman"/>
                  <w:sz w:val="20"/>
                  <w:szCs w:val="20"/>
                </w:rPr>
                <w:t>/phút)</w:t>
              </w:r>
            </w:ins>
          </w:p>
        </w:tc>
      </w:tr>
      <w:tr w:rsidR="00FA191F" w:rsidRPr="00E70F1F" w14:paraId="6F744425" w14:textId="77777777" w:rsidTr="00E2459E">
        <w:trPr>
          <w:jc w:val="center"/>
          <w:ins w:id="1982" w:author="Minh Trịnh" w:date="2017-10-02T19:01:00Z"/>
        </w:trPr>
        <w:tc>
          <w:tcPr>
            <w:tcW w:w="3146" w:type="dxa"/>
          </w:tcPr>
          <w:p w14:paraId="7FCA7769" w14:textId="77777777" w:rsidR="00FA191F" w:rsidRPr="00E70F1F" w:rsidRDefault="00FA191F" w:rsidP="00E2459E">
            <w:pPr>
              <w:pStyle w:val="ListParagraph"/>
              <w:ind w:left="0"/>
              <w:jc w:val="center"/>
              <w:rPr>
                <w:ins w:id="1983" w:author="Minh Trịnh" w:date="2017-10-02T19:01:00Z"/>
                <w:rFonts w:ascii="Times New Roman" w:hAnsi="Times New Roman" w:cs="Times New Roman"/>
                <w:sz w:val="20"/>
                <w:szCs w:val="20"/>
              </w:rPr>
            </w:pPr>
            <w:ins w:id="1984" w:author="Minh Trịnh" w:date="2017-10-02T19:01:00Z">
              <w:r w:rsidRPr="00E70F1F">
                <w:rPr>
                  <w:rFonts w:ascii="Times New Roman" w:hAnsi="Times New Roman" w:cs="Times New Roman"/>
                  <w:sz w:val="20"/>
                  <w:szCs w:val="20"/>
                </w:rPr>
                <w:t>Tiếng Trung</w:t>
              </w:r>
            </w:ins>
          </w:p>
        </w:tc>
        <w:tc>
          <w:tcPr>
            <w:tcW w:w="1169" w:type="dxa"/>
          </w:tcPr>
          <w:p w14:paraId="1553E392" w14:textId="06120AE5" w:rsidR="00FA191F" w:rsidRPr="00E70F1F" w:rsidRDefault="005D5504" w:rsidP="00E2459E">
            <w:pPr>
              <w:pStyle w:val="ListParagraph"/>
              <w:ind w:left="0"/>
              <w:jc w:val="center"/>
              <w:rPr>
                <w:ins w:id="1985" w:author="Minh Trịnh" w:date="2017-10-02T19:01:00Z"/>
                <w:rFonts w:ascii="Times New Roman" w:hAnsi="Times New Roman" w:cs="Times New Roman"/>
                <w:sz w:val="20"/>
                <w:szCs w:val="20"/>
              </w:rPr>
            </w:pPr>
            <w:ins w:id="1986" w:author="Minh Trịnh" w:date="2017-10-02T19:01:00Z">
              <w:r>
                <w:rPr>
                  <w:rFonts w:ascii="Times New Roman" w:hAnsi="Times New Roman" w:cs="Times New Roman"/>
                  <w:sz w:val="20"/>
                  <w:szCs w:val="20"/>
                </w:rPr>
                <w:t>9</w:t>
              </w:r>
            </w:ins>
          </w:p>
        </w:tc>
        <w:tc>
          <w:tcPr>
            <w:tcW w:w="1710" w:type="dxa"/>
          </w:tcPr>
          <w:p w14:paraId="4E4E0538" w14:textId="6A9911AA" w:rsidR="00FA191F" w:rsidRPr="00E70F1F" w:rsidRDefault="005D5504" w:rsidP="00E2459E">
            <w:pPr>
              <w:pStyle w:val="ListParagraph"/>
              <w:ind w:left="0"/>
              <w:jc w:val="center"/>
              <w:rPr>
                <w:ins w:id="1987" w:author="Minh Trịnh" w:date="2017-10-02T19:01:00Z"/>
                <w:rFonts w:ascii="Times New Roman" w:hAnsi="Times New Roman" w:cs="Times New Roman"/>
                <w:sz w:val="20"/>
                <w:szCs w:val="20"/>
              </w:rPr>
            </w:pPr>
            <w:ins w:id="1988" w:author="Minh Trịnh" w:date="2017-10-02T19:02:00Z">
              <w:r>
                <w:rPr>
                  <w:rFonts w:ascii="Times New Roman" w:hAnsi="Times New Roman" w:cs="Times New Roman"/>
                  <w:sz w:val="20"/>
                  <w:szCs w:val="20"/>
                </w:rPr>
                <w:t>17,502</w:t>
              </w:r>
            </w:ins>
          </w:p>
        </w:tc>
        <w:tc>
          <w:tcPr>
            <w:tcW w:w="1206" w:type="dxa"/>
          </w:tcPr>
          <w:p w14:paraId="222B237E" w14:textId="0AE5FB83" w:rsidR="00FA191F" w:rsidRPr="00E70F1F" w:rsidRDefault="005D5504" w:rsidP="00E2459E">
            <w:pPr>
              <w:pStyle w:val="ListParagraph"/>
              <w:ind w:left="0"/>
              <w:jc w:val="center"/>
              <w:rPr>
                <w:ins w:id="1989" w:author="Minh Trịnh" w:date="2017-10-02T19:01:00Z"/>
                <w:rFonts w:ascii="Times New Roman" w:hAnsi="Times New Roman" w:cs="Times New Roman"/>
                <w:sz w:val="20"/>
                <w:szCs w:val="20"/>
              </w:rPr>
            </w:pPr>
            <w:ins w:id="1990" w:author="Minh Trịnh" w:date="2017-10-02T19:03:00Z">
              <w:r>
                <w:rPr>
                  <w:rFonts w:ascii="Times New Roman" w:hAnsi="Times New Roman" w:cs="Times New Roman"/>
                  <w:sz w:val="20"/>
                  <w:szCs w:val="20"/>
                </w:rPr>
                <w:t>66.4</w:t>
              </w:r>
            </w:ins>
          </w:p>
        </w:tc>
        <w:tc>
          <w:tcPr>
            <w:tcW w:w="1372" w:type="dxa"/>
          </w:tcPr>
          <w:p w14:paraId="6BFD4CB2" w14:textId="77777777" w:rsidR="00FA191F" w:rsidRPr="00E70F1F" w:rsidRDefault="00FA191F" w:rsidP="00E2459E">
            <w:pPr>
              <w:pStyle w:val="ListParagraph"/>
              <w:ind w:left="0"/>
              <w:jc w:val="center"/>
              <w:rPr>
                <w:ins w:id="1991" w:author="Minh Trịnh" w:date="2017-10-02T19:01:00Z"/>
                <w:rFonts w:ascii="Times New Roman" w:hAnsi="Times New Roman" w:cs="Times New Roman"/>
                <w:sz w:val="20"/>
                <w:szCs w:val="20"/>
              </w:rPr>
            </w:pPr>
            <w:ins w:id="1992" w:author="Minh Trịnh" w:date="2017-10-02T19:01:00Z">
              <w:r w:rsidRPr="00E70F1F">
                <w:rPr>
                  <w:rFonts w:ascii="Times New Roman" w:hAnsi="Times New Roman" w:cs="Times New Roman"/>
                  <w:sz w:val="20"/>
                  <w:szCs w:val="20"/>
                </w:rPr>
                <w:t>434</w:t>
              </w:r>
            </w:ins>
          </w:p>
        </w:tc>
      </w:tr>
      <w:tr w:rsidR="00FA191F" w:rsidRPr="00E70F1F" w14:paraId="093E1391" w14:textId="77777777" w:rsidTr="00E2459E">
        <w:trPr>
          <w:trHeight w:val="215"/>
          <w:jc w:val="center"/>
          <w:ins w:id="1993" w:author="Minh Trịnh" w:date="2017-10-02T19:01:00Z"/>
        </w:trPr>
        <w:tc>
          <w:tcPr>
            <w:tcW w:w="3146" w:type="dxa"/>
          </w:tcPr>
          <w:p w14:paraId="5A672677" w14:textId="77777777" w:rsidR="00FA191F" w:rsidRPr="00E70F1F" w:rsidRDefault="00FA191F" w:rsidP="00E2459E">
            <w:pPr>
              <w:pStyle w:val="ListParagraph"/>
              <w:ind w:left="0"/>
              <w:jc w:val="center"/>
              <w:rPr>
                <w:ins w:id="1994" w:author="Minh Trịnh" w:date="2017-10-02T19:01:00Z"/>
                <w:rFonts w:ascii="Times New Roman" w:hAnsi="Times New Roman" w:cs="Times New Roman"/>
                <w:sz w:val="20"/>
                <w:szCs w:val="20"/>
              </w:rPr>
            </w:pPr>
            <w:ins w:id="1995" w:author="Minh Trịnh" w:date="2017-10-02T19:01:00Z">
              <w:r w:rsidRPr="00E70F1F">
                <w:rPr>
                  <w:rFonts w:ascii="Times New Roman" w:hAnsi="Times New Roman" w:cs="Times New Roman"/>
                  <w:sz w:val="20"/>
                  <w:szCs w:val="20"/>
                </w:rPr>
                <w:t>Tiếng Việt</w:t>
              </w:r>
            </w:ins>
          </w:p>
        </w:tc>
        <w:tc>
          <w:tcPr>
            <w:tcW w:w="1169" w:type="dxa"/>
          </w:tcPr>
          <w:p w14:paraId="423B9A24" w14:textId="211C7D45" w:rsidR="00FA191F" w:rsidRPr="00E70F1F" w:rsidRDefault="005D5504" w:rsidP="00E2459E">
            <w:pPr>
              <w:pStyle w:val="ListParagraph"/>
              <w:ind w:left="0"/>
              <w:jc w:val="center"/>
              <w:rPr>
                <w:ins w:id="1996" w:author="Minh Trịnh" w:date="2017-10-02T19:01:00Z"/>
                <w:rFonts w:ascii="Times New Roman" w:hAnsi="Times New Roman" w:cs="Times New Roman"/>
                <w:sz w:val="20"/>
                <w:szCs w:val="20"/>
              </w:rPr>
            </w:pPr>
            <w:ins w:id="1997" w:author="Minh Trịnh" w:date="2017-10-02T19:01:00Z">
              <w:r>
                <w:rPr>
                  <w:rFonts w:ascii="Times New Roman" w:hAnsi="Times New Roman" w:cs="Times New Roman"/>
                  <w:sz w:val="20"/>
                  <w:szCs w:val="20"/>
                </w:rPr>
                <w:t>16</w:t>
              </w:r>
            </w:ins>
          </w:p>
        </w:tc>
        <w:tc>
          <w:tcPr>
            <w:tcW w:w="1710" w:type="dxa"/>
          </w:tcPr>
          <w:p w14:paraId="03953B09" w14:textId="7BB55B62" w:rsidR="00FA191F" w:rsidRPr="00E70F1F" w:rsidRDefault="005D5504" w:rsidP="00E2459E">
            <w:pPr>
              <w:pStyle w:val="ListParagraph"/>
              <w:ind w:left="0"/>
              <w:jc w:val="center"/>
              <w:rPr>
                <w:ins w:id="1998" w:author="Minh Trịnh" w:date="2017-10-02T19:01:00Z"/>
                <w:rFonts w:ascii="Times New Roman" w:hAnsi="Times New Roman" w:cs="Times New Roman"/>
                <w:sz w:val="20"/>
                <w:szCs w:val="20"/>
              </w:rPr>
            </w:pPr>
            <w:ins w:id="1999" w:author="Minh Trịnh" w:date="2017-10-02T19:03:00Z">
              <w:r>
                <w:rPr>
                  <w:rFonts w:ascii="Times New Roman" w:hAnsi="Times New Roman" w:cs="Times New Roman"/>
                  <w:sz w:val="20"/>
                  <w:szCs w:val="20"/>
                </w:rPr>
                <w:t>29,249</w:t>
              </w:r>
            </w:ins>
          </w:p>
        </w:tc>
        <w:tc>
          <w:tcPr>
            <w:tcW w:w="1206" w:type="dxa"/>
          </w:tcPr>
          <w:p w14:paraId="0F068796" w14:textId="56B84CD9" w:rsidR="00FA191F" w:rsidRPr="00E70F1F" w:rsidRDefault="005D5504" w:rsidP="00E2459E">
            <w:pPr>
              <w:pStyle w:val="ListParagraph"/>
              <w:ind w:left="0"/>
              <w:jc w:val="center"/>
              <w:rPr>
                <w:ins w:id="2000" w:author="Minh Trịnh" w:date="2017-10-02T19:01:00Z"/>
                <w:rFonts w:ascii="Times New Roman" w:hAnsi="Times New Roman" w:cs="Times New Roman"/>
                <w:sz w:val="20"/>
                <w:szCs w:val="20"/>
              </w:rPr>
            </w:pPr>
            <w:ins w:id="2001" w:author="Minh Trịnh" w:date="2017-10-02T19:03:00Z">
              <w:r>
                <w:rPr>
                  <w:rFonts w:ascii="Times New Roman" w:hAnsi="Times New Roman" w:cs="Times New Roman"/>
                  <w:sz w:val="20"/>
                  <w:szCs w:val="20"/>
                </w:rPr>
                <w:t>166</w:t>
              </w:r>
            </w:ins>
          </w:p>
        </w:tc>
        <w:tc>
          <w:tcPr>
            <w:tcW w:w="1372" w:type="dxa"/>
          </w:tcPr>
          <w:p w14:paraId="088C4BA1" w14:textId="77777777" w:rsidR="00FA191F" w:rsidRPr="00E70F1F" w:rsidRDefault="00FA191F" w:rsidP="00E2459E">
            <w:pPr>
              <w:pStyle w:val="ListParagraph"/>
              <w:ind w:left="0"/>
              <w:jc w:val="center"/>
              <w:rPr>
                <w:ins w:id="2002" w:author="Minh Trịnh" w:date="2017-10-02T19:01:00Z"/>
                <w:rFonts w:ascii="Times New Roman" w:hAnsi="Times New Roman" w:cs="Times New Roman"/>
                <w:sz w:val="20"/>
                <w:szCs w:val="20"/>
              </w:rPr>
            </w:pPr>
            <w:ins w:id="2003" w:author="Minh Trịnh" w:date="2017-10-02T19:01:00Z">
              <w:r w:rsidRPr="00E70F1F">
                <w:rPr>
                  <w:rFonts w:ascii="Times New Roman" w:hAnsi="Times New Roman" w:cs="Times New Roman"/>
                  <w:sz w:val="20"/>
                  <w:szCs w:val="20"/>
                </w:rPr>
                <w:t>434</w:t>
              </w:r>
            </w:ins>
          </w:p>
        </w:tc>
      </w:tr>
    </w:tbl>
    <w:p w14:paraId="68818CA4" w14:textId="33635482" w:rsidR="004412AB" w:rsidRDefault="004412AB" w:rsidP="004412AB">
      <w:pPr>
        <w:ind w:firstLine="720"/>
        <w:jc w:val="center"/>
        <w:rPr>
          <w:ins w:id="2004" w:author="Minh Trịnh" w:date="2017-10-02T19:03:00Z"/>
          <w:rFonts w:ascii="Times New Roman" w:hAnsi="Times New Roman" w:cs="Times New Roman"/>
          <w:sz w:val="20"/>
          <w:szCs w:val="20"/>
        </w:rPr>
      </w:pPr>
      <w:ins w:id="2005" w:author="Minh Trịnh" w:date="2017-10-02T19:03:00Z">
        <w:r w:rsidRPr="00E70F1F">
          <w:rPr>
            <w:rFonts w:ascii="Times New Roman" w:hAnsi="Times New Roman" w:cs="Times New Roman"/>
            <w:sz w:val="20"/>
            <w:szCs w:val="20"/>
          </w:rPr>
          <w:t xml:space="preserve">Bảng </w:t>
        </w:r>
        <w:r>
          <w:rPr>
            <w:rFonts w:ascii="Times New Roman" w:hAnsi="Times New Roman" w:cs="Times New Roman"/>
            <w:sz w:val="20"/>
            <w:szCs w:val="20"/>
          </w:rPr>
          <w:t>10</w:t>
        </w:r>
        <w:r w:rsidRPr="00E70F1F">
          <w:rPr>
            <w:rFonts w:ascii="Times New Roman" w:hAnsi="Times New Roman" w:cs="Times New Roman"/>
            <w:sz w:val="20"/>
            <w:szCs w:val="20"/>
          </w:rPr>
          <w:t>:</w:t>
        </w:r>
        <w:r>
          <w:rPr>
            <w:rFonts w:ascii="Times New Roman" w:hAnsi="Times New Roman" w:cs="Times New Roman"/>
            <w:sz w:val="20"/>
            <w:szCs w:val="20"/>
          </w:rPr>
          <w:t xml:space="preserve"> Tổng</w:t>
        </w:r>
        <w:r w:rsidRPr="00E70F1F">
          <w:rPr>
            <w:rFonts w:ascii="Times New Roman" w:hAnsi="Times New Roman" w:cs="Times New Roman"/>
            <w:sz w:val="20"/>
            <w:szCs w:val="20"/>
          </w:rPr>
          <w:t xml:space="preserve"> </w:t>
        </w:r>
        <w:r>
          <w:rPr>
            <w:rFonts w:ascii="Times New Roman" w:hAnsi="Times New Roman" w:cs="Times New Roman"/>
            <w:sz w:val="20"/>
            <w:szCs w:val="20"/>
          </w:rPr>
          <w:t>k</w:t>
        </w:r>
        <w:r w:rsidRPr="00E70F1F">
          <w:rPr>
            <w:rFonts w:ascii="Times New Roman" w:hAnsi="Times New Roman" w:cs="Times New Roman"/>
            <w:sz w:val="20"/>
            <w:szCs w:val="20"/>
          </w:rPr>
          <w:t xml:space="preserve">ết quả thu thập dữ liệu song ngữ trang </w:t>
        </w:r>
      </w:ins>
      <w:ins w:id="2006" w:author="Minh Trịnh" w:date="2017-10-02T19:04:00Z">
        <w:r>
          <w:rPr>
            <w:rFonts w:ascii="Times New Roman" w:hAnsi="Times New Roman" w:cs="Times New Roman"/>
            <w:sz w:val="20"/>
            <w:szCs w:val="20"/>
          </w:rPr>
          <w:t>http://thoidai.com.vn</w:t>
        </w:r>
      </w:ins>
    </w:p>
    <w:p w14:paraId="40651964" w14:textId="77777777" w:rsidR="003401DA" w:rsidRDefault="003401DA" w:rsidP="00CA31BB">
      <w:pPr>
        <w:ind w:firstLine="720"/>
        <w:jc w:val="center"/>
        <w:rPr>
          <w:ins w:id="2007" w:author="Minh Trịnh" w:date="2017-10-02T10:54:00Z"/>
          <w:rFonts w:ascii="Times New Roman" w:hAnsi="Times New Roman" w:cs="Times New Roman"/>
          <w:sz w:val="20"/>
          <w:szCs w:val="20"/>
        </w:rPr>
      </w:pPr>
    </w:p>
    <w:p w14:paraId="76F9F2FC" w14:textId="07267840" w:rsidR="008F1BA1" w:rsidRPr="00E70F1F" w:rsidRDefault="0071142B" w:rsidP="00FA35C3">
      <w:pPr>
        <w:ind w:firstLine="720"/>
        <w:rPr>
          <w:rFonts w:ascii="Times New Roman" w:hAnsi="Times New Roman" w:cs="Times New Roman"/>
          <w:sz w:val="20"/>
          <w:szCs w:val="20"/>
        </w:rPr>
      </w:pPr>
      <w:r w:rsidRPr="00E70F1F">
        <w:rPr>
          <w:rFonts w:ascii="Times New Roman" w:hAnsi="Times New Roman" w:cs="Times New Roman"/>
          <w:sz w:val="20"/>
          <w:szCs w:val="20"/>
        </w:rPr>
        <w:t xml:space="preserve">Như bảng </w:t>
      </w:r>
      <w:ins w:id="2008" w:author="Minh Trịnh" w:date="2017-09-29T09:08:00Z">
        <w:r w:rsidR="00812B81">
          <w:rPr>
            <w:rFonts w:ascii="Times New Roman" w:hAnsi="Times New Roman" w:cs="Times New Roman"/>
            <w:sz w:val="20"/>
            <w:szCs w:val="20"/>
          </w:rPr>
          <w:t>2</w:t>
        </w:r>
      </w:ins>
      <w:del w:id="2009" w:author="Minh Trịnh" w:date="2017-09-29T09:08:00Z">
        <w:r w:rsidRPr="00E70F1F" w:rsidDel="007D63A5">
          <w:rPr>
            <w:rFonts w:ascii="Times New Roman" w:hAnsi="Times New Roman" w:cs="Times New Roman"/>
            <w:sz w:val="20"/>
            <w:szCs w:val="20"/>
          </w:rPr>
          <w:delText>1</w:delText>
        </w:r>
      </w:del>
      <w:r w:rsidRPr="00E70F1F">
        <w:rPr>
          <w:rFonts w:ascii="Times New Roman" w:hAnsi="Times New Roman" w:cs="Times New Roman"/>
          <w:sz w:val="20"/>
          <w:szCs w:val="20"/>
        </w:rPr>
        <w:t xml:space="preserve">, cho ta thấy, dữ liệu song ngữ giữa các trang báo </w:t>
      </w:r>
      <w:r w:rsidR="009D7D39" w:rsidRPr="00E70F1F">
        <w:rPr>
          <w:rFonts w:ascii="Times New Roman" w:hAnsi="Times New Roman" w:cs="Times New Roman"/>
          <w:sz w:val="20"/>
          <w:szCs w:val="20"/>
        </w:rPr>
        <w:t>song ngữ là không đồng đều. Hầu hết các trang báo ở Việt Nam thì số lượng các bài báo</w:t>
      </w:r>
      <w:r w:rsidR="00835445" w:rsidRPr="00E70F1F">
        <w:rPr>
          <w:rFonts w:ascii="Times New Roman" w:hAnsi="Times New Roman" w:cs="Times New Roman"/>
          <w:sz w:val="20"/>
          <w:szCs w:val="20"/>
        </w:rPr>
        <w:t xml:space="preserve"> Tiếng Việt</w:t>
      </w:r>
      <w:r w:rsidR="009D7D39" w:rsidRPr="00E70F1F">
        <w:rPr>
          <w:rFonts w:ascii="Times New Roman" w:hAnsi="Times New Roman" w:cs="Times New Roman"/>
          <w:sz w:val="20"/>
          <w:szCs w:val="20"/>
        </w:rPr>
        <w:t xml:space="preserve"> và nội dung thường nhiều hơn so với tiếng Trung.</w:t>
      </w:r>
      <w:r w:rsidR="00FA35C3" w:rsidRPr="00E70F1F">
        <w:rPr>
          <w:rFonts w:ascii="Times New Roman" w:hAnsi="Times New Roman" w:cs="Times New Roman"/>
          <w:sz w:val="20"/>
          <w:szCs w:val="20"/>
        </w:rPr>
        <w:t xml:space="preserve"> </w:t>
      </w:r>
      <w:r w:rsidR="00076CE5" w:rsidRPr="00E70F1F">
        <w:rPr>
          <w:rFonts w:ascii="Times New Roman" w:hAnsi="Times New Roman" w:cs="Times New Roman"/>
          <w:sz w:val="20"/>
          <w:szCs w:val="20"/>
        </w:rPr>
        <w:t>Như trên cho</w:t>
      </w:r>
      <w:r w:rsidR="00FA35C3" w:rsidRPr="00E70F1F">
        <w:rPr>
          <w:rFonts w:ascii="Times New Roman" w:hAnsi="Times New Roman" w:cs="Times New Roman"/>
          <w:sz w:val="20"/>
          <w:szCs w:val="20"/>
        </w:rPr>
        <w:t xml:space="preserve"> thấy dung lượng của dữ liệu tiếng Việt gấp hơn 7 lần so với dung lượng của dữ liệu tiếng Trung.</w:t>
      </w:r>
    </w:p>
    <w:p w14:paraId="6DEBACC6" w14:textId="1A8EC077" w:rsidR="00FA35C3" w:rsidRPr="00E70F1F" w:rsidRDefault="00FA35C3" w:rsidP="00FA35C3">
      <w:pPr>
        <w:ind w:firstLine="720"/>
        <w:rPr>
          <w:rFonts w:ascii="Times New Roman" w:hAnsi="Times New Roman" w:cs="Times New Roman"/>
          <w:sz w:val="20"/>
          <w:szCs w:val="20"/>
        </w:rPr>
      </w:pPr>
      <w:r w:rsidRPr="00E70F1F">
        <w:rPr>
          <w:rFonts w:ascii="Times New Roman" w:hAnsi="Times New Roman" w:cs="Times New Roman"/>
          <w:sz w:val="20"/>
          <w:szCs w:val="20"/>
        </w:rPr>
        <w:t>Về tốc độ tải đo thực tế phía trên còn phụ thuộc vào nhiều yếu tố như tốc độ mạng của máy đang sử dụng, tốc độ server trả dữ liệu về</w:t>
      </w:r>
      <w:ins w:id="2010" w:author="Minh Trịnh" w:date="2017-09-28T16:13:00Z">
        <w:r w:rsidR="00EF197D">
          <w:rPr>
            <w:rFonts w:ascii="Times New Roman" w:hAnsi="Times New Roman" w:cs="Times New Roman"/>
            <w:sz w:val="20"/>
            <w:szCs w:val="20"/>
          </w:rPr>
          <w:t>.</w:t>
        </w:r>
      </w:ins>
      <w:del w:id="2011" w:author="Minh Trịnh" w:date="2017-09-28T16:12:00Z">
        <w:r w:rsidRPr="00E70F1F" w:rsidDel="00EF197D">
          <w:rPr>
            <w:rFonts w:ascii="Times New Roman" w:hAnsi="Times New Roman" w:cs="Times New Roman"/>
            <w:sz w:val="20"/>
            <w:szCs w:val="20"/>
          </w:rPr>
          <w:delText>.</w:delText>
        </w:r>
      </w:del>
      <w:ins w:id="2012" w:author="Minh Trịnh" w:date="2017-09-28T16:12:00Z">
        <w:r w:rsidR="00EF197D" w:rsidRPr="00E70F1F" w:rsidDel="00EF197D">
          <w:rPr>
            <w:rFonts w:ascii="Times New Roman" w:hAnsi="Times New Roman" w:cs="Times New Roman"/>
            <w:sz w:val="20"/>
            <w:szCs w:val="20"/>
          </w:rPr>
          <w:t xml:space="preserve"> </w:t>
        </w:r>
      </w:ins>
      <w:del w:id="2013" w:author="Minh Trịnh" w:date="2017-09-28T16:12:00Z">
        <w:r w:rsidRPr="00E70F1F" w:rsidDel="00EF197D">
          <w:rPr>
            <w:rFonts w:ascii="Times New Roman" w:hAnsi="Times New Roman" w:cs="Times New Roman"/>
            <w:sz w:val="20"/>
            <w:szCs w:val="20"/>
          </w:rPr>
          <w:delText xml:space="preserve"> </w:delText>
        </w:r>
        <w:commentRangeEnd w:id="369"/>
        <w:r w:rsidR="00E70F1F" w:rsidDel="00EF197D">
          <w:rPr>
            <w:rStyle w:val="CommentReference"/>
          </w:rPr>
          <w:commentReference w:id="369"/>
        </w:r>
      </w:del>
    </w:p>
    <w:p w14:paraId="05501242" w14:textId="77777777" w:rsidR="00076CE5" w:rsidRPr="00E70F1F" w:rsidRDefault="00076CE5" w:rsidP="00FA35C3">
      <w:pPr>
        <w:ind w:firstLine="720"/>
        <w:rPr>
          <w:rFonts w:ascii="Times New Roman" w:hAnsi="Times New Roman" w:cs="Times New Roman"/>
          <w:sz w:val="20"/>
          <w:szCs w:val="20"/>
        </w:rPr>
      </w:pPr>
    </w:p>
    <w:p w14:paraId="6BD917DC" w14:textId="77777777" w:rsidR="008F1BA1" w:rsidRPr="00E70F1F" w:rsidRDefault="00076CE5" w:rsidP="0083155B">
      <w:pPr>
        <w:ind w:left="360" w:firstLine="360"/>
        <w:rPr>
          <w:rFonts w:ascii="Times New Roman" w:hAnsi="Times New Roman" w:cs="Times New Roman"/>
          <w:sz w:val="20"/>
          <w:szCs w:val="20"/>
        </w:rPr>
      </w:pPr>
      <w:r w:rsidRPr="00E70F1F">
        <w:rPr>
          <w:rFonts w:ascii="Times New Roman" w:hAnsi="Times New Roman" w:cs="Times New Roman"/>
          <w:noProof/>
          <w:sz w:val="20"/>
          <w:szCs w:val="20"/>
          <w:lang w:eastAsia="zh-CN"/>
        </w:rPr>
        <w:lastRenderedPageBreak/>
        <w:drawing>
          <wp:inline distT="0" distB="0" distL="0" distR="0" wp14:anchorId="78A454D9" wp14:editId="5357F4BA">
            <wp:extent cx="5939790" cy="3061335"/>
            <wp:effectExtent l="0" t="0" r="0" b="0"/>
            <wp:docPr id="2" name="Picture 2"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0275415F" w14:textId="77777777" w:rsidR="00076CE5" w:rsidRPr="00E70F1F" w:rsidRDefault="00076CE5" w:rsidP="00076CE5">
      <w:pPr>
        <w:ind w:left="360" w:firstLine="360"/>
        <w:jc w:val="center"/>
        <w:rPr>
          <w:rFonts w:ascii="Times New Roman" w:hAnsi="Times New Roman" w:cs="Times New Roman"/>
          <w:sz w:val="20"/>
          <w:szCs w:val="20"/>
        </w:rPr>
      </w:pPr>
      <w:r w:rsidRPr="00E70F1F">
        <w:rPr>
          <w:rFonts w:ascii="Times New Roman" w:hAnsi="Times New Roman" w:cs="Times New Roman"/>
          <w:sz w:val="20"/>
          <w:szCs w:val="20"/>
        </w:rPr>
        <w:t>Hình 2: Dữ liệu tiếng Trung sau khi thu thập.</w:t>
      </w:r>
    </w:p>
    <w:p w14:paraId="67598318" w14:textId="77777777" w:rsidR="00076CE5" w:rsidRPr="00E70F1F" w:rsidRDefault="00076CE5" w:rsidP="00076CE5">
      <w:pPr>
        <w:ind w:left="360" w:firstLine="360"/>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705472FC" wp14:editId="72CC3191">
            <wp:extent cx="5931535" cy="3053080"/>
            <wp:effectExtent l="0" t="0" r="0" b="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14:paraId="700728A7" w14:textId="77777777" w:rsidR="003A78FF" w:rsidRPr="00E70F1F" w:rsidRDefault="003A78FF" w:rsidP="003A78FF">
      <w:pPr>
        <w:ind w:left="360" w:firstLine="360"/>
        <w:jc w:val="center"/>
        <w:rPr>
          <w:rFonts w:ascii="Times New Roman" w:hAnsi="Times New Roman" w:cs="Times New Roman"/>
          <w:sz w:val="20"/>
          <w:szCs w:val="20"/>
        </w:rPr>
      </w:pPr>
      <w:r w:rsidRPr="00E70F1F">
        <w:rPr>
          <w:rFonts w:ascii="Times New Roman" w:hAnsi="Times New Roman" w:cs="Times New Roman"/>
          <w:sz w:val="20"/>
          <w:szCs w:val="20"/>
        </w:rPr>
        <w:t>Hình 3: Dữ liệu tiếng Việt sau khi thu thập.</w:t>
      </w:r>
    </w:p>
    <w:p w14:paraId="5DAF85F4" w14:textId="5DC29D7E" w:rsidR="003A78FF" w:rsidRPr="00E70F1F" w:rsidRDefault="007E520E" w:rsidP="003A78FF">
      <w:pPr>
        <w:ind w:left="360" w:firstLine="360"/>
        <w:rPr>
          <w:rFonts w:ascii="Times New Roman" w:hAnsi="Times New Roman" w:cs="Times New Roman"/>
          <w:sz w:val="20"/>
          <w:szCs w:val="20"/>
        </w:rPr>
      </w:pPr>
      <w:r w:rsidRPr="00E70F1F">
        <w:rPr>
          <w:rFonts w:ascii="Times New Roman" w:hAnsi="Times New Roman" w:cs="Times New Roman"/>
          <w:sz w:val="20"/>
          <w:szCs w:val="20"/>
        </w:rPr>
        <w:t>Như hình 2 và hình 3, chúng tôi lưu dữ liệu bằng tập tin văn bản và lưu lại đường link, tiêu đề, và nộ</w:t>
      </w:r>
      <w:r w:rsidR="001A7745" w:rsidRPr="00E70F1F">
        <w:rPr>
          <w:rFonts w:ascii="Times New Roman" w:hAnsi="Times New Roman" w:cs="Times New Roman"/>
          <w:sz w:val="20"/>
          <w:szCs w:val="20"/>
        </w:rPr>
        <w:t>i dung của bài báo, mỗi phần nội dung được phân cách bằng chuỗi “------------------------“, để sau này tiện cho quá trình phân tích</w:t>
      </w:r>
      <w:ins w:id="2014" w:author="Minh Trịnh" w:date="2017-09-28T16:16:00Z">
        <w:r w:rsidR="00095239">
          <w:rPr>
            <w:rFonts w:ascii="Times New Roman" w:hAnsi="Times New Roman" w:cs="Times New Roman"/>
            <w:sz w:val="20"/>
            <w:szCs w:val="20"/>
          </w:rPr>
          <w:t>, rút trích ra dữ liệu song ngữ.</w:t>
        </w:r>
      </w:ins>
      <w:del w:id="2015" w:author="Minh Trịnh" w:date="2017-09-28T16:16:00Z">
        <w:r w:rsidR="001A7745" w:rsidRPr="00E70F1F" w:rsidDel="00095239">
          <w:rPr>
            <w:rFonts w:ascii="Times New Roman" w:hAnsi="Times New Roman" w:cs="Times New Roman"/>
            <w:sz w:val="20"/>
            <w:szCs w:val="20"/>
          </w:rPr>
          <w:delText>.</w:delText>
        </w:r>
      </w:del>
    </w:p>
    <w:p w14:paraId="31B2C213" w14:textId="77777777" w:rsidR="001A7745" w:rsidRPr="00E70F1F" w:rsidRDefault="001A7745" w:rsidP="003A78FF">
      <w:pPr>
        <w:ind w:left="360" w:firstLine="360"/>
        <w:rPr>
          <w:rFonts w:ascii="Times New Roman" w:hAnsi="Times New Roman" w:cs="Times New Roman"/>
          <w:sz w:val="20"/>
          <w:szCs w:val="20"/>
        </w:rPr>
      </w:pPr>
      <w:r w:rsidRPr="00E70F1F">
        <w:rPr>
          <w:rFonts w:ascii="Times New Roman" w:hAnsi="Times New Roman" w:cs="Times New Roman"/>
          <w:sz w:val="20"/>
          <w:szCs w:val="20"/>
        </w:rPr>
        <w:t xml:space="preserve">Tất cả các dữ liệu </w:t>
      </w:r>
      <w:r w:rsidR="00251A29" w:rsidRPr="00E70F1F">
        <w:rPr>
          <w:rFonts w:ascii="Times New Roman" w:hAnsi="Times New Roman" w:cs="Times New Roman"/>
          <w:sz w:val="20"/>
          <w:szCs w:val="20"/>
        </w:rPr>
        <w:t>đầu ra đều được phân cụm theo danh mục, để thuận tiện cho nghiên cứu, xử lý sau này.</w:t>
      </w:r>
    </w:p>
    <w:p w14:paraId="31CC23FA" w14:textId="77777777" w:rsidR="004A227A" w:rsidRPr="00E70F1F" w:rsidRDefault="004A227A" w:rsidP="004A227A">
      <w:pPr>
        <w:pStyle w:val="ListParagraph"/>
        <w:numPr>
          <w:ilvl w:val="0"/>
          <w:numId w:val="1"/>
        </w:numPr>
        <w:rPr>
          <w:rFonts w:ascii="Times New Roman" w:hAnsi="Times New Roman" w:cs="Times New Roman"/>
          <w:b/>
          <w:sz w:val="20"/>
          <w:szCs w:val="20"/>
        </w:rPr>
      </w:pPr>
      <w:r w:rsidRPr="00E70F1F">
        <w:rPr>
          <w:rFonts w:ascii="Times New Roman" w:hAnsi="Times New Roman" w:cs="Times New Roman"/>
          <w:b/>
          <w:sz w:val="20"/>
          <w:szCs w:val="20"/>
        </w:rPr>
        <w:t>Hướng phát triển.</w:t>
      </w:r>
    </w:p>
    <w:p w14:paraId="7F8CF5D3" w14:textId="7CCFA04B" w:rsidR="004A227A" w:rsidRDefault="004A227A" w:rsidP="00C277C1">
      <w:pPr>
        <w:ind w:left="360" w:firstLine="360"/>
        <w:rPr>
          <w:ins w:id="2016" w:author="Minh Trịnh" w:date="2017-09-29T08:10:00Z"/>
          <w:rFonts w:ascii="Times New Roman" w:hAnsi="Times New Roman" w:cs="Times New Roman"/>
          <w:sz w:val="20"/>
          <w:szCs w:val="20"/>
        </w:rPr>
      </w:pPr>
      <w:commentRangeStart w:id="2017"/>
      <w:r w:rsidRPr="00E70F1F">
        <w:rPr>
          <w:rFonts w:ascii="Times New Roman" w:hAnsi="Times New Roman" w:cs="Times New Roman"/>
          <w:sz w:val="20"/>
          <w:szCs w:val="20"/>
        </w:rPr>
        <w:lastRenderedPageBreak/>
        <w:t>Để thu thập được</w:t>
      </w:r>
      <w:r w:rsidR="00307FF3" w:rsidRPr="00E70F1F">
        <w:rPr>
          <w:rFonts w:ascii="Times New Roman" w:hAnsi="Times New Roman" w:cs="Times New Roman"/>
          <w:sz w:val="20"/>
          <w:szCs w:val="20"/>
        </w:rPr>
        <w:t xml:space="preserve"> nhiều dữ liệu hơn, chúng tôi đang tiến hành lấy dữ liệu của nhiều trang kh</w:t>
      </w:r>
      <w:r w:rsidR="003450AA" w:rsidRPr="00E70F1F">
        <w:rPr>
          <w:rFonts w:ascii="Times New Roman" w:hAnsi="Times New Roman" w:cs="Times New Roman"/>
          <w:sz w:val="20"/>
          <w:szCs w:val="20"/>
        </w:rPr>
        <w:t>ác nhau như là : “http://baobinhduong.vn/”, “http://www.sggp.org.vn/”, “ https://www.dongnai.gov.vn/”</w:t>
      </w:r>
      <w:r w:rsidR="00252390" w:rsidRPr="00E70F1F">
        <w:rPr>
          <w:rFonts w:ascii="Times New Roman" w:hAnsi="Times New Roman" w:cs="Times New Roman"/>
          <w:sz w:val="20"/>
          <w:szCs w:val="20"/>
        </w:rPr>
        <w:t xml:space="preserve">,  </w:t>
      </w:r>
      <w:r w:rsidR="00D2343D" w:rsidRPr="00E70F1F">
        <w:rPr>
          <w:rFonts w:ascii="Times New Roman" w:hAnsi="Times New Roman" w:cs="Times New Roman"/>
          <w:sz w:val="20"/>
          <w:szCs w:val="20"/>
        </w:rPr>
        <w:t>“http://baochinhphu.vn/”,</w:t>
      </w:r>
      <w:r w:rsidR="00C277C1" w:rsidRPr="00E70F1F">
        <w:rPr>
          <w:rFonts w:ascii="Times New Roman" w:hAnsi="Times New Roman" w:cs="Times New Roman"/>
          <w:sz w:val="20"/>
          <w:szCs w:val="20"/>
        </w:rPr>
        <w:t xml:space="preserve"> “http://nhandan.com.vn/”, “http://www.qdnd.vn/”, “http://www.tapchicongsan.org.vn/”, “http://thoidai.com.vn/”, “http://baothainguyen.org.vn/”, </w:t>
      </w:r>
      <w:r w:rsidR="00307FF3" w:rsidRPr="00E70F1F">
        <w:rPr>
          <w:rFonts w:ascii="Times New Roman" w:hAnsi="Times New Roman" w:cs="Times New Roman"/>
          <w:sz w:val="20"/>
          <w:szCs w:val="20"/>
        </w:rPr>
        <w:t>hiện tại đã hoàn thành cơ chế thử nghiệm nhưng chúng tôi chưa có thời gian để lấy toàn bộ dữ liệu.</w:t>
      </w:r>
      <w:commentRangeEnd w:id="2017"/>
      <w:r w:rsidR="00E70F1F">
        <w:rPr>
          <w:rStyle w:val="CommentReference"/>
        </w:rPr>
        <w:commentReference w:id="2017"/>
      </w:r>
    </w:p>
    <w:p w14:paraId="444561A5" w14:textId="2E8399FE" w:rsidR="002F596F" w:rsidRPr="002F596F" w:rsidRDefault="002F596F">
      <w:pPr>
        <w:pStyle w:val="ListParagraph"/>
        <w:numPr>
          <w:ilvl w:val="0"/>
          <w:numId w:val="1"/>
        </w:numPr>
        <w:rPr>
          <w:rFonts w:ascii="Times New Roman" w:hAnsi="Times New Roman" w:cs="Times New Roman"/>
          <w:b/>
          <w:sz w:val="20"/>
          <w:szCs w:val="20"/>
          <w:rPrChange w:id="2018" w:author="Minh Trịnh" w:date="2017-09-29T08:11:00Z">
            <w:rPr>
              <w:rFonts w:ascii="Times New Roman" w:hAnsi="Times New Roman" w:cs="Times New Roman"/>
              <w:sz w:val="20"/>
              <w:szCs w:val="20"/>
            </w:rPr>
          </w:rPrChange>
        </w:rPr>
        <w:pPrChange w:id="2019" w:author="Minh Trịnh" w:date="2017-09-29T08:11:00Z">
          <w:pPr>
            <w:ind w:left="360" w:firstLine="360"/>
          </w:pPr>
        </w:pPrChange>
      </w:pPr>
      <w:ins w:id="2020" w:author="Minh Trịnh" w:date="2017-09-29T08:11:00Z">
        <w:r>
          <w:rPr>
            <w:rFonts w:ascii="Times New Roman" w:hAnsi="Times New Roman" w:cs="Times New Roman"/>
            <w:b/>
            <w:sz w:val="20"/>
            <w:szCs w:val="20"/>
          </w:rPr>
          <w:t>Lời kết</w:t>
        </w:r>
      </w:ins>
    </w:p>
    <w:p w14:paraId="5DBF8ED8" w14:textId="2B99D194" w:rsidR="004A227A" w:rsidRDefault="00E70F1F">
      <w:pPr>
        <w:jc w:val="center"/>
        <w:rPr>
          <w:ins w:id="2021" w:author="Minh Trịnh" w:date="2017-09-27T16:51:00Z"/>
          <w:rFonts w:ascii="Times New Roman" w:hAnsi="Times New Roman" w:cs="Times New Roman"/>
          <w:b/>
          <w:sz w:val="20"/>
          <w:szCs w:val="20"/>
        </w:rPr>
        <w:pPrChange w:id="2022" w:author="Minh Trịnh" w:date="2017-09-27T16:51:00Z">
          <w:pPr/>
        </w:pPrChange>
      </w:pPr>
      <w:commentRangeStart w:id="2023"/>
      <w:ins w:id="2024" w:author="Administrator" w:date="2017-09-27T11:43:00Z">
        <w:r w:rsidRPr="00253CA4">
          <w:rPr>
            <w:rFonts w:ascii="Times New Roman" w:hAnsi="Times New Roman" w:cs="Times New Roman"/>
            <w:b/>
            <w:sz w:val="20"/>
            <w:szCs w:val="20"/>
            <w:rPrChange w:id="2025" w:author="Minh Trịnh" w:date="2017-09-27T16:51:00Z">
              <w:rPr>
                <w:rFonts w:ascii="Times New Roman" w:hAnsi="Times New Roman" w:cs="Times New Roman"/>
                <w:sz w:val="20"/>
                <w:szCs w:val="20"/>
              </w:rPr>
            </w:rPrChange>
          </w:rPr>
          <w:t>Tài liệu tham khảo</w:t>
        </w:r>
        <w:commentRangeEnd w:id="2023"/>
        <w:r w:rsidRPr="00253CA4">
          <w:rPr>
            <w:rStyle w:val="CommentReference"/>
            <w:b/>
            <w:rPrChange w:id="2026" w:author="Minh Trịnh" w:date="2017-09-27T16:51:00Z">
              <w:rPr>
                <w:rStyle w:val="CommentReference"/>
              </w:rPr>
            </w:rPrChange>
          </w:rPr>
          <w:commentReference w:id="2023"/>
        </w:r>
      </w:ins>
    </w:p>
    <w:p w14:paraId="57522014" w14:textId="7FE38F73" w:rsidR="008B0AC7" w:rsidRDefault="004121BE">
      <w:pPr>
        <w:rPr>
          <w:ins w:id="2027" w:author="Minh Trịnh" w:date="2017-09-27T18:01:00Z"/>
          <w:rFonts w:ascii="Times New Roman" w:hAnsi="Times New Roman" w:cs="Times New Roman"/>
        </w:rPr>
      </w:pPr>
      <w:ins w:id="2028" w:author="Minh Trịnh" w:date="2017-09-27T17:46:00Z">
        <w:r>
          <w:rPr>
            <w:rFonts w:ascii="Times New Roman" w:hAnsi="Times New Roman" w:cs="Times New Roman"/>
            <w:sz w:val="20"/>
            <w:szCs w:val="20"/>
          </w:rPr>
          <w:t xml:space="preserve"> </w:t>
        </w:r>
      </w:ins>
      <w:ins w:id="2029" w:author="Minh Trịnh" w:date="2017-09-27T17:33:00Z">
        <w:r>
          <w:rPr>
            <w:rFonts w:ascii="Times New Roman" w:hAnsi="Times New Roman" w:cs="Times New Roman"/>
            <w:sz w:val="20"/>
            <w:szCs w:val="20"/>
          </w:rPr>
          <w:t>[1</w:t>
        </w:r>
        <w:r w:rsidR="008B0AC7">
          <w:rPr>
            <w:rFonts w:ascii="Times New Roman" w:hAnsi="Times New Roman" w:cs="Times New Roman"/>
            <w:sz w:val="20"/>
            <w:szCs w:val="20"/>
          </w:rPr>
          <w:t>]</w:t>
        </w:r>
        <w:r w:rsidR="008B0AC7" w:rsidRPr="008B0AC7">
          <w:t xml:space="preserve"> </w:t>
        </w:r>
        <w:r w:rsidR="008B0AC7">
          <w:t xml:space="preserve"> </w:t>
        </w:r>
        <w:r w:rsidR="008B0AC7" w:rsidRPr="008B0AC7">
          <w:rPr>
            <w:rFonts w:ascii="Times New Roman" w:hAnsi="Times New Roman" w:cs="Times New Roman"/>
            <w:i/>
            <w:sz w:val="20"/>
            <w:szCs w:val="20"/>
            <w:rPrChange w:id="2030" w:author="Minh Trịnh" w:date="2017-09-27T17:34:00Z">
              <w:rPr/>
            </w:rPrChange>
          </w:rPr>
          <w:t>Automatic data collection on the Internet (web scraping)</w:t>
        </w:r>
      </w:ins>
      <w:ins w:id="2031" w:author="Minh Trịnh" w:date="2017-09-27T17:34:00Z">
        <w:r w:rsidR="008B0AC7">
          <w:rPr>
            <w:rFonts w:ascii="Times New Roman" w:hAnsi="Times New Roman" w:cs="Times New Roman"/>
            <w:i/>
            <w:sz w:val="20"/>
            <w:szCs w:val="20"/>
          </w:rPr>
          <w:t xml:space="preserve"> </w:t>
        </w:r>
        <w:r w:rsidR="008B0AC7" w:rsidRPr="008B0AC7">
          <w:rPr>
            <w:rFonts w:ascii="Times New Roman" w:hAnsi="Times New Roman" w:cs="Times New Roman"/>
            <w:rPrChange w:id="2032" w:author="Minh Trịnh" w:date="2017-09-27T17:34:00Z">
              <w:rPr/>
            </w:rPrChange>
          </w:rPr>
          <w:t>VERSION 18 May 2015</w:t>
        </w:r>
      </w:ins>
    </w:p>
    <w:p w14:paraId="580318CD" w14:textId="0EE0B507" w:rsidR="00167DDE" w:rsidRPr="002709AC" w:rsidRDefault="00167DDE">
      <w:pPr>
        <w:rPr>
          <w:rFonts w:ascii="Times New Roman" w:hAnsi="Times New Roman" w:cs="Times New Roman"/>
          <w:i/>
          <w:sz w:val="20"/>
          <w:szCs w:val="20"/>
          <w:rPrChange w:id="2033" w:author="Minh Trịnh" w:date="2017-09-27T19:16:00Z">
            <w:rPr>
              <w:rFonts w:ascii="Times New Roman" w:hAnsi="Times New Roman" w:cs="Times New Roman"/>
              <w:sz w:val="20"/>
              <w:szCs w:val="20"/>
            </w:rPr>
          </w:rPrChange>
        </w:rPr>
      </w:pPr>
      <w:ins w:id="2034" w:author="Minh Trịnh" w:date="2017-09-27T18:01:00Z">
        <w:r>
          <w:rPr>
            <w:rFonts w:ascii="Times New Roman" w:hAnsi="Times New Roman" w:cs="Times New Roman"/>
          </w:rPr>
          <w:t xml:space="preserve">[2] </w:t>
        </w:r>
      </w:ins>
      <w:ins w:id="2035" w:author="Minh Trịnh" w:date="2017-09-27T19:15:00Z">
        <w:r w:rsidR="002709AC">
          <w:rPr>
            <w:rFonts w:ascii="Times New Roman" w:hAnsi="Times New Roman" w:cs="Times New Roman"/>
          </w:rPr>
          <w:t xml:space="preserve"> </w:t>
        </w:r>
        <w:r w:rsidR="002709AC">
          <w:rPr>
            <w:rFonts w:ascii="Times New Roman" w:hAnsi="Times New Roman" w:cs="Times New Roman"/>
            <w:sz w:val="20"/>
            <w:szCs w:val="20"/>
          </w:rPr>
          <w:t xml:space="preserve">Giulio Barcaroli, Alessandra Nurra, Marco Scarnò, Donato Summa </w:t>
        </w:r>
        <w:r w:rsidR="002709AC" w:rsidRPr="002709AC">
          <w:rPr>
            <w:rFonts w:ascii="Times New Roman" w:hAnsi="Times New Roman" w:cs="Times New Roman"/>
            <w:sz w:val="20"/>
            <w:szCs w:val="20"/>
            <w:rPrChange w:id="2036" w:author="Minh Trịnh" w:date="2017-09-27T19:15:00Z">
              <w:rPr/>
            </w:rPrChange>
          </w:rPr>
          <w:t xml:space="preserve"> Istit</w:t>
        </w:r>
        <w:r w:rsidR="002709AC">
          <w:rPr>
            <w:rFonts w:ascii="Times New Roman" w:hAnsi="Times New Roman" w:cs="Times New Roman"/>
            <w:sz w:val="20"/>
            <w:szCs w:val="20"/>
          </w:rPr>
          <w:t>uto Nazionale di Statistica</w:t>
        </w:r>
        <w:r w:rsidR="002709AC" w:rsidRPr="002709AC">
          <w:rPr>
            <w:rFonts w:ascii="Times New Roman" w:hAnsi="Times New Roman" w:cs="Times New Roman"/>
            <w:sz w:val="20"/>
            <w:szCs w:val="20"/>
            <w:rPrChange w:id="2037" w:author="Minh Trịnh" w:date="2017-09-27T19:15:00Z">
              <w:rPr/>
            </w:rPrChange>
          </w:rPr>
          <w:t xml:space="preserve"> Cineca</w:t>
        </w:r>
        <w:r w:rsidR="002709AC" w:rsidRPr="002709AC">
          <w:rPr>
            <w:rFonts w:ascii="Times New Roman" w:hAnsi="Times New Roman" w:cs="Times New Roman"/>
            <w:sz w:val="20"/>
            <w:szCs w:val="20"/>
            <w:rPrChange w:id="2038" w:author="Minh Trịnh" w:date="2017-09-27T19:15:00Z">
              <w:rPr>
                <w:rFonts w:ascii="Times New Roman" w:hAnsi="Times New Roman" w:cs="Times New Roman"/>
              </w:rPr>
            </w:rPrChange>
          </w:rPr>
          <w:t>,</w:t>
        </w:r>
      </w:ins>
      <w:ins w:id="2039" w:author="Minh Trịnh" w:date="2017-09-27T19:16:00Z">
        <w:r w:rsidR="002709AC">
          <w:rPr>
            <w:rFonts w:ascii="Times New Roman" w:hAnsi="Times New Roman" w:cs="Times New Roman"/>
            <w:sz w:val="20"/>
            <w:szCs w:val="20"/>
          </w:rPr>
          <w:t xml:space="preserve"> </w:t>
        </w:r>
      </w:ins>
      <w:ins w:id="2040" w:author="Minh Trịnh" w:date="2017-09-27T19:15:00Z">
        <w:r w:rsidR="002709AC" w:rsidRPr="002709AC">
          <w:rPr>
            <w:rFonts w:ascii="Times New Roman" w:hAnsi="Times New Roman" w:cs="Times New Roman"/>
            <w:i/>
            <w:sz w:val="20"/>
            <w:szCs w:val="20"/>
            <w:rPrChange w:id="2041" w:author="Minh Trịnh" w:date="2017-09-27T19:16:00Z">
              <w:rPr/>
            </w:rPrChange>
          </w:rPr>
          <w:t>Use of web scraping and text mining techniques in the Istat survey on “Information and Communication Technology in enterprises”</w:t>
        </w:r>
      </w:ins>
    </w:p>
    <w:sectPr w:rsidR="00167DDE" w:rsidRPr="002709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Administrator" w:date="2017-09-27T11:44:00Z" w:initials="A">
    <w:p w14:paraId="6DADC199" w14:textId="77777777" w:rsidR="00E2459E" w:rsidRDefault="00E2459E">
      <w:pPr>
        <w:pStyle w:val="CommentText"/>
      </w:pPr>
      <w:r>
        <w:rPr>
          <w:rStyle w:val="CommentReference"/>
        </w:rPr>
        <w:annotationRef/>
      </w:r>
      <w:r>
        <w:t>PHần này viết sơ sài quá, phần giới thiệu phải nó lên được: tại sao làm đề tài này, đề tài này làm những gì, đề tài này đạt được kết quả gì. Viết khoảng 1 trang A4.</w:t>
      </w:r>
    </w:p>
  </w:comment>
  <w:comment w:id="34" w:author="Minh Trịnh" w:date="2017-09-27T19:08:00Z" w:initials="MT">
    <w:p w14:paraId="7F053712" w14:textId="0B5FFD64" w:rsidR="00E2459E" w:rsidRDefault="00E2459E">
      <w:pPr>
        <w:pStyle w:val="CommentText"/>
      </w:pPr>
      <w:r>
        <w:rPr>
          <w:rStyle w:val="CommentReference"/>
        </w:rPr>
        <w:annotationRef/>
      </w:r>
      <w:r>
        <w:t>Thầy lại phần giới thiệu như vậy đã được chưa?</w:t>
      </w:r>
    </w:p>
    <w:p w14:paraId="7C889906" w14:textId="77777777" w:rsidR="00E2459E" w:rsidRDefault="00E2459E">
      <w:pPr>
        <w:pStyle w:val="CommentText"/>
      </w:pPr>
    </w:p>
  </w:comment>
  <w:comment w:id="205" w:author="Administrator" w:date="2017-09-27T11:44:00Z" w:initials="A">
    <w:p w14:paraId="3DE905C4" w14:textId="77777777" w:rsidR="00E2459E" w:rsidRDefault="00E2459E">
      <w:pPr>
        <w:pStyle w:val="CommentText"/>
      </w:pPr>
      <w:r>
        <w:rPr>
          <w:rStyle w:val="CommentReference"/>
        </w:rPr>
        <w:annotationRef/>
      </w:r>
      <w:r>
        <w:t>Phần này nên bắt chước công trình của Thầy Cường, cách viết nên bắt chước cái bài báo của người ta. Thầy ko thấy công trình liên quan nào trong phần này của em</w:t>
      </w:r>
    </w:p>
  </w:comment>
  <w:comment w:id="217" w:author="Administrator" w:date="2017-09-27T11:44:00Z" w:initials="A">
    <w:p w14:paraId="08B12782" w14:textId="77777777" w:rsidR="00E2459E" w:rsidRDefault="00E2459E" w:rsidP="00B47593">
      <w:pPr>
        <w:pStyle w:val="CommentText"/>
      </w:pPr>
      <w:r>
        <w:rPr>
          <w:rStyle w:val="CommentReference"/>
        </w:rPr>
        <w:annotationRef/>
      </w:r>
      <w:r>
        <w:t>Phần này nên bắt chước công trình của Thầy Cường, cách viết nên bắt chước cái bài báo của người ta. Thầy ko thấy công trình liên quan nào trong phần này của em</w:t>
      </w:r>
    </w:p>
  </w:comment>
  <w:comment w:id="227" w:author="Administrator" w:date="2017-09-27T11:44:00Z" w:initials="A">
    <w:p w14:paraId="2F8EFB5C" w14:textId="77777777" w:rsidR="00E2459E" w:rsidRDefault="00E2459E">
      <w:pPr>
        <w:pStyle w:val="CommentText"/>
      </w:pPr>
      <w:r>
        <w:rPr>
          <w:rStyle w:val="CommentReference"/>
        </w:rPr>
        <w:annotationRef/>
      </w:r>
      <w:r>
        <w:t>Trong main text phải reference tới hình (bắt chước bài báo khác)</w:t>
      </w:r>
    </w:p>
  </w:comment>
  <w:comment w:id="369" w:author="Administrator" w:date="2017-09-27T11:44:00Z" w:initials="A">
    <w:p w14:paraId="1B4DB305" w14:textId="77777777" w:rsidR="00E2459E" w:rsidRDefault="00E2459E">
      <w:pPr>
        <w:pStyle w:val="CommentText"/>
      </w:pPr>
      <w:r>
        <w:rPr>
          <w:rStyle w:val="CommentReference"/>
        </w:rPr>
        <w:annotationRef/>
      </w:r>
      <w:r>
        <w:t>Cách làm bắt chước bài báo khác hoặc của Thầy</w:t>
      </w:r>
    </w:p>
  </w:comment>
  <w:comment w:id="2017" w:author="Administrator" w:date="2017-09-27T11:44:00Z" w:initials="A">
    <w:p w14:paraId="0ED97BF2" w14:textId="77777777" w:rsidR="00E2459E" w:rsidRDefault="00E2459E">
      <w:pPr>
        <w:pStyle w:val="CommentText"/>
      </w:pPr>
      <w:r>
        <w:rPr>
          <w:rStyle w:val="CommentReference"/>
        </w:rPr>
        <w:annotationRef/>
      </w:r>
      <w:r>
        <w:t>Bắt chước bài báo khác</w:t>
      </w:r>
    </w:p>
  </w:comment>
  <w:comment w:id="2023" w:author="Administrator" w:date="2017-09-27T11:44:00Z" w:initials="A">
    <w:p w14:paraId="48749E13" w14:textId="77777777" w:rsidR="00E2459E" w:rsidRDefault="00E2459E">
      <w:pPr>
        <w:pStyle w:val="CommentText"/>
      </w:pPr>
      <w:r>
        <w:rPr>
          <w:rStyle w:val="CommentReference"/>
        </w:rPr>
        <w:annotationRef/>
      </w:r>
      <w:r>
        <w:t>Không thấy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DC199" w15:done="0"/>
  <w15:commentEx w15:paraId="7C889906" w15:paraIdParent="6DADC199" w15:done="0"/>
  <w15:commentEx w15:paraId="3DE905C4" w15:done="0"/>
  <w15:commentEx w15:paraId="08B12782" w15:done="0"/>
  <w15:commentEx w15:paraId="2F8EFB5C" w15:done="0"/>
  <w15:commentEx w15:paraId="1B4DB305" w15:done="0"/>
  <w15:commentEx w15:paraId="0ED97BF2" w15:done="0"/>
  <w15:commentEx w15:paraId="48749E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DC199" w16cid:durableId="1D761910"/>
  <w16cid:commentId w16cid:paraId="7C889906" w16cid:durableId="1D7675B1"/>
  <w16cid:commentId w16cid:paraId="3DE905C4" w16cid:durableId="1D761911"/>
  <w16cid:commentId w16cid:paraId="08B12782" w16cid:durableId="1D76492D"/>
  <w16cid:commentId w16cid:paraId="2F8EFB5C" w16cid:durableId="1D761912"/>
  <w16cid:commentId w16cid:paraId="1B4DB305" w16cid:durableId="1D761913"/>
  <w16cid:commentId w16cid:paraId="0ED97BF2" w16cid:durableId="1D761914"/>
  <w16cid:commentId w16cid:paraId="48749E13" w16cid:durableId="1D761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35106" w14:textId="77777777" w:rsidR="008C74CB" w:rsidRDefault="008C74CB" w:rsidP="003D5B4C">
      <w:pPr>
        <w:spacing w:after="0" w:line="240" w:lineRule="auto"/>
      </w:pPr>
      <w:r>
        <w:separator/>
      </w:r>
    </w:p>
  </w:endnote>
  <w:endnote w:type="continuationSeparator" w:id="0">
    <w:p w14:paraId="3F6F3E76" w14:textId="77777777" w:rsidR="008C74CB" w:rsidRDefault="008C74CB" w:rsidP="003D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79109" w14:textId="77777777" w:rsidR="008C74CB" w:rsidRDefault="008C74CB" w:rsidP="003D5B4C">
      <w:pPr>
        <w:spacing w:after="0" w:line="240" w:lineRule="auto"/>
      </w:pPr>
      <w:r>
        <w:separator/>
      </w:r>
    </w:p>
  </w:footnote>
  <w:footnote w:type="continuationSeparator" w:id="0">
    <w:p w14:paraId="08AAC881" w14:textId="77777777" w:rsidR="008C74CB" w:rsidRDefault="008C74CB" w:rsidP="003D5B4C">
      <w:pPr>
        <w:spacing w:after="0" w:line="240" w:lineRule="auto"/>
      </w:pPr>
      <w:r>
        <w:continuationSeparator/>
      </w:r>
    </w:p>
  </w:footnote>
  <w:footnote w:id="1">
    <w:p w14:paraId="06D25268" w14:textId="319947F4" w:rsidR="00E2459E" w:rsidRDefault="00E2459E">
      <w:pPr>
        <w:pStyle w:val="FootnoteText"/>
      </w:pPr>
      <w:ins w:id="675" w:author="Minh Trịnh" w:date="2017-09-28T16:05:00Z">
        <w:r>
          <w:rPr>
            <w:rStyle w:val="FootnoteReference"/>
          </w:rPr>
          <w:footnoteRef/>
        </w:r>
        <w:r>
          <w:t xml:space="preserve"> </w:t>
        </w:r>
      </w:ins>
      <w:ins w:id="676" w:author="Minh Trịnh" w:date="2017-09-28T16:06:00Z">
        <w:r>
          <w:rPr>
            <w:rFonts w:ascii="Times New Roman" w:hAnsi="Times New Roman" w:cs="Times New Roman"/>
            <w:sz w:val="16"/>
            <w:szCs w:val="16"/>
          </w:rPr>
          <w:t>Các nội dung đã được phân loại do các nhà phát triển website. Ví dụ, như chính trị, kinh tế, văn hóa, giáo dục.</w:t>
        </w:r>
      </w:ins>
    </w:p>
  </w:footnote>
  <w:footnote w:id="2">
    <w:p w14:paraId="34E298DC" w14:textId="3276F2E5" w:rsidR="00E2459E" w:rsidRPr="006E6CA1" w:rsidRDefault="00E2459E">
      <w:pPr>
        <w:pStyle w:val="FootnoteText"/>
        <w:rPr>
          <w:rFonts w:ascii="Times New Roman" w:hAnsi="Times New Roman" w:cs="Times New Roman"/>
          <w:sz w:val="16"/>
          <w:szCs w:val="16"/>
          <w:rPrChange w:id="683" w:author="Minh Trịnh" w:date="2017-09-28T16:18:00Z">
            <w:rPr/>
          </w:rPrChange>
        </w:rPr>
      </w:pPr>
      <w:ins w:id="684" w:author="Minh Trịnh" w:date="2017-09-28T16:18:00Z">
        <w:r>
          <w:rPr>
            <w:rStyle w:val="FootnoteReference"/>
          </w:rPr>
          <w:footnoteRef/>
        </w:r>
        <w:r>
          <w:t xml:space="preserve"> </w:t>
        </w:r>
        <w:r w:rsidRPr="006E6CA1">
          <w:rPr>
            <w:rFonts w:ascii="Times New Roman" w:hAnsi="Times New Roman" w:cs="Times New Roman"/>
            <w:sz w:val="16"/>
            <w:szCs w:val="16"/>
            <w:rPrChange w:id="685" w:author="Minh Trịnh" w:date="2017-09-28T16:19:00Z">
              <w:rPr/>
            </w:rPrChange>
          </w:rPr>
          <w:t>Mỗi tập tin</w:t>
        </w:r>
      </w:ins>
      <w:ins w:id="686" w:author="Minh Trịnh" w:date="2017-09-28T16:19:00Z">
        <w:r w:rsidRPr="006E6CA1">
          <w:rPr>
            <w:rFonts w:ascii="Times New Roman" w:hAnsi="Times New Roman" w:cs="Times New Roman"/>
            <w:sz w:val="16"/>
            <w:szCs w:val="16"/>
            <w:rPrChange w:id="687" w:author="Minh Trịnh" w:date="2017-09-28T16:19:00Z">
              <w:rPr/>
            </w:rPrChange>
          </w:rPr>
          <w:t xml:space="preserve"> tương tự như hình 1 hoặc hình 2</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F03"/>
    <w:multiLevelType w:val="multilevel"/>
    <w:tmpl w:val="05F63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2E2844"/>
    <w:multiLevelType w:val="hybridMultilevel"/>
    <w:tmpl w:val="F5127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55333"/>
    <w:multiLevelType w:val="hybridMultilevel"/>
    <w:tmpl w:val="462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427B0"/>
    <w:multiLevelType w:val="hybridMultilevel"/>
    <w:tmpl w:val="A0B6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B144DB"/>
    <w:multiLevelType w:val="hybridMultilevel"/>
    <w:tmpl w:val="FD9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nh Trịnh">
    <w15:presenceInfo w15:providerId="Windows Live" w15:userId="8334248d3d32b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6D"/>
    <w:rsid w:val="00011656"/>
    <w:rsid w:val="00041975"/>
    <w:rsid w:val="00045829"/>
    <w:rsid w:val="00073CFD"/>
    <w:rsid w:val="00076CE5"/>
    <w:rsid w:val="00080FD4"/>
    <w:rsid w:val="0008654A"/>
    <w:rsid w:val="00095239"/>
    <w:rsid w:val="000B3D1E"/>
    <w:rsid w:val="000B4F43"/>
    <w:rsid w:val="000B7E73"/>
    <w:rsid w:val="000C1BD6"/>
    <w:rsid w:val="000C329E"/>
    <w:rsid w:val="001140EF"/>
    <w:rsid w:val="001147FD"/>
    <w:rsid w:val="00116DE3"/>
    <w:rsid w:val="00125E34"/>
    <w:rsid w:val="0013424B"/>
    <w:rsid w:val="00152ADE"/>
    <w:rsid w:val="00153035"/>
    <w:rsid w:val="00154996"/>
    <w:rsid w:val="001610FB"/>
    <w:rsid w:val="001661CC"/>
    <w:rsid w:val="00167DDE"/>
    <w:rsid w:val="001822EC"/>
    <w:rsid w:val="001875AB"/>
    <w:rsid w:val="00191412"/>
    <w:rsid w:val="001A588F"/>
    <w:rsid w:val="001A6FB7"/>
    <w:rsid w:val="001A7745"/>
    <w:rsid w:val="001B0FD7"/>
    <w:rsid w:val="001C6A77"/>
    <w:rsid w:val="001D2AB3"/>
    <w:rsid w:val="001F091D"/>
    <w:rsid w:val="001F4213"/>
    <w:rsid w:val="00212657"/>
    <w:rsid w:val="002144AD"/>
    <w:rsid w:val="00220468"/>
    <w:rsid w:val="00223648"/>
    <w:rsid w:val="00227A31"/>
    <w:rsid w:val="002331A5"/>
    <w:rsid w:val="002339B2"/>
    <w:rsid w:val="00251A29"/>
    <w:rsid w:val="00252390"/>
    <w:rsid w:val="00253CA4"/>
    <w:rsid w:val="00266684"/>
    <w:rsid w:val="002709AC"/>
    <w:rsid w:val="00274B2C"/>
    <w:rsid w:val="00285851"/>
    <w:rsid w:val="00292B1F"/>
    <w:rsid w:val="002969BE"/>
    <w:rsid w:val="002A71B0"/>
    <w:rsid w:val="002F596F"/>
    <w:rsid w:val="00307FF3"/>
    <w:rsid w:val="00313C58"/>
    <w:rsid w:val="003401DA"/>
    <w:rsid w:val="003450AA"/>
    <w:rsid w:val="00350DDB"/>
    <w:rsid w:val="003564C3"/>
    <w:rsid w:val="00367BA7"/>
    <w:rsid w:val="003828EF"/>
    <w:rsid w:val="0039250F"/>
    <w:rsid w:val="003A16BD"/>
    <w:rsid w:val="003A78FF"/>
    <w:rsid w:val="003B4962"/>
    <w:rsid w:val="003D5B4C"/>
    <w:rsid w:val="003E3961"/>
    <w:rsid w:val="003E65C1"/>
    <w:rsid w:val="003F343D"/>
    <w:rsid w:val="003F4B6D"/>
    <w:rsid w:val="00403EE5"/>
    <w:rsid w:val="00406EAD"/>
    <w:rsid w:val="004108BA"/>
    <w:rsid w:val="004121BE"/>
    <w:rsid w:val="004163C4"/>
    <w:rsid w:val="00425D7A"/>
    <w:rsid w:val="004412AB"/>
    <w:rsid w:val="004479E8"/>
    <w:rsid w:val="00450AAB"/>
    <w:rsid w:val="00453955"/>
    <w:rsid w:val="0046479E"/>
    <w:rsid w:val="004A227A"/>
    <w:rsid w:val="004A3247"/>
    <w:rsid w:val="004A3C84"/>
    <w:rsid w:val="004A6482"/>
    <w:rsid w:val="004A7578"/>
    <w:rsid w:val="004B1137"/>
    <w:rsid w:val="004C203B"/>
    <w:rsid w:val="004C3EBD"/>
    <w:rsid w:val="004D42AF"/>
    <w:rsid w:val="004F621A"/>
    <w:rsid w:val="004F7910"/>
    <w:rsid w:val="00500587"/>
    <w:rsid w:val="005125A5"/>
    <w:rsid w:val="00517806"/>
    <w:rsid w:val="00551F06"/>
    <w:rsid w:val="00553D6D"/>
    <w:rsid w:val="005773CC"/>
    <w:rsid w:val="00583F19"/>
    <w:rsid w:val="0058566C"/>
    <w:rsid w:val="00592568"/>
    <w:rsid w:val="005A04A5"/>
    <w:rsid w:val="005B183D"/>
    <w:rsid w:val="005C30D7"/>
    <w:rsid w:val="005C4DA9"/>
    <w:rsid w:val="005D0BA3"/>
    <w:rsid w:val="005D5504"/>
    <w:rsid w:val="00605D6F"/>
    <w:rsid w:val="0061342E"/>
    <w:rsid w:val="00623886"/>
    <w:rsid w:val="00643F4F"/>
    <w:rsid w:val="00665D0A"/>
    <w:rsid w:val="00673356"/>
    <w:rsid w:val="006770AD"/>
    <w:rsid w:val="00677AFF"/>
    <w:rsid w:val="00684834"/>
    <w:rsid w:val="00692F2D"/>
    <w:rsid w:val="006A3B85"/>
    <w:rsid w:val="006E6CA1"/>
    <w:rsid w:val="006F74F7"/>
    <w:rsid w:val="0070202E"/>
    <w:rsid w:val="00704027"/>
    <w:rsid w:val="0071142B"/>
    <w:rsid w:val="007119DE"/>
    <w:rsid w:val="0071706A"/>
    <w:rsid w:val="0072090F"/>
    <w:rsid w:val="00742ADE"/>
    <w:rsid w:val="00777B4A"/>
    <w:rsid w:val="007829E7"/>
    <w:rsid w:val="0079406C"/>
    <w:rsid w:val="00795B38"/>
    <w:rsid w:val="007B3DA2"/>
    <w:rsid w:val="007B7293"/>
    <w:rsid w:val="007D63A5"/>
    <w:rsid w:val="007E520E"/>
    <w:rsid w:val="007F724E"/>
    <w:rsid w:val="00812B81"/>
    <w:rsid w:val="00815446"/>
    <w:rsid w:val="0083155B"/>
    <w:rsid w:val="00831BA4"/>
    <w:rsid w:val="00835445"/>
    <w:rsid w:val="008553A3"/>
    <w:rsid w:val="008558C5"/>
    <w:rsid w:val="00857A00"/>
    <w:rsid w:val="008676EF"/>
    <w:rsid w:val="00880452"/>
    <w:rsid w:val="00880774"/>
    <w:rsid w:val="00886382"/>
    <w:rsid w:val="008A4D48"/>
    <w:rsid w:val="008A74E9"/>
    <w:rsid w:val="008B0AC7"/>
    <w:rsid w:val="008B327D"/>
    <w:rsid w:val="008B61B8"/>
    <w:rsid w:val="008C0796"/>
    <w:rsid w:val="008C3B4A"/>
    <w:rsid w:val="008C74CB"/>
    <w:rsid w:val="008D06BF"/>
    <w:rsid w:val="008F1BA1"/>
    <w:rsid w:val="00910F77"/>
    <w:rsid w:val="00927B2C"/>
    <w:rsid w:val="00933762"/>
    <w:rsid w:val="00944B48"/>
    <w:rsid w:val="00955FD3"/>
    <w:rsid w:val="00966C0B"/>
    <w:rsid w:val="00974055"/>
    <w:rsid w:val="00982FA3"/>
    <w:rsid w:val="00993047"/>
    <w:rsid w:val="0099673E"/>
    <w:rsid w:val="009A0B15"/>
    <w:rsid w:val="009A16D3"/>
    <w:rsid w:val="009A3F10"/>
    <w:rsid w:val="009B6A87"/>
    <w:rsid w:val="009D7D39"/>
    <w:rsid w:val="009E07FF"/>
    <w:rsid w:val="009F3E9F"/>
    <w:rsid w:val="009F71A5"/>
    <w:rsid w:val="00A25FEB"/>
    <w:rsid w:val="00A406DD"/>
    <w:rsid w:val="00A42ABC"/>
    <w:rsid w:val="00A460F5"/>
    <w:rsid w:val="00A640DE"/>
    <w:rsid w:val="00A64400"/>
    <w:rsid w:val="00A704F8"/>
    <w:rsid w:val="00A766F1"/>
    <w:rsid w:val="00AA0060"/>
    <w:rsid w:val="00AA2D1A"/>
    <w:rsid w:val="00AA6723"/>
    <w:rsid w:val="00AA7CC1"/>
    <w:rsid w:val="00AB0B6A"/>
    <w:rsid w:val="00AB1BE8"/>
    <w:rsid w:val="00AB7831"/>
    <w:rsid w:val="00AC4C32"/>
    <w:rsid w:val="00AD2761"/>
    <w:rsid w:val="00B10362"/>
    <w:rsid w:val="00B10797"/>
    <w:rsid w:val="00B166DA"/>
    <w:rsid w:val="00B25739"/>
    <w:rsid w:val="00B31803"/>
    <w:rsid w:val="00B32776"/>
    <w:rsid w:val="00B366E4"/>
    <w:rsid w:val="00B42BC8"/>
    <w:rsid w:val="00B47593"/>
    <w:rsid w:val="00B605E4"/>
    <w:rsid w:val="00B66B53"/>
    <w:rsid w:val="00B907A5"/>
    <w:rsid w:val="00B929D4"/>
    <w:rsid w:val="00BA270D"/>
    <w:rsid w:val="00BA4C6D"/>
    <w:rsid w:val="00BB66C4"/>
    <w:rsid w:val="00BC5278"/>
    <w:rsid w:val="00BC55AE"/>
    <w:rsid w:val="00BC7A14"/>
    <w:rsid w:val="00BD2FF7"/>
    <w:rsid w:val="00BD3F2C"/>
    <w:rsid w:val="00BD466C"/>
    <w:rsid w:val="00BD60A6"/>
    <w:rsid w:val="00BE6961"/>
    <w:rsid w:val="00BF108D"/>
    <w:rsid w:val="00C14D47"/>
    <w:rsid w:val="00C277C1"/>
    <w:rsid w:val="00C4632B"/>
    <w:rsid w:val="00C4696C"/>
    <w:rsid w:val="00C729D9"/>
    <w:rsid w:val="00CA31BB"/>
    <w:rsid w:val="00CA48F2"/>
    <w:rsid w:val="00CA4CA7"/>
    <w:rsid w:val="00CB4659"/>
    <w:rsid w:val="00CC5544"/>
    <w:rsid w:val="00CC61B7"/>
    <w:rsid w:val="00CD0325"/>
    <w:rsid w:val="00CD501F"/>
    <w:rsid w:val="00CE3422"/>
    <w:rsid w:val="00CE5F4F"/>
    <w:rsid w:val="00D05977"/>
    <w:rsid w:val="00D15BEF"/>
    <w:rsid w:val="00D2343D"/>
    <w:rsid w:val="00D30DD7"/>
    <w:rsid w:val="00D351D9"/>
    <w:rsid w:val="00D36D04"/>
    <w:rsid w:val="00D603BD"/>
    <w:rsid w:val="00D670DC"/>
    <w:rsid w:val="00D81399"/>
    <w:rsid w:val="00D81FFA"/>
    <w:rsid w:val="00D96560"/>
    <w:rsid w:val="00DA4622"/>
    <w:rsid w:val="00DA7E79"/>
    <w:rsid w:val="00DB4ED7"/>
    <w:rsid w:val="00DB7B6A"/>
    <w:rsid w:val="00DC1688"/>
    <w:rsid w:val="00DE567D"/>
    <w:rsid w:val="00DF2E63"/>
    <w:rsid w:val="00E00EFC"/>
    <w:rsid w:val="00E23989"/>
    <w:rsid w:val="00E2459E"/>
    <w:rsid w:val="00E531F3"/>
    <w:rsid w:val="00E55CA1"/>
    <w:rsid w:val="00E70F1F"/>
    <w:rsid w:val="00E74724"/>
    <w:rsid w:val="00E85037"/>
    <w:rsid w:val="00E867EE"/>
    <w:rsid w:val="00E9249B"/>
    <w:rsid w:val="00EA5C2F"/>
    <w:rsid w:val="00EB43C2"/>
    <w:rsid w:val="00ED13F8"/>
    <w:rsid w:val="00EE34CC"/>
    <w:rsid w:val="00EF197D"/>
    <w:rsid w:val="00EF51CE"/>
    <w:rsid w:val="00F01182"/>
    <w:rsid w:val="00F0137B"/>
    <w:rsid w:val="00F01FF8"/>
    <w:rsid w:val="00F171E5"/>
    <w:rsid w:val="00F2025A"/>
    <w:rsid w:val="00F25432"/>
    <w:rsid w:val="00F318EE"/>
    <w:rsid w:val="00F40B0C"/>
    <w:rsid w:val="00F87C76"/>
    <w:rsid w:val="00FA191F"/>
    <w:rsid w:val="00FA35C3"/>
    <w:rsid w:val="00FA54C4"/>
    <w:rsid w:val="00FB50A0"/>
    <w:rsid w:val="00FD51D2"/>
    <w:rsid w:val="00FE5BBD"/>
    <w:rsid w:val="00FF1E24"/>
    <w:rsid w:val="00FF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6CF8"/>
  <w15:docId w15:val="{EA487409-F850-4A93-A0F2-DEE8AFA3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C4"/>
    <w:pPr>
      <w:ind w:left="720"/>
      <w:contextualSpacing/>
    </w:pPr>
  </w:style>
  <w:style w:type="table" w:styleId="TableGrid">
    <w:name w:val="Table Grid"/>
    <w:basedOn w:val="TableNormal"/>
    <w:uiPriority w:val="39"/>
    <w:rsid w:val="00FA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0AA"/>
    <w:rPr>
      <w:color w:val="0563C1" w:themeColor="hyperlink"/>
      <w:u w:val="single"/>
    </w:rPr>
  </w:style>
  <w:style w:type="character" w:customStyle="1" w:styleId="UnresolvedMention1">
    <w:name w:val="Unresolved Mention1"/>
    <w:basedOn w:val="DefaultParagraphFont"/>
    <w:uiPriority w:val="99"/>
    <w:semiHidden/>
    <w:unhideWhenUsed/>
    <w:rsid w:val="003450AA"/>
    <w:rPr>
      <w:color w:val="808080"/>
      <w:shd w:val="clear" w:color="auto" w:fill="E6E6E6"/>
    </w:rPr>
  </w:style>
  <w:style w:type="character" w:styleId="FollowedHyperlink">
    <w:name w:val="FollowedHyperlink"/>
    <w:basedOn w:val="DefaultParagraphFont"/>
    <w:uiPriority w:val="99"/>
    <w:semiHidden/>
    <w:unhideWhenUsed/>
    <w:rsid w:val="003450AA"/>
    <w:rPr>
      <w:color w:val="954F72" w:themeColor="followedHyperlink"/>
      <w:u w:val="single"/>
    </w:rPr>
  </w:style>
  <w:style w:type="paragraph" w:styleId="BalloonText">
    <w:name w:val="Balloon Text"/>
    <w:basedOn w:val="Normal"/>
    <w:link w:val="BalloonTextChar"/>
    <w:uiPriority w:val="99"/>
    <w:semiHidden/>
    <w:unhideWhenUsed/>
    <w:rsid w:val="00E70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1F"/>
    <w:rPr>
      <w:rFonts w:ascii="Tahoma" w:hAnsi="Tahoma" w:cs="Tahoma"/>
      <w:sz w:val="16"/>
      <w:szCs w:val="16"/>
    </w:rPr>
  </w:style>
  <w:style w:type="character" w:styleId="CommentReference">
    <w:name w:val="annotation reference"/>
    <w:basedOn w:val="DefaultParagraphFont"/>
    <w:uiPriority w:val="99"/>
    <w:semiHidden/>
    <w:unhideWhenUsed/>
    <w:rsid w:val="00E70F1F"/>
    <w:rPr>
      <w:sz w:val="16"/>
      <w:szCs w:val="16"/>
    </w:rPr>
  </w:style>
  <w:style w:type="paragraph" w:styleId="CommentText">
    <w:name w:val="annotation text"/>
    <w:basedOn w:val="Normal"/>
    <w:link w:val="CommentTextChar"/>
    <w:uiPriority w:val="99"/>
    <w:semiHidden/>
    <w:unhideWhenUsed/>
    <w:rsid w:val="00E70F1F"/>
    <w:pPr>
      <w:spacing w:line="240" w:lineRule="auto"/>
    </w:pPr>
    <w:rPr>
      <w:sz w:val="20"/>
      <w:szCs w:val="20"/>
    </w:rPr>
  </w:style>
  <w:style w:type="character" w:customStyle="1" w:styleId="CommentTextChar">
    <w:name w:val="Comment Text Char"/>
    <w:basedOn w:val="DefaultParagraphFont"/>
    <w:link w:val="CommentText"/>
    <w:uiPriority w:val="99"/>
    <w:semiHidden/>
    <w:rsid w:val="00E70F1F"/>
    <w:rPr>
      <w:sz w:val="20"/>
      <w:szCs w:val="20"/>
    </w:rPr>
  </w:style>
  <w:style w:type="paragraph" w:styleId="CommentSubject">
    <w:name w:val="annotation subject"/>
    <w:basedOn w:val="CommentText"/>
    <w:next w:val="CommentText"/>
    <w:link w:val="CommentSubjectChar"/>
    <w:uiPriority w:val="99"/>
    <w:semiHidden/>
    <w:unhideWhenUsed/>
    <w:rsid w:val="00E70F1F"/>
    <w:rPr>
      <w:b/>
      <w:bCs/>
    </w:rPr>
  </w:style>
  <w:style w:type="character" w:customStyle="1" w:styleId="CommentSubjectChar">
    <w:name w:val="Comment Subject Char"/>
    <w:basedOn w:val="CommentTextChar"/>
    <w:link w:val="CommentSubject"/>
    <w:uiPriority w:val="99"/>
    <w:semiHidden/>
    <w:rsid w:val="00E70F1F"/>
    <w:rPr>
      <w:b/>
      <w:bCs/>
      <w:sz w:val="20"/>
      <w:szCs w:val="20"/>
    </w:rPr>
  </w:style>
  <w:style w:type="paragraph" w:styleId="EndnoteText">
    <w:name w:val="endnote text"/>
    <w:basedOn w:val="Normal"/>
    <w:link w:val="EndnoteTextChar"/>
    <w:uiPriority w:val="99"/>
    <w:semiHidden/>
    <w:unhideWhenUsed/>
    <w:rsid w:val="003D5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5B4C"/>
    <w:rPr>
      <w:sz w:val="20"/>
      <w:szCs w:val="20"/>
    </w:rPr>
  </w:style>
  <w:style w:type="character" w:styleId="EndnoteReference">
    <w:name w:val="endnote reference"/>
    <w:basedOn w:val="DefaultParagraphFont"/>
    <w:uiPriority w:val="99"/>
    <w:semiHidden/>
    <w:unhideWhenUsed/>
    <w:rsid w:val="003D5B4C"/>
    <w:rPr>
      <w:vertAlign w:val="superscript"/>
    </w:rPr>
  </w:style>
  <w:style w:type="paragraph" w:styleId="FootnoteText">
    <w:name w:val="footnote text"/>
    <w:basedOn w:val="Normal"/>
    <w:link w:val="FootnoteTextChar"/>
    <w:uiPriority w:val="99"/>
    <w:semiHidden/>
    <w:unhideWhenUsed/>
    <w:rsid w:val="003D5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4C"/>
    <w:rPr>
      <w:sz w:val="20"/>
      <w:szCs w:val="20"/>
    </w:rPr>
  </w:style>
  <w:style w:type="character" w:styleId="FootnoteReference">
    <w:name w:val="footnote reference"/>
    <w:basedOn w:val="DefaultParagraphFont"/>
    <w:uiPriority w:val="99"/>
    <w:semiHidden/>
    <w:unhideWhenUsed/>
    <w:rsid w:val="003D5B4C"/>
    <w:rPr>
      <w:vertAlign w:val="superscript"/>
    </w:rPr>
  </w:style>
  <w:style w:type="paragraph" w:styleId="Header">
    <w:name w:val="header"/>
    <w:basedOn w:val="Normal"/>
    <w:link w:val="HeaderChar"/>
    <w:uiPriority w:val="99"/>
    <w:unhideWhenUsed/>
    <w:rsid w:val="0041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C4"/>
  </w:style>
  <w:style w:type="paragraph" w:styleId="Footer">
    <w:name w:val="footer"/>
    <w:basedOn w:val="Normal"/>
    <w:link w:val="FooterChar"/>
    <w:uiPriority w:val="99"/>
    <w:unhideWhenUsed/>
    <w:rsid w:val="0041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C4"/>
  </w:style>
  <w:style w:type="table" w:styleId="TableGridLight">
    <w:name w:val="Grid Table Light"/>
    <w:basedOn w:val="TableNormal"/>
    <w:uiPriority w:val="40"/>
    <w:rsid w:val="00191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91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7D63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7392F-3867-461A-8EEE-A1481374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11</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Trịnh</dc:creator>
  <cp:lastModifiedBy>Minh Trịnh</cp:lastModifiedBy>
  <cp:revision>91</cp:revision>
  <dcterms:created xsi:type="dcterms:W3CDTF">2017-09-27T04:44:00Z</dcterms:created>
  <dcterms:modified xsi:type="dcterms:W3CDTF">2017-10-04T01:54:00Z</dcterms:modified>
</cp:coreProperties>
</file>